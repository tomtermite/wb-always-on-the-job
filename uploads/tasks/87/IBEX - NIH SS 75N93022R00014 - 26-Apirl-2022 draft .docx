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25A7C1" w14:textId="77777777" w:rsidR="00522FA0" w:rsidRDefault="00522FA0">
      <w:pPr>
        <w:pStyle w:val="Body"/>
      </w:pPr>
    </w:p>
    <w:p w14:paraId="58A17F90" w14:textId="44E232F7" w:rsidR="00522FA0" w:rsidRDefault="00105A04">
      <w:pPr>
        <w:pStyle w:val="Body"/>
        <w:jc w:val="center"/>
        <w:rPr>
          <w:ins w:id="0" w:author="ronda Kane" w:date="2022-04-24T19:12:00Z"/>
          <w:b/>
          <w:bCs/>
        </w:rPr>
      </w:pPr>
      <w:ins w:id="1" w:author="ronda Kane" w:date="2022-04-24T19:13:00Z">
        <w:r>
          <w:rPr>
            <w:b/>
            <w:noProof/>
            <w:spacing w:val="-1"/>
            <w:sz w:val="44"/>
          </w:rPr>
          <w:drawing>
            <wp:anchor distT="0" distB="0" distL="114300" distR="114300" simplePos="0" relativeHeight="251662336" behindDoc="1" locked="0" layoutInCell="1" allowOverlap="1" wp14:anchorId="35241C03" wp14:editId="2223F7FC">
              <wp:simplePos x="0" y="0"/>
              <wp:positionH relativeFrom="margin">
                <wp:align>center</wp:align>
              </wp:positionH>
              <wp:positionV relativeFrom="paragraph">
                <wp:posOffset>493572</wp:posOffset>
              </wp:positionV>
              <wp:extent cx="1394460" cy="339725"/>
              <wp:effectExtent l="0" t="0" r="0" b="3175"/>
              <wp:wrapTight wrapText="bothSides">
                <wp:wrapPolygon edited="0">
                  <wp:start x="0" y="0"/>
                  <wp:lineTo x="0" y="20591"/>
                  <wp:lineTo x="21246" y="20591"/>
                  <wp:lineTo x="21246" y="0"/>
                  <wp:lineTo x="0" y="0"/>
                </wp:wrapPolygon>
              </wp:wrapTight>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4460" cy="339725"/>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317E7C">
        <w:rPr>
          <w:b/>
          <w:bCs/>
        </w:rPr>
        <w:t xml:space="preserve">Sources Sought # 75N93022R00014 </w:t>
      </w:r>
      <w:r w:rsidR="00317E7C">
        <w:rPr>
          <w:rFonts w:ascii="Arial Unicode MS" w:eastAsia="Arial Unicode MS" w:hAnsi="Arial Unicode MS" w:cs="Arial Unicode MS"/>
        </w:rPr>
        <w:br/>
      </w:r>
      <w:r w:rsidR="00317E7C">
        <w:rPr>
          <w:b/>
          <w:bCs/>
        </w:rPr>
        <w:t>National Institute o</w:t>
      </w:r>
      <w:r w:rsidR="00317E7C">
        <w:rPr>
          <w:b/>
          <w:bCs/>
        </w:rPr>
        <w:t xml:space="preserve">f Allergy and Infectious Diseases (NIAID) </w:t>
      </w:r>
    </w:p>
    <w:p w14:paraId="7AE2318D" w14:textId="29E4AD89" w:rsidR="00105A04" w:rsidRDefault="00105A04">
      <w:pPr>
        <w:pStyle w:val="Body"/>
        <w:jc w:val="center"/>
        <w:rPr>
          <w:b/>
          <w:bCs/>
        </w:rPr>
      </w:pPr>
    </w:p>
    <w:p w14:paraId="2CA7B982" w14:textId="77777777" w:rsidR="00105A04" w:rsidRDefault="00105A04">
      <w:pPr>
        <w:pStyle w:val="Body"/>
        <w:jc w:val="center"/>
        <w:rPr>
          <w:ins w:id="2" w:author="ronda Kane" w:date="2022-04-24T19:13:00Z"/>
        </w:rPr>
      </w:pPr>
    </w:p>
    <w:p w14:paraId="46A7993E" w14:textId="6E5ACE42" w:rsidR="00522FA0" w:rsidRDefault="00317E7C">
      <w:pPr>
        <w:pStyle w:val="Body"/>
        <w:jc w:val="center"/>
      </w:pPr>
      <w:r>
        <w:t xml:space="preserve">Submitted </w:t>
      </w:r>
      <w:r>
        <w:t xml:space="preserve">electronically (via e-mail) to Kristel Ruch at kristel.ruch@nih.gov and Gabriel Contreras at </w:t>
      </w:r>
      <w:r>
        <w:t>gabriel.contreras@nih.gov</w:t>
      </w:r>
      <w:r>
        <w:t xml:space="preserve"> </w:t>
      </w:r>
    </w:p>
    <w:p w14:paraId="26AEC8E0" w14:textId="77777777" w:rsidR="00522FA0" w:rsidRDefault="00317E7C">
      <w:pPr>
        <w:pStyle w:val="Body"/>
        <w:jc w:val="center"/>
      </w:pPr>
      <w:r>
        <w:t xml:space="preserve">Due: April 26, </w:t>
      </w:r>
      <w:proofErr w:type="gramStart"/>
      <w:r>
        <w:t>2022</w:t>
      </w:r>
      <w:proofErr w:type="gramEnd"/>
      <w:r>
        <w:t xml:space="preserve"> at 2:00 </w:t>
      </w:r>
      <w:r>
        <w:rPr>
          <w:noProof/>
        </w:rPr>
        <w:drawing>
          <wp:anchor distT="152400" distB="152400" distL="152400" distR="152400" simplePos="0" relativeHeight="251660288" behindDoc="0" locked="0" layoutInCell="1" allowOverlap="1" wp14:anchorId="3AB103C1" wp14:editId="33E9D4C9">
            <wp:simplePos x="0" y="0"/>
            <wp:positionH relativeFrom="page">
              <wp:posOffset>2338982</wp:posOffset>
            </wp:positionH>
            <wp:positionV relativeFrom="page">
              <wp:posOffset>3562720</wp:posOffset>
            </wp:positionV>
            <wp:extent cx="3094435" cy="109336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7"/>
                    <a:stretch>
                      <a:fillRect/>
                    </a:stretch>
                  </pic:blipFill>
                  <pic:spPr>
                    <a:xfrm>
                      <a:off x="0" y="0"/>
                      <a:ext cx="3094435" cy="1093367"/>
                    </a:xfrm>
                    <a:prstGeom prst="rect">
                      <a:avLst/>
                    </a:prstGeom>
                    <a:ln w="12700" cap="flat">
                      <a:noFill/>
                      <a:miter lim="400000"/>
                    </a:ln>
                    <a:effectLst/>
                  </pic:spPr>
                </pic:pic>
              </a:graphicData>
            </a:graphic>
          </wp:anchor>
        </w:drawing>
      </w:r>
      <w:r>
        <w:t xml:space="preserve">PM, EST </w:t>
      </w:r>
    </w:p>
    <w:p w14:paraId="1A5CFBB0" w14:textId="77777777" w:rsidR="00522FA0" w:rsidRDefault="00522FA0">
      <w:pPr>
        <w:pStyle w:val="Body"/>
        <w:rPr>
          <w:i/>
          <w:iCs/>
        </w:rPr>
      </w:pPr>
    </w:p>
    <w:p w14:paraId="7C305F42" w14:textId="77777777" w:rsidR="00522FA0" w:rsidRDefault="00522FA0">
      <w:pPr>
        <w:pStyle w:val="Body"/>
        <w:rPr>
          <w:i/>
          <w:iCs/>
        </w:rPr>
      </w:pPr>
    </w:p>
    <w:p w14:paraId="66C35C63" w14:textId="4DB266D2" w:rsidR="00522FA0" w:rsidRDefault="00317E7C">
      <w:pPr>
        <w:pStyle w:val="Body"/>
        <w:jc w:val="center"/>
      </w:pPr>
      <w:r>
        <w:t>International Business Express, Inc. (IBEX)</w:t>
      </w:r>
      <w:r>
        <w:rPr>
          <w:rFonts w:ascii="Arial Unicode MS" w:eastAsia="Arial Unicode MS" w:hAnsi="Arial Unicode MS" w:cs="Arial Unicode MS"/>
        </w:rPr>
        <w:br/>
      </w:r>
      <w:r>
        <w:t>7826 Eastern Avenue, NW</w:t>
      </w:r>
      <w:r>
        <w:rPr>
          <w:rFonts w:ascii="Arial Unicode MS" w:eastAsia="Arial Unicode MS" w:hAnsi="Arial Unicode MS" w:cs="Arial Unicode MS"/>
        </w:rPr>
        <w:br/>
      </w:r>
      <w:r>
        <w:t>Suite 211</w:t>
      </w:r>
      <w:r>
        <w:rPr>
          <w:rFonts w:ascii="Arial Unicode MS" w:eastAsia="Arial Unicode MS" w:hAnsi="Arial Unicode MS" w:cs="Arial Unicode MS"/>
        </w:rPr>
        <w:br/>
      </w:r>
      <w:r>
        <w:t>Washington, DC 200</w:t>
      </w:r>
      <w:r>
        <w:t>12</w:t>
      </w:r>
      <w:r>
        <w:rPr>
          <w:rFonts w:ascii="Arial Unicode MS" w:eastAsia="Arial Unicode MS" w:hAnsi="Arial Unicode MS" w:cs="Arial Unicode MS"/>
        </w:rPr>
        <w:br/>
      </w:r>
      <w:r>
        <w:t xml:space="preserve">Certified </w:t>
      </w:r>
      <w:ins w:id="3" w:author="ronda Kane" w:date="2022-04-24T19:08:00Z">
        <w:r w:rsidR="00CA6FF0">
          <w:t>Min</w:t>
        </w:r>
      </w:ins>
      <w:ins w:id="4" w:author="ronda Kane" w:date="2022-04-24T19:09:00Z">
        <w:r w:rsidR="00CA6FF0">
          <w:t>ority</w:t>
        </w:r>
      </w:ins>
      <w:del w:id="5" w:author="ronda Kane" w:date="2022-04-24T19:09:00Z">
        <w:r w:rsidRPr="00846097" w:rsidDel="00CA6FF0">
          <w:rPr>
            <w:highlight w:val="yellow"/>
          </w:rPr>
          <w:delText>Woman</w:delText>
        </w:r>
      </w:del>
      <w:r>
        <w:t xml:space="preserve"> Owned Small Business, HUBZone</w:t>
      </w:r>
      <w:r>
        <w:rPr>
          <w:rFonts w:ascii="Arial Unicode MS" w:eastAsia="Arial Unicode MS" w:hAnsi="Arial Unicode MS" w:cs="Arial Unicode MS"/>
        </w:rPr>
        <w:br/>
      </w:r>
      <w:r>
        <w:t>Point of Contact: Ronda Kane, Director of Government Solutions</w:t>
      </w:r>
      <w:r>
        <w:rPr>
          <w:rFonts w:ascii="Arial Unicode MS" w:eastAsia="Arial Unicode MS" w:hAnsi="Arial Unicode MS" w:cs="Arial Unicode MS"/>
        </w:rPr>
        <w:br/>
      </w:r>
      <w:hyperlink r:id="rId8" w:history="1">
        <w:r>
          <w:rPr>
            <w:rStyle w:val="Hyperlink0"/>
            <w:lang w:val="de-DE"/>
          </w:rPr>
          <w:t>rkane@ibexusa.com</w:t>
        </w:r>
      </w:hyperlink>
      <w:r>
        <w:t xml:space="preserve">  |  </w:t>
      </w:r>
      <w:r>
        <w:t>Tel. 202-726-8761</w:t>
      </w:r>
      <w:r>
        <w:t xml:space="preserve">  | </w:t>
      </w:r>
      <w:hyperlink r:id="rId9" w:history="1">
        <w:r>
          <w:rPr>
            <w:rStyle w:val="Hyperlink0"/>
          </w:rPr>
          <w:t>www.</w:t>
        </w:r>
        <w:r>
          <w:rPr>
            <w:rStyle w:val="Hyperlink0"/>
          </w:rPr>
          <w:t>ibexusa.com</w:t>
        </w:r>
      </w:hyperlink>
      <w:r>
        <w:t xml:space="preserve"> | DUNS </w:t>
      </w:r>
      <w:ins w:id="6" w:author="ronda Kane" w:date="2022-04-24T19:09:00Z">
        <w:r w:rsidR="00CA6FF0">
          <w:t>093560626</w:t>
        </w:r>
      </w:ins>
      <w:r>
        <w:rPr>
          <w:rFonts w:ascii="Arial Unicode MS" w:eastAsia="Arial Unicode MS" w:hAnsi="Arial Unicode MS" w:cs="Arial Unicode MS"/>
        </w:rPr>
        <w:br/>
      </w:r>
    </w:p>
    <w:p w14:paraId="6FBC3414" w14:textId="77777777" w:rsidR="00522FA0" w:rsidRDefault="00522FA0">
      <w:pPr>
        <w:pStyle w:val="Body"/>
        <w:sectPr w:rsidR="00522FA0">
          <w:headerReference w:type="default" r:id="rId10"/>
          <w:footerReference w:type="default" r:id="rId11"/>
          <w:pgSz w:w="12240" w:h="15840"/>
          <w:pgMar w:top="1440" w:right="1440" w:bottom="1440" w:left="1440" w:header="720" w:footer="864" w:gutter="0"/>
          <w:cols w:space="720"/>
          <w:titlePg/>
        </w:sectPr>
      </w:pPr>
    </w:p>
    <w:p w14:paraId="2226D59C" w14:textId="77777777" w:rsidR="00522FA0" w:rsidRDefault="00317E7C">
      <w:pPr>
        <w:pStyle w:val="Body"/>
        <w:jc w:val="center"/>
        <w:rPr>
          <w:b/>
          <w:bCs/>
        </w:rPr>
      </w:pPr>
      <w:r>
        <w:rPr>
          <w:b/>
          <w:bCs/>
        </w:rPr>
        <w:lastRenderedPageBreak/>
        <w:t xml:space="preserve">Response to Sources Sought # 75N93022R00014 </w:t>
      </w:r>
    </w:p>
    <w:p w14:paraId="46DD7C57" w14:textId="77777777" w:rsidR="00522FA0" w:rsidRDefault="00317E7C">
      <w:pPr>
        <w:pStyle w:val="Body"/>
      </w:pPr>
      <w:r>
        <w:rPr>
          <w:rFonts w:eastAsia="Arial Unicode MS" w:cs="Arial Unicode MS"/>
          <w:b/>
          <w:bCs/>
          <w:u w:val="single"/>
        </w:rPr>
        <w:t>International Business Express, Inc. (IBEX)</w:t>
      </w:r>
      <w:r>
        <w:rPr>
          <w:rFonts w:eastAsia="Arial Unicode MS" w:cs="Arial Unicode MS"/>
        </w:rPr>
        <w:t xml:space="preserve"> is pleased to respond to the government</w:t>
      </w:r>
      <w:r>
        <w:rPr>
          <w:rFonts w:eastAsia="Arial Unicode MS" w:cs="Arial Unicode MS"/>
        </w:rPr>
        <w:t>’</w:t>
      </w:r>
      <w:r>
        <w:rPr>
          <w:rFonts w:eastAsia="Arial Unicode MS" w:cs="Arial Unicode MS"/>
        </w:rPr>
        <w:t xml:space="preserve">s Sources Sought notice </w:t>
      </w:r>
      <w:r>
        <w:rPr>
          <w:rFonts w:eastAsia="Arial Unicode MS" w:cs="Arial Unicode MS"/>
        </w:rPr>
        <w:t>75N93022R00014</w:t>
      </w:r>
      <w:r>
        <w:rPr>
          <w:rFonts w:eastAsia="Arial Unicode MS" w:cs="Arial Unicode MS"/>
        </w:rPr>
        <w:t xml:space="preserve">, in search of qualified </w:t>
      </w:r>
      <w:commentRangeStart w:id="7"/>
      <w:r>
        <w:rPr>
          <w:rFonts w:eastAsia="Arial Unicode MS" w:cs="Arial Unicode MS"/>
        </w:rPr>
        <w:t>contractors</w:t>
      </w:r>
      <w:commentRangeEnd w:id="7"/>
      <w:r w:rsidR="00652482">
        <w:rPr>
          <w:rStyle w:val="CommentReference"/>
          <w:rFonts w:eastAsia="Arial Unicode MS"/>
          <w:color w:val="auto"/>
        </w:rPr>
        <w:commentReference w:id="7"/>
      </w:r>
      <w:r>
        <w:rPr>
          <w:rFonts w:eastAsia="Arial Unicode MS" w:cs="Arial Unicode MS"/>
        </w:rPr>
        <w:t xml:space="preserve"> to assume responsibility for daily operations and management of the MSC in order to facilitate and support the research of the NIAID, as well as ultimately expand the infrastructure</w:t>
      </w:r>
      <w:r>
        <w:rPr>
          <w:rFonts w:eastAsia="Arial Unicode MS" w:cs="Arial Unicode MS"/>
        </w:rPr>
        <w:t xml:space="preserve"> and core capacity of the Center.</w:t>
      </w:r>
    </w:p>
    <w:p w14:paraId="39F7F810" w14:textId="7120F8CC" w:rsidR="00522FA0" w:rsidRDefault="00317E7C">
      <w:pPr>
        <w:pStyle w:val="Body"/>
      </w:pPr>
      <w:r>
        <w:rPr>
          <w:rFonts w:eastAsia="Arial Unicode MS" w:cs="Arial Unicode MS"/>
        </w:rPr>
        <w:t xml:space="preserve">In business since 1997, IBEX is an </w:t>
      </w:r>
      <w:r w:rsidR="00652482">
        <w:rPr>
          <w:rFonts w:eastAsia="Arial Unicode MS" w:cs="Arial Unicode MS"/>
        </w:rPr>
        <w:t>award-winning</w:t>
      </w:r>
      <w:r>
        <w:rPr>
          <w:rFonts w:eastAsia="Arial Unicode MS" w:cs="Arial Unicode MS"/>
        </w:rPr>
        <w:t xml:space="preserve"> </w:t>
      </w:r>
      <w:r w:rsidR="00846097">
        <w:rPr>
          <w:rFonts w:eastAsia="Arial Unicode MS" w:cs="Arial Unicode MS"/>
        </w:rPr>
        <w:t>Minority-</w:t>
      </w:r>
      <w:r>
        <w:rPr>
          <w:rFonts w:eastAsia="Arial Unicode MS" w:cs="Arial Unicode MS"/>
        </w:rPr>
        <w:t>Owned Small Business</w:t>
      </w:r>
      <w:ins w:id="8" w:author="ronda Kane" w:date="2022-04-24T19:13:00Z">
        <w:r w:rsidR="00105A04">
          <w:rPr>
            <w:rFonts w:eastAsia="Arial Unicode MS" w:cs="Arial Unicode MS"/>
          </w:rPr>
          <w:t xml:space="preserve"> </w:t>
        </w:r>
        <w:commentRangeStart w:id="9"/>
        <w:r w:rsidR="00105A04">
          <w:rPr>
            <w:rFonts w:eastAsia="Arial Unicode MS" w:cs="Arial Unicode MS"/>
          </w:rPr>
          <w:t>Dis</w:t>
        </w:r>
      </w:ins>
      <w:ins w:id="10" w:author="ronda Kane" w:date="2022-04-24T19:14:00Z">
        <w:r w:rsidR="00105A04">
          <w:rPr>
            <w:rFonts w:eastAsia="Arial Unicode MS" w:cs="Arial Unicode MS"/>
          </w:rPr>
          <w:t>advantaged</w:t>
        </w:r>
        <w:commentRangeEnd w:id="9"/>
        <w:r w:rsidR="00105A04">
          <w:rPr>
            <w:rStyle w:val="CommentReference"/>
            <w:rFonts w:eastAsia="Arial Unicode MS"/>
            <w:color w:val="auto"/>
          </w:rPr>
          <w:commentReference w:id="9"/>
        </w:r>
      </w:ins>
      <w:r>
        <w:rPr>
          <w:rFonts w:eastAsia="Arial Unicode MS" w:cs="Arial Unicode MS"/>
        </w:rPr>
        <w:t xml:space="preserve"> (</w:t>
      </w:r>
      <w:r w:rsidR="00846097">
        <w:rPr>
          <w:rFonts w:eastAsia="Arial Unicode MS" w:cs="Arial Unicode MS"/>
        </w:rPr>
        <w:t>SDB</w:t>
      </w:r>
      <w:r>
        <w:rPr>
          <w:rFonts w:eastAsia="Arial Unicode MS" w:cs="Arial Unicode MS"/>
        </w:rPr>
        <w:t xml:space="preserve">), </w:t>
      </w:r>
      <w:commentRangeStart w:id="11"/>
      <w:r>
        <w:rPr>
          <w:rFonts w:eastAsia="Arial Unicode MS" w:cs="Arial Unicode MS"/>
        </w:rPr>
        <w:t>H</w:t>
      </w:r>
      <w:r w:rsidR="00846097">
        <w:rPr>
          <w:rFonts w:eastAsia="Arial Unicode MS" w:cs="Arial Unicode MS"/>
        </w:rPr>
        <w:t>U</w:t>
      </w:r>
      <w:r>
        <w:rPr>
          <w:rFonts w:eastAsia="Arial Unicode MS" w:cs="Arial Unicode MS"/>
        </w:rPr>
        <w:t>BZone</w:t>
      </w:r>
      <w:commentRangeEnd w:id="11"/>
      <w:r w:rsidR="00652482">
        <w:rPr>
          <w:rStyle w:val="CommentReference"/>
          <w:rFonts w:eastAsia="Arial Unicode MS"/>
          <w:color w:val="auto"/>
        </w:rPr>
        <w:commentReference w:id="11"/>
      </w:r>
      <w:r>
        <w:rPr>
          <w:rFonts w:eastAsia="Arial Unicode MS" w:cs="Arial Unicode MS"/>
        </w:rPr>
        <w:t>-certified business, and a successful provider of mission-critical services and solutions to the Federal Government, serving agenci</w:t>
      </w:r>
      <w:r>
        <w:rPr>
          <w:rFonts w:eastAsia="Arial Unicode MS" w:cs="Arial Unicode MS"/>
        </w:rPr>
        <w:t xml:space="preserve">es in the Continental United States and </w:t>
      </w:r>
      <w:r w:rsidR="00846097">
        <w:rPr>
          <w:rFonts w:eastAsia="Arial Unicode MS" w:cs="Arial Unicode MS"/>
        </w:rPr>
        <w:t>abroad</w:t>
      </w:r>
      <w:r>
        <w:rPr>
          <w:rFonts w:eastAsia="Arial Unicode MS" w:cs="Arial Unicode MS"/>
        </w:rPr>
        <w:t>. We apply industry best practices and procedures to define customers</w:t>
      </w:r>
      <w:r>
        <w:rPr>
          <w:rFonts w:eastAsia="Arial Unicode MS" w:cs="Arial Unicode MS"/>
        </w:rPr>
        <w:t xml:space="preserve">’ </w:t>
      </w:r>
      <w:r>
        <w:rPr>
          <w:rFonts w:eastAsia="Arial Unicode MS" w:cs="Arial Unicode MS"/>
        </w:rPr>
        <w:t>goals. We offer complete in-country service center support, through a full range of planning, design, implementation, operations, financial</w:t>
      </w:r>
      <w:r>
        <w:rPr>
          <w:rFonts w:eastAsia="Arial Unicode MS" w:cs="Arial Unicode MS"/>
        </w:rPr>
        <w:t xml:space="preserve"> and personnel management, and other </w:t>
      </w:r>
      <w:r>
        <w:rPr>
          <w:rFonts w:eastAsia="Arial Unicode MS" w:cs="Arial Unicode MS"/>
        </w:rPr>
        <w:t xml:space="preserve">support </w:t>
      </w:r>
      <w:r w:rsidR="00846097">
        <w:rPr>
          <w:rFonts w:eastAsia="Arial Unicode MS" w:cs="Arial Unicode MS"/>
        </w:rPr>
        <w:t>services. IBEX</w:t>
      </w:r>
      <w:r>
        <w:rPr>
          <w:rFonts w:eastAsia="Arial Unicode MS" w:cs="Arial Unicode MS"/>
        </w:rPr>
        <w:t xml:space="preserve"> has been successful because our team delivers on</w:t>
      </w:r>
      <w:r>
        <w:rPr>
          <w:rFonts w:eastAsia="Arial Unicode MS" w:cs="Arial Unicode MS"/>
          <w:lang w:val="it-IT"/>
        </w:rPr>
        <w:t xml:space="preserve"> trust, quality</w:t>
      </w:r>
      <w:r>
        <w:rPr>
          <w:rFonts w:eastAsia="Arial Unicode MS" w:cs="Arial Unicode MS"/>
        </w:rPr>
        <w:t>, and innovation.</w:t>
      </w:r>
    </w:p>
    <w:p w14:paraId="78F44B36" w14:textId="77777777" w:rsidR="00522FA0" w:rsidRDefault="00317E7C">
      <w:pPr>
        <w:pStyle w:val="Body"/>
      </w:pPr>
      <w:r w:rsidRPr="00846097">
        <w:rPr>
          <w:rFonts w:eastAsia="Arial Unicode MS" w:cs="Arial Unicode MS"/>
          <w:b/>
          <w:bCs/>
          <w:highlight w:val="yellow"/>
          <w:u w:val="single"/>
        </w:rPr>
        <w:t>NOTE</w:t>
      </w:r>
      <w:r w:rsidRPr="00846097">
        <w:rPr>
          <w:rFonts w:eastAsia="Arial Unicode MS" w:cs="Arial Unicode MS"/>
          <w:highlight w:val="yellow"/>
        </w:rPr>
        <w:t>: We recommend the NIH NIAD consider making this project an SBA HUBZone set-aside.</w:t>
      </w:r>
      <w:r>
        <w:rPr>
          <w:rFonts w:eastAsia="Arial Unicode MS" w:cs="Arial Unicode MS"/>
        </w:rPr>
        <w:t xml:space="preserve">  </w:t>
      </w:r>
    </w:p>
    <w:p w14:paraId="4EF648CF" w14:textId="38C3A79E" w:rsidR="00522FA0" w:rsidRDefault="00317E7C">
      <w:pPr>
        <w:pStyle w:val="Body"/>
      </w:pPr>
      <w:r>
        <w:rPr>
          <w:rFonts w:eastAsia="Arial Unicode MS" w:cs="Arial Unicode MS"/>
        </w:rPr>
        <w:t xml:space="preserve">We understand the </w:t>
      </w:r>
      <w:r>
        <w:rPr>
          <w:rFonts w:eastAsia="Arial Unicode MS" w:cs="Arial Unicode MS"/>
        </w:rPr>
        <w:t>successful contractor</w:t>
      </w:r>
      <w:r>
        <w:rPr>
          <w:rFonts w:eastAsia="Arial Unicode MS" w:cs="Arial Unicode MS"/>
        </w:rPr>
        <w:t xml:space="preserve"> </w:t>
      </w:r>
      <w:r>
        <w:rPr>
          <w:rFonts w:eastAsia="Arial Unicode MS" w:cs="Arial Unicode MS"/>
        </w:rPr>
        <w:t xml:space="preserve">for the proposed effort will be required to provide support for the operation of </w:t>
      </w:r>
      <w:r w:rsidRPr="00652482">
        <w:rPr>
          <w:rFonts w:eastAsia="Arial Unicode MS" w:cs="Arial Unicode MS"/>
          <w:highlight w:val="yellow"/>
        </w:rPr>
        <w:t>NIAID-funded activities in Mali to include</w:t>
      </w:r>
      <w:r>
        <w:rPr>
          <w:rFonts w:eastAsia="Arial Unicode MS" w:cs="Arial Unicode MS"/>
        </w:rPr>
        <w:t xml:space="preserve"> the disbursement of payroll for Malian staff at USTTB (funded under a separate NIAID contract); the disburseme</w:t>
      </w:r>
      <w:r>
        <w:rPr>
          <w:rFonts w:eastAsia="Arial Unicode MS" w:cs="Arial Unicode MS"/>
        </w:rPr>
        <w:t>nt of payroll of staff working under NIAID extramural grants; the payment of expenses in support of field studies; the payment of expenses related to the operations of laboratory facilities; the facilitation and payment of travel of ICER scientists; procur</w:t>
      </w:r>
      <w:r>
        <w:rPr>
          <w:rFonts w:eastAsia="Arial Unicode MS" w:cs="Arial Unicode MS"/>
        </w:rPr>
        <w:t xml:space="preserve">ement support, and assisting in the management of operations of ICER activities in Mali and other West African countries, as requested. IBEX </w:t>
      </w:r>
      <w:proofErr w:type="gramStart"/>
      <w:r>
        <w:rPr>
          <w:rFonts w:eastAsia="Arial Unicode MS" w:cs="Arial Unicode MS"/>
        </w:rPr>
        <w:t>is capable of supporting</w:t>
      </w:r>
      <w:proofErr w:type="gramEnd"/>
      <w:r>
        <w:rPr>
          <w:rFonts w:eastAsia="Arial Unicode MS" w:cs="Arial Unicode MS"/>
        </w:rPr>
        <w:t xml:space="preserve"> t</w:t>
      </w:r>
      <w:r>
        <w:rPr>
          <w:rFonts w:eastAsia="Arial Unicode MS" w:cs="Arial Unicode MS"/>
          <w:lang w:val="it-IT"/>
        </w:rPr>
        <w:t>he Mali Service Center (MSC)</w:t>
      </w:r>
      <w:r>
        <w:rPr>
          <w:rFonts w:eastAsia="Arial Unicode MS" w:cs="Arial Unicode MS"/>
        </w:rPr>
        <w:t>, a Malian entity through which we will be able to provide gu</w:t>
      </w:r>
      <w:r>
        <w:rPr>
          <w:rFonts w:eastAsia="Arial Unicode MS" w:cs="Arial Unicode MS"/>
        </w:rPr>
        <w:t xml:space="preserve">idance and oversight in the administration and disbursal of NIAID grant/contract funds, and material and travel expenses for NIAID-sponsored activities within Mali and West Africa. </w:t>
      </w:r>
    </w:p>
    <w:p w14:paraId="59540025" w14:textId="6ED7262D" w:rsidR="00522FA0" w:rsidRDefault="00317E7C">
      <w:pPr>
        <w:pStyle w:val="Body"/>
      </w:pPr>
      <w:r>
        <w:rPr>
          <w:rFonts w:eastAsia="Arial Unicode MS" w:cs="Arial Unicode MS"/>
        </w:rPr>
        <w:t>IBEX has over twenty</w:t>
      </w:r>
      <w:r w:rsidR="00846097">
        <w:rPr>
          <w:rFonts w:eastAsia="Arial Unicode MS" w:cs="Arial Unicode MS"/>
        </w:rPr>
        <w:t>-five years of</w:t>
      </w:r>
      <w:r>
        <w:rPr>
          <w:rFonts w:eastAsia="Arial Unicode MS" w:cs="Arial Unicode MS"/>
        </w:rPr>
        <w:t xml:space="preserve"> experience providing highly skilled programmati</w:t>
      </w:r>
      <w:r>
        <w:rPr>
          <w:rFonts w:eastAsia="Arial Unicode MS" w:cs="Arial Unicode MS"/>
        </w:rPr>
        <w:t>c support services in Mali and other African nations. As we have demonstrated in past performances, we have the staff and processes necessary to ensure that the NIAID operations in Mali Africa meets their operational objectives of facilitating investigativ</w:t>
      </w:r>
      <w:r>
        <w:rPr>
          <w:rFonts w:eastAsia="Arial Unicode MS" w:cs="Arial Unicode MS"/>
        </w:rPr>
        <w:t xml:space="preserve">e and collaborative research in emerging infectious diseases. </w:t>
      </w:r>
    </w:p>
    <w:p w14:paraId="06966835" w14:textId="77777777" w:rsidR="00522FA0" w:rsidRDefault="00317E7C">
      <w:pPr>
        <w:pStyle w:val="Body"/>
      </w:pPr>
      <w:r>
        <w:rPr>
          <w:rFonts w:eastAsia="Arial Unicode MS" w:cs="Arial Unicode MS"/>
        </w:rPr>
        <w:t xml:space="preserve">IBEX has provided assistance to scientific, technical, and administrative staff in Mali and other African countries, including assisting with preparation of administrative reports; maintaining </w:t>
      </w:r>
      <w:r>
        <w:rPr>
          <w:rFonts w:eastAsia="Arial Unicode MS" w:cs="Arial Unicode MS"/>
        </w:rPr>
        <w:t>the roster of scientists, technicians, and administrative and support personnel required by our customer agencies</w:t>
      </w:r>
      <w:r>
        <w:rPr>
          <w:rFonts w:eastAsia="Arial Unicode MS" w:cs="Arial Unicode MS"/>
        </w:rPr>
        <w:t xml:space="preserve">; </w:t>
      </w:r>
      <w:r>
        <w:rPr>
          <w:rFonts w:eastAsia="Arial Unicode MS" w:cs="Arial Unicode MS"/>
        </w:rPr>
        <w:t>providing staffing with appropriate subcontracts between government agencies such as USAID and the US Department of State, and individual emp</w:t>
      </w:r>
      <w:r>
        <w:rPr>
          <w:rFonts w:eastAsia="Arial Unicode MS" w:cs="Arial Unicode MS"/>
        </w:rPr>
        <w:t>loyees; and ensuring compliance with salary scales, payroll, and concomitant work effort is consistent with the needs of the client</w:t>
      </w:r>
      <w:r>
        <w:rPr>
          <w:rFonts w:eastAsia="Arial Unicode MS" w:cs="Arial Unicode MS"/>
        </w:rPr>
        <w:t xml:space="preserve">. </w:t>
      </w:r>
    </w:p>
    <w:p w14:paraId="532867C9" w14:textId="77777777" w:rsidR="00522FA0" w:rsidRDefault="00317E7C">
      <w:pPr>
        <w:pStyle w:val="Heading2"/>
      </w:pPr>
      <w:r>
        <w:lastRenderedPageBreak/>
        <w:t>Management Approach</w:t>
      </w:r>
    </w:p>
    <w:p w14:paraId="50225C24" w14:textId="77777777" w:rsidR="00522FA0" w:rsidRDefault="00317E7C">
      <w:pPr>
        <w:pStyle w:val="Body"/>
      </w:pPr>
      <w:r>
        <w:rPr>
          <w:rFonts w:eastAsia="Arial Unicode MS" w:cs="Arial Unicode MS"/>
        </w:rPr>
        <w:t>The IBEX management approach for in-country operations calls for a single point of contact between our</w:t>
      </w:r>
      <w:r>
        <w:rPr>
          <w:rFonts w:eastAsia="Arial Unicode MS" w:cs="Arial Unicode MS"/>
        </w:rPr>
        <w:t xml:space="preserve"> organization and the Government. IBEX processes and organizational structure provide exceptional communications channels. This ensures any issues, problems,</w:t>
      </w:r>
      <w:r>
        <w:rPr>
          <w:rFonts w:eastAsia="Arial Unicode MS" w:cs="Arial Unicode MS"/>
        </w:rPr>
        <w:t xml:space="preserve"> or</w:t>
      </w:r>
      <w:r>
        <w:rPr>
          <w:rFonts w:eastAsia="Arial Unicode MS" w:cs="Arial Unicode MS"/>
        </w:rPr>
        <w:t xml:space="preserve"> concerns anticipated or encountered are immediately communicated to the COR and Contracting Off</w:t>
      </w:r>
      <w:r>
        <w:rPr>
          <w:rFonts w:eastAsia="Arial Unicode MS" w:cs="Arial Unicode MS"/>
        </w:rPr>
        <w:t xml:space="preserve">icer (CO). Our quality assurance methodology provides for issue identification, corrective action, and proposal of resolutions, so that problems can be corrected expeditiously. </w:t>
      </w:r>
    </w:p>
    <w:p w14:paraId="5135ADEA" w14:textId="77777777" w:rsidR="00522FA0" w:rsidRDefault="00317E7C">
      <w:pPr>
        <w:pStyle w:val="Body"/>
      </w:pPr>
      <w:r>
        <w:rPr>
          <w:rFonts w:eastAsia="Arial Unicode MS" w:cs="Arial Unicode MS"/>
        </w:rPr>
        <w:t>An integral aspect of the IBEX approach to a project of this scope and scale i</w:t>
      </w:r>
      <w:r>
        <w:rPr>
          <w:rFonts w:eastAsia="Arial Unicode MS" w:cs="Arial Unicode MS"/>
        </w:rPr>
        <w:t>s to employ a Risk Management model. For example, at US Agency for International Development, IBEX embraced the agency</w:t>
      </w:r>
      <w:r>
        <w:rPr>
          <w:rFonts w:eastAsia="Arial Unicode MS" w:cs="Arial Unicode MS"/>
        </w:rPr>
        <w:t>’</w:t>
      </w:r>
      <w:r>
        <w:rPr>
          <w:rFonts w:eastAsia="Arial Unicode MS" w:cs="Arial Unicode MS"/>
        </w:rPr>
        <w:t>s Forward reform process, where new attention was being given to the Agency</w:t>
      </w:r>
      <w:r>
        <w:rPr>
          <w:rFonts w:eastAsia="Arial Unicode MS" w:cs="Arial Unicode MS"/>
        </w:rPr>
        <w:t>’</w:t>
      </w:r>
      <w:r>
        <w:rPr>
          <w:rFonts w:eastAsia="Arial Unicode MS" w:cs="Arial Unicode MS"/>
        </w:rPr>
        <w:t>s policies and systems for addressing risks that might underm</w:t>
      </w:r>
      <w:r>
        <w:rPr>
          <w:rFonts w:eastAsia="Arial Unicode MS" w:cs="Arial Unicode MS"/>
        </w:rPr>
        <w:t>ine the achievement of in-country priority development goals. IBEX looked to improve risk management practices in our implementation of programs in our various projects in African nations; we sought to</w:t>
      </w:r>
      <w:r>
        <w:rPr>
          <w:rFonts w:eastAsia="Arial Unicode MS" w:cs="Arial Unicode MS"/>
        </w:rPr>
        <w:t>:</w:t>
      </w:r>
    </w:p>
    <w:p w14:paraId="135DC5DF" w14:textId="12FC22E8" w:rsidR="00522FA0" w:rsidRDefault="00317E7C">
      <w:pPr>
        <w:pStyle w:val="Body"/>
      </w:pPr>
      <w:r>
        <w:rPr>
          <w:rFonts w:eastAsia="Arial Unicode MS" w:cs="Arial Unicode MS"/>
        </w:rPr>
        <w:t>•</w:t>
      </w:r>
      <w:r>
        <w:rPr>
          <w:rFonts w:eastAsia="Arial Unicode MS" w:cs="Arial Unicode MS"/>
        </w:rPr>
        <w:t xml:space="preserve"> Create opportunities to think about risks comprehen</w:t>
      </w:r>
      <w:r>
        <w:rPr>
          <w:rFonts w:eastAsia="Arial Unicode MS" w:cs="Arial Unicode MS"/>
        </w:rPr>
        <w:t xml:space="preserve">sively and </w:t>
      </w:r>
      <w:r w:rsidR="00846097">
        <w:rPr>
          <w:rFonts w:eastAsia="Arial Unicode MS" w:cs="Arial Unicode MS"/>
        </w:rPr>
        <w:t>comparatively.</w:t>
      </w:r>
    </w:p>
    <w:p w14:paraId="0F7CCA04" w14:textId="77777777" w:rsidR="00522FA0" w:rsidRDefault="00317E7C">
      <w:pPr>
        <w:pStyle w:val="Body"/>
      </w:pPr>
      <w:r>
        <w:rPr>
          <w:rFonts w:eastAsia="Arial Unicode MS" w:cs="Arial Unicode MS"/>
        </w:rPr>
        <w:t xml:space="preserve">• </w:t>
      </w:r>
      <w:r>
        <w:rPr>
          <w:rFonts w:eastAsia="Arial Unicode MS" w:cs="Arial Unicode MS"/>
        </w:rPr>
        <w:t>Consider risks and rewards in setting program goals; and</w:t>
      </w:r>
    </w:p>
    <w:p w14:paraId="415EB24D" w14:textId="77777777" w:rsidR="00522FA0" w:rsidRDefault="00317E7C">
      <w:pPr>
        <w:pStyle w:val="Body"/>
      </w:pPr>
      <w:r>
        <w:rPr>
          <w:rFonts w:eastAsia="Arial Unicode MS" w:cs="Arial Unicode MS"/>
        </w:rPr>
        <w:t xml:space="preserve">• </w:t>
      </w:r>
      <w:r>
        <w:rPr>
          <w:rFonts w:eastAsia="Arial Unicode MS" w:cs="Arial Unicode MS"/>
        </w:rPr>
        <w:t xml:space="preserve">Calibrate risk mitigation measures to the risks faced </w:t>
      </w:r>
      <w:proofErr w:type="gramStart"/>
      <w:r>
        <w:rPr>
          <w:rFonts w:eastAsia="Arial Unicode MS" w:cs="Arial Unicode MS"/>
        </w:rPr>
        <w:t>in a given</w:t>
      </w:r>
      <w:proofErr w:type="gramEnd"/>
      <w:r>
        <w:rPr>
          <w:rFonts w:eastAsia="Arial Unicode MS" w:cs="Arial Unicode MS"/>
        </w:rPr>
        <w:t xml:space="preserve"> country or project.</w:t>
      </w:r>
    </w:p>
    <w:p w14:paraId="68EB0C50" w14:textId="749854D3" w:rsidR="00522FA0" w:rsidRDefault="00317E7C">
      <w:pPr>
        <w:pStyle w:val="Body"/>
      </w:pPr>
      <w:r>
        <w:rPr>
          <w:rFonts w:eastAsia="Arial Unicode MS" w:cs="Arial Unicode MS"/>
        </w:rPr>
        <w:t>The first phase was an assessment of the risk landscape in which USAID operates, beg</w:t>
      </w:r>
      <w:r>
        <w:rPr>
          <w:rFonts w:eastAsia="Arial Unicode MS" w:cs="Arial Unicode MS"/>
        </w:rPr>
        <w:t>inning with a review of existing grant and contract management practices including Sustainability Analysis, Organizational Capacity Assessments, Pre-Award Surveys, and the impact of the agency p</w:t>
      </w:r>
      <w:r>
        <w:rPr>
          <w:rFonts w:eastAsia="Arial Unicode MS" w:cs="Arial Unicode MS"/>
          <w:lang w:val="pt-PT"/>
        </w:rPr>
        <w:t xml:space="preserve">rogram </w:t>
      </w:r>
      <w:r>
        <w:rPr>
          <w:rFonts w:eastAsia="Arial Unicode MS" w:cs="Arial Unicode MS"/>
        </w:rPr>
        <w:t>cycle. IBEX has put together a comprehensive risk train</w:t>
      </w:r>
      <w:r>
        <w:rPr>
          <w:rFonts w:eastAsia="Arial Unicode MS" w:cs="Arial Unicode MS"/>
        </w:rPr>
        <w:t xml:space="preserve">ing course offered to our team via our employee portal. This training summarizes definitions and our recommended approach to risk </w:t>
      </w:r>
      <w:r w:rsidR="00846097">
        <w:rPr>
          <w:rFonts w:eastAsia="Arial Unicode MS" w:cs="Arial Unicode MS"/>
        </w:rPr>
        <w:t>management and</w:t>
      </w:r>
      <w:r>
        <w:rPr>
          <w:rFonts w:eastAsia="Arial Unicode MS" w:cs="Arial Unicode MS"/>
        </w:rPr>
        <w:t xml:space="preserve"> proposes a conceptual framework for understanding how client practices map against contemporary standards and </w:t>
      </w:r>
      <w:r>
        <w:rPr>
          <w:rFonts w:eastAsia="Arial Unicode MS" w:cs="Arial Unicode MS"/>
        </w:rPr>
        <w:t>practices. Such knowledge transfer from the private sector to the public is a hallmark of IBEX innovation.</w:t>
      </w:r>
    </w:p>
    <w:p w14:paraId="1C4438D3" w14:textId="77777777" w:rsidR="00522FA0" w:rsidRDefault="00317E7C">
      <w:pPr>
        <w:pStyle w:val="Body"/>
      </w:pPr>
      <w:r>
        <w:rPr>
          <w:rFonts w:eastAsia="Arial Unicode MS" w:cs="Arial Unicode MS"/>
        </w:rPr>
        <w:t xml:space="preserve">Another differentiator of IBEX is our management approach integrated with quality assurance. The key to successful delivery of quality work products </w:t>
      </w:r>
      <w:r>
        <w:rPr>
          <w:rFonts w:eastAsia="Arial Unicode MS" w:cs="Arial Unicode MS"/>
        </w:rPr>
        <w:t>and to the achievement of project performance standards are effective controls through reviews, testing and adherence to established processes. The first step in implement this Quality Control Plan (QCP) with effective controls is defining the applicable s</w:t>
      </w:r>
      <w:r>
        <w:rPr>
          <w:rFonts w:eastAsia="Arial Unicode MS" w:cs="Arial Unicode MS"/>
        </w:rPr>
        <w:t xml:space="preserve">tandards the controls are required to meet. The establishment of standards sets the performance benchmarks for the project. On this contract, IBEX will achieve the performance standards </w:t>
      </w:r>
      <w:proofErr w:type="gramStart"/>
      <w:r>
        <w:rPr>
          <w:rFonts w:eastAsia="Arial Unicode MS" w:cs="Arial Unicode MS"/>
        </w:rPr>
        <w:t>through the use of</w:t>
      </w:r>
      <w:proofErr w:type="gramEnd"/>
      <w:r>
        <w:rPr>
          <w:rFonts w:eastAsia="Arial Unicode MS" w:cs="Arial Unicode MS"/>
        </w:rPr>
        <w:t xml:space="preserve"> formal reviews. Our performance standards are based</w:t>
      </w:r>
      <w:r>
        <w:rPr>
          <w:rFonts w:eastAsia="Arial Unicode MS" w:cs="Arial Unicode MS"/>
        </w:rPr>
        <w:t xml:space="preserve"> on achieving the contract objectives, analyzing issues, making recommendations and proposing solutions to complex organizational management issues that represent barriers to efficient and effective business. </w:t>
      </w:r>
    </w:p>
    <w:p w14:paraId="0044AF61" w14:textId="77777777" w:rsidR="00522FA0" w:rsidRDefault="00317E7C">
      <w:pPr>
        <w:pStyle w:val="Body"/>
      </w:pPr>
      <w:r>
        <w:rPr>
          <w:rFonts w:eastAsia="Arial Unicode MS" w:cs="Arial Unicode MS"/>
        </w:rPr>
        <w:t>IBEX takes a performance management approach</w:t>
      </w:r>
      <w:r>
        <w:rPr>
          <w:rFonts w:eastAsia="Arial Unicode MS" w:cs="Arial Unicode MS"/>
        </w:rPr>
        <w:t xml:space="preserve"> —</w:t>
      </w:r>
      <w:r>
        <w:rPr>
          <w:rFonts w:eastAsia="Arial Unicode MS" w:cs="Arial Unicode MS"/>
        </w:rPr>
        <w:t xml:space="preserve"> </w:t>
      </w:r>
      <w:r>
        <w:rPr>
          <w:rFonts w:eastAsia="Arial Unicode MS" w:cs="Arial Unicode MS"/>
        </w:rPr>
        <w:t>many</w:t>
      </w:r>
      <w:r>
        <w:rPr>
          <w:rFonts w:eastAsia="Arial Unicode MS" w:cs="Arial Unicode MS"/>
          <w:lang w:val="it-IT"/>
        </w:rPr>
        <w:t xml:space="preserve"> acquisition</w:t>
      </w:r>
      <w:r>
        <w:rPr>
          <w:rFonts w:eastAsia="Arial Unicode MS" w:cs="Arial Unicode MS"/>
        </w:rPr>
        <w:t xml:space="preserve">s are structured around the </w:t>
      </w:r>
      <w:r>
        <w:rPr>
          <w:rFonts w:eastAsia="Arial Unicode MS" w:cs="Arial Unicode MS"/>
        </w:rPr>
        <w:t>“</w:t>
      </w:r>
      <w:r>
        <w:rPr>
          <w:rFonts w:eastAsia="Arial Unicode MS" w:cs="Arial Unicode MS"/>
        </w:rPr>
        <w:t>what</w:t>
      </w:r>
      <w:r>
        <w:rPr>
          <w:rFonts w:eastAsia="Arial Unicode MS" w:cs="Arial Unicode MS"/>
        </w:rPr>
        <w:t xml:space="preserve">” </w:t>
      </w:r>
      <w:r>
        <w:rPr>
          <w:rFonts w:eastAsia="Arial Unicode MS" w:cs="Arial Unicode MS"/>
        </w:rPr>
        <w:t xml:space="preserve">service or quality level is required, as opposed to </w:t>
      </w:r>
      <w:r>
        <w:rPr>
          <w:rFonts w:eastAsia="Arial Unicode MS" w:cs="Arial Unicode MS"/>
        </w:rPr>
        <w:t>“</w:t>
      </w:r>
      <w:r>
        <w:rPr>
          <w:rFonts w:eastAsia="Arial Unicode MS" w:cs="Arial Unicode MS"/>
        </w:rPr>
        <w:t>how.</w:t>
      </w:r>
      <w:r>
        <w:rPr>
          <w:rFonts w:eastAsia="Arial Unicode MS" w:cs="Arial Unicode MS"/>
        </w:rPr>
        <w:t xml:space="preserve">” </w:t>
      </w:r>
      <w:r>
        <w:rPr>
          <w:rFonts w:eastAsia="Arial Unicode MS" w:cs="Arial Unicode MS"/>
          <w:lang w:val="pt-PT"/>
        </w:rPr>
        <w:t xml:space="preserve">IBEX </w:t>
      </w:r>
      <w:r>
        <w:rPr>
          <w:rFonts w:eastAsia="Arial Unicode MS" w:cs="Arial Unicode MS"/>
        </w:rPr>
        <w:t xml:space="preserve">structures our in-country organization around performance of the work (i.e., results, not just ticking boxes). Performance </w:t>
      </w:r>
      <w:r>
        <w:rPr>
          <w:rFonts w:eastAsia="Arial Unicode MS" w:cs="Arial Unicode MS"/>
        </w:rPr>
        <w:lastRenderedPageBreak/>
        <w:t xml:space="preserve">management rests </w:t>
      </w:r>
      <w:r>
        <w:rPr>
          <w:rFonts w:eastAsia="Arial Unicode MS" w:cs="Arial Unicode MS"/>
        </w:rPr>
        <w:t>on developing a capability to review and analyze information generated through performance assessment</w:t>
      </w:r>
      <w:r>
        <w:rPr>
          <w:rFonts w:eastAsia="Arial Unicode MS" w:cs="Arial Unicode MS"/>
        </w:rPr>
        <w:t xml:space="preserve"> — </w:t>
      </w:r>
      <w:r>
        <w:rPr>
          <w:rFonts w:eastAsia="Arial Unicode MS" w:cs="Arial Unicode MS"/>
        </w:rPr>
        <w:t xml:space="preserve">and it is this audit-ready model we use to ensure the Government </w:t>
      </w:r>
      <w:proofErr w:type="gramStart"/>
      <w:r>
        <w:rPr>
          <w:rFonts w:eastAsia="Arial Unicode MS" w:cs="Arial Unicode MS"/>
        </w:rPr>
        <w:t>has the ability to</w:t>
      </w:r>
      <w:proofErr w:type="gramEnd"/>
      <w:r>
        <w:rPr>
          <w:rFonts w:eastAsia="Arial Unicode MS" w:cs="Arial Unicode MS"/>
        </w:rPr>
        <w:t xml:space="preserve"> make decisions based on the analysis of performance data. This analy</w:t>
      </w:r>
      <w:r>
        <w:rPr>
          <w:rFonts w:eastAsia="Arial Unicode MS" w:cs="Arial Unicode MS"/>
        </w:rPr>
        <w:t xml:space="preserve">sis yields information that indicates whether expected outcomes for the project are being achieved by IBEX. </w:t>
      </w:r>
    </w:p>
    <w:p w14:paraId="6608BC9B" w14:textId="77777777" w:rsidR="00522FA0" w:rsidRDefault="00317E7C">
      <w:pPr>
        <w:pStyle w:val="Body"/>
      </w:pPr>
      <w:r>
        <w:rPr>
          <w:rFonts w:eastAsia="Arial Unicode MS" w:cs="Arial Unicode MS"/>
        </w:rPr>
        <w:t>Performance management represents a significant shift from the more traditional quality assurance (QA) concepts in several ways. Performance management focuses on assessing whether outcomes are being achieved and to what extent. This approach migrates away</w:t>
      </w:r>
      <w:r>
        <w:rPr>
          <w:rFonts w:eastAsia="Arial Unicode MS" w:cs="Arial Unicode MS"/>
        </w:rPr>
        <w:t xml:space="preserve"> from scrutiny of compliance with the processes and practices used to achieve the outcome. A performance-based approach enables IBEX to play a pivotal role in how the work is performed by subcontractors and grantees, </w:t>
      </w:r>
      <w:proofErr w:type="gramStart"/>
      <w:r>
        <w:rPr>
          <w:rFonts w:eastAsia="Arial Unicode MS" w:cs="Arial Unicode MS"/>
        </w:rPr>
        <w:t>as long as</w:t>
      </w:r>
      <w:proofErr w:type="gramEnd"/>
      <w:r>
        <w:rPr>
          <w:rFonts w:eastAsia="Arial Unicode MS" w:cs="Arial Unicode MS"/>
        </w:rPr>
        <w:t xml:space="preserve"> the proposed processes are w</w:t>
      </w:r>
      <w:r>
        <w:rPr>
          <w:rFonts w:eastAsia="Arial Unicode MS" w:cs="Arial Unicode MS"/>
        </w:rPr>
        <w:t>ithin the stated constraints of the overarching contract. The only exceptions to process reviews are those required by law (</w:t>
      </w:r>
      <w:r w:rsidRPr="00846097">
        <w:rPr>
          <w:rFonts w:eastAsia="Arial Unicode MS" w:cs="Arial Unicode MS"/>
          <w:highlight w:val="yellow"/>
        </w:rPr>
        <w:t>federal, state, and local</w:t>
      </w:r>
      <w:r>
        <w:rPr>
          <w:rFonts w:eastAsia="Arial Unicode MS" w:cs="Arial Unicode MS"/>
        </w:rPr>
        <w:t xml:space="preserve">) and compelling business situations, such as safety and health. A </w:t>
      </w:r>
      <w:r>
        <w:rPr>
          <w:rFonts w:eastAsia="Arial Unicode MS" w:cs="Arial Unicode MS"/>
        </w:rPr>
        <w:t>“</w:t>
      </w:r>
      <w:r>
        <w:rPr>
          <w:rFonts w:eastAsia="Arial Unicode MS" w:cs="Arial Unicode MS"/>
        </w:rPr>
        <w:t>results</w:t>
      </w:r>
      <w:r>
        <w:rPr>
          <w:rFonts w:eastAsia="Arial Unicode MS" w:cs="Arial Unicode MS"/>
        </w:rPr>
        <w:t xml:space="preserve">” </w:t>
      </w:r>
      <w:r>
        <w:rPr>
          <w:rFonts w:eastAsia="Arial Unicode MS" w:cs="Arial Unicode MS"/>
        </w:rPr>
        <w:t>focus provides IBEX flexibilit</w:t>
      </w:r>
      <w:r>
        <w:rPr>
          <w:rFonts w:eastAsia="Arial Unicode MS" w:cs="Arial Unicode MS"/>
        </w:rPr>
        <w:t xml:space="preserve">y to continuously improve and innovate over the course of the contract </w:t>
      </w:r>
      <w:proofErr w:type="gramStart"/>
      <w:r>
        <w:rPr>
          <w:rFonts w:eastAsia="Arial Unicode MS" w:cs="Arial Unicode MS"/>
        </w:rPr>
        <w:t>as long as</w:t>
      </w:r>
      <w:proofErr w:type="gramEnd"/>
      <w:r>
        <w:rPr>
          <w:rFonts w:eastAsia="Arial Unicode MS" w:cs="Arial Unicode MS"/>
        </w:rPr>
        <w:t xml:space="preserve"> the critical outcomes expected are being achieved and/or the desired performance levels are being met.</w:t>
      </w:r>
    </w:p>
    <w:p w14:paraId="78387221" w14:textId="77777777" w:rsidR="00522FA0" w:rsidRDefault="00317E7C">
      <w:pPr>
        <w:pStyle w:val="Heading2"/>
      </w:pPr>
      <w:r>
        <w:t>Management of F</w:t>
      </w:r>
      <w:r>
        <w:rPr>
          <w:lang w:val="pt-PT"/>
        </w:rPr>
        <w:t xml:space="preserve">inancial </w:t>
      </w:r>
      <w:r>
        <w:t xml:space="preserve">Resources </w:t>
      </w:r>
    </w:p>
    <w:p w14:paraId="287F52D4" w14:textId="27A48C31" w:rsidR="00522FA0" w:rsidRDefault="00317E7C">
      <w:pPr>
        <w:pStyle w:val="Body"/>
      </w:pPr>
      <w:r>
        <w:rPr>
          <w:rFonts w:eastAsia="Arial Unicode MS" w:cs="Arial Unicode MS"/>
        </w:rPr>
        <w:t>IBEX personnel have worked with agen</w:t>
      </w:r>
      <w:r>
        <w:rPr>
          <w:rFonts w:eastAsia="Arial Unicode MS" w:cs="Arial Unicode MS"/>
        </w:rPr>
        <w:t>cy staff to assist in complying with legal requirements necessary to establish and management the administrative and financial capacity of various in-country operations. Our team has developed portfolio management processes and established methods of prope</w:t>
      </w:r>
      <w:r>
        <w:rPr>
          <w:rFonts w:eastAsia="Arial Unicode MS" w:cs="Arial Unicode MS"/>
        </w:rPr>
        <w:t>r accounting practice, such as electronic record keeping and auditing, and to assist with development of centers to support research and country aid distribution. We are experienced at</w:t>
      </w:r>
      <w:r>
        <w:rPr>
          <w:rFonts w:eastAsia="Arial Unicode MS" w:cs="Arial Unicode MS"/>
        </w:rPr>
        <w:t xml:space="preserve"> </w:t>
      </w:r>
      <w:r>
        <w:rPr>
          <w:rFonts w:eastAsia="Arial Unicode MS" w:cs="Arial Unicode MS"/>
        </w:rPr>
        <w:t>seeking supporting sponsorship by third-party organizations</w:t>
      </w:r>
      <w:r>
        <w:rPr>
          <w:rFonts w:eastAsia="Arial Unicode MS" w:cs="Arial Unicode MS"/>
        </w:rPr>
        <w:t xml:space="preserve">. </w:t>
      </w:r>
      <w:r>
        <w:rPr>
          <w:rFonts w:eastAsia="Arial Unicode MS" w:cs="Arial Unicode MS"/>
        </w:rPr>
        <w:t>IBEX has i</w:t>
      </w:r>
      <w:r>
        <w:rPr>
          <w:rFonts w:eastAsia="Arial Unicode MS" w:cs="Arial Unicode MS"/>
        </w:rPr>
        <w:t>n place standardized practices to report on various elements of program financial and operational statuses, such the</w:t>
      </w:r>
      <w:r>
        <w:rPr>
          <w:rFonts w:eastAsia="Arial Unicode MS" w:cs="Arial Unicode MS"/>
        </w:rPr>
        <w:t xml:space="preserve"> government can </w:t>
      </w:r>
      <w:proofErr w:type="gramStart"/>
      <w:r>
        <w:rPr>
          <w:rFonts w:eastAsia="Arial Unicode MS" w:cs="Arial Unicode MS"/>
        </w:rPr>
        <w:t>reliable</w:t>
      </w:r>
      <w:proofErr w:type="gramEnd"/>
      <w:r>
        <w:rPr>
          <w:rFonts w:eastAsia="Arial Unicode MS" w:cs="Arial Unicode MS"/>
        </w:rPr>
        <w:t xml:space="preserve"> account for the expenditures of funds</w:t>
      </w:r>
      <w:r>
        <w:rPr>
          <w:rFonts w:eastAsia="Arial Unicode MS" w:cs="Arial Unicode MS"/>
        </w:rPr>
        <w:t xml:space="preserve">. </w:t>
      </w:r>
      <w:r>
        <w:rPr>
          <w:rFonts w:eastAsia="Arial Unicode MS" w:cs="Arial Unicode MS"/>
        </w:rPr>
        <w:t xml:space="preserve">We are well able to provide </w:t>
      </w:r>
      <w:r>
        <w:rPr>
          <w:rFonts w:eastAsia="Arial Unicode MS" w:cs="Arial Unicode MS"/>
        </w:rPr>
        <w:t>legal</w:t>
      </w:r>
      <w:r>
        <w:rPr>
          <w:rFonts w:eastAsia="Arial Unicode MS" w:cs="Arial Unicode MS"/>
        </w:rPr>
        <w:t xml:space="preserve"> </w:t>
      </w:r>
      <w:r>
        <w:rPr>
          <w:rFonts w:eastAsia="Arial Unicode MS" w:cs="Arial Unicode MS"/>
          <w:lang w:val="fr-FR"/>
        </w:rPr>
        <w:t>services,</w:t>
      </w:r>
      <w:r>
        <w:rPr>
          <w:rFonts w:eastAsia="Arial Unicode MS" w:cs="Arial Unicode MS"/>
        </w:rPr>
        <w:t xml:space="preserve"> </w:t>
      </w:r>
      <w:r>
        <w:rPr>
          <w:rFonts w:eastAsia="Arial Unicode MS" w:cs="Arial Unicode MS"/>
        </w:rPr>
        <w:t>as</w:t>
      </w:r>
      <w:r>
        <w:rPr>
          <w:rFonts w:eastAsia="Arial Unicode MS" w:cs="Arial Unicode MS"/>
        </w:rPr>
        <w:t xml:space="preserve"> necessary, for the </w:t>
      </w:r>
      <w:r>
        <w:rPr>
          <w:rFonts w:eastAsia="Arial Unicode MS" w:cs="Arial Unicode MS"/>
          <w:lang w:val="it-IT"/>
        </w:rPr>
        <w:t>interp</w:t>
      </w:r>
      <w:r>
        <w:rPr>
          <w:rFonts w:eastAsia="Arial Unicode MS" w:cs="Arial Unicode MS"/>
          <w:lang w:val="it-IT"/>
        </w:rPr>
        <w:t>retation</w:t>
      </w:r>
      <w:r>
        <w:rPr>
          <w:rFonts w:eastAsia="Arial Unicode MS" w:cs="Arial Unicode MS"/>
        </w:rPr>
        <w:t xml:space="preserve"> of local laws or regulations related to employment and other legal matters. We have directly relevant experience in Mali, as well as other African </w:t>
      </w:r>
      <w:r w:rsidR="00846097">
        <w:rPr>
          <w:rFonts w:eastAsia="Arial Unicode MS" w:cs="Arial Unicode MS"/>
        </w:rPr>
        <w:t>countries</w:t>
      </w:r>
      <w:r>
        <w:rPr>
          <w:rFonts w:eastAsia="Arial Unicode MS" w:cs="Arial Unicode MS"/>
        </w:rPr>
        <w:t>.</w:t>
      </w:r>
    </w:p>
    <w:p w14:paraId="379945CA" w14:textId="77777777" w:rsidR="00522FA0" w:rsidRDefault="00317E7C">
      <w:pPr>
        <w:pStyle w:val="Body"/>
      </w:pPr>
      <w:r>
        <w:rPr>
          <w:rFonts w:eastAsia="Arial Unicode MS" w:cs="Arial Unicode MS"/>
        </w:rPr>
        <w:t>For example, IBEX established bank accounts for receipt of U.S. deposits so that we could ov</w:t>
      </w:r>
      <w:r>
        <w:rPr>
          <w:rFonts w:eastAsia="Arial Unicode MS" w:cs="Arial Unicode MS"/>
        </w:rPr>
        <w:t xml:space="preserve">ersee receipt and disbursement of funds distributed to </w:t>
      </w:r>
      <w:r>
        <w:rPr>
          <w:rFonts w:eastAsia="Arial Unicode MS" w:cs="Arial Unicode MS"/>
        </w:rPr>
        <w:t>grantee</w:t>
      </w:r>
      <w:r>
        <w:rPr>
          <w:rFonts w:eastAsia="Arial Unicode MS" w:cs="Arial Unicode MS"/>
        </w:rPr>
        <w:t>s</w:t>
      </w:r>
      <w:r>
        <w:rPr>
          <w:rFonts w:eastAsia="Arial Unicode MS" w:cs="Arial Unicode MS"/>
        </w:rPr>
        <w:t xml:space="preserve">. </w:t>
      </w:r>
      <w:r>
        <w:rPr>
          <w:rFonts w:eastAsia="Arial Unicode MS" w:cs="Arial Unicode MS"/>
        </w:rPr>
        <w:t xml:space="preserve">using our own DCAA-compliant accounting system we </w:t>
      </w:r>
      <w:proofErr w:type="gramStart"/>
      <w:r>
        <w:rPr>
          <w:rFonts w:eastAsia="Arial Unicode MS" w:cs="Arial Unicode MS"/>
        </w:rPr>
        <w:t>are able to</w:t>
      </w:r>
      <w:proofErr w:type="gramEnd"/>
      <w:r>
        <w:rPr>
          <w:rFonts w:eastAsia="Arial Unicode MS" w:cs="Arial Unicode MS"/>
        </w:rPr>
        <w:t xml:space="preserve"> institute accounting methods consistent with generally accepted accounting principles (GAAP). At the end of every engagement, IBE</w:t>
      </w:r>
      <w:r>
        <w:rPr>
          <w:rFonts w:eastAsia="Arial Unicode MS" w:cs="Arial Unicode MS"/>
        </w:rPr>
        <w:t xml:space="preserve">X provides audible records to ensure funds are accounted for and disbursed according to grant, contract, and subcontract approved budgets. Our Certified Public Accounts (CPAs) ensure </w:t>
      </w:r>
      <w:commentRangeStart w:id="12"/>
      <w:r>
        <w:rPr>
          <w:rFonts w:eastAsia="Arial Unicode MS" w:cs="Arial Unicode MS"/>
        </w:rPr>
        <w:t>appropriate</w:t>
      </w:r>
      <w:commentRangeEnd w:id="12"/>
      <w:r w:rsidR="00652482">
        <w:rPr>
          <w:rStyle w:val="CommentReference"/>
          <w:rFonts w:eastAsia="Arial Unicode MS"/>
          <w:color w:val="auto"/>
        </w:rPr>
        <w:commentReference w:id="12"/>
      </w:r>
      <w:r>
        <w:rPr>
          <w:rFonts w:eastAsia="Arial Unicode MS" w:cs="Arial Unicode MS"/>
        </w:rPr>
        <w:t xml:space="preserve"> financial reports reviewed before they are submitted by the g</w:t>
      </w:r>
      <w:r>
        <w:rPr>
          <w:rFonts w:eastAsia="Arial Unicode MS" w:cs="Arial Unicode MS"/>
        </w:rPr>
        <w:t>rantee/contractor to the Government</w:t>
      </w:r>
      <w:r>
        <w:rPr>
          <w:rFonts w:eastAsia="Arial Unicode MS" w:cs="Arial Unicode MS"/>
        </w:rPr>
        <w:t xml:space="preserve">. </w:t>
      </w:r>
      <w:r>
        <w:rPr>
          <w:rFonts w:eastAsia="Arial Unicode MS" w:cs="Arial Unicode MS"/>
        </w:rPr>
        <w:t>We have set up bank accounts with local banks in foreign countries for operational purposes, as well as utilized established banks in the United States. Our accounting system converts reports in all currencies to U.S. d</w:t>
      </w:r>
      <w:r>
        <w:rPr>
          <w:rFonts w:eastAsia="Arial Unicode MS" w:cs="Arial Unicode MS"/>
        </w:rPr>
        <w:t>ollars, for ease of analysis</w:t>
      </w:r>
      <w:r>
        <w:rPr>
          <w:rFonts w:eastAsia="Arial Unicode MS" w:cs="Arial Unicode MS"/>
        </w:rPr>
        <w:t xml:space="preserve">. </w:t>
      </w:r>
    </w:p>
    <w:p w14:paraId="0E1727C2" w14:textId="5843D8DE" w:rsidR="00522FA0" w:rsidRDefault="00317E7C">
      <w:pPr>
        <w:pStyle w:val="Body"/>
      </w:pPr>
      <w:r>
        <w:rPr>
          <w:rFonts w:eastAsia="Arial Unicode MS" w:cs="Arial Unicode MS"/>
        </w:rPr>
        <w:lastRenderedPageBreak/>
        <w:t xml:space="preserve">IBEX provides support to portfolio management of projects at the </w:t>
      </w:r>
      <w:r w:rsidRPr="00652482">
        <w:rPr>
          <w:rFonts w:eastAsia="Arial Unicode MS" w:cs="Arial Unicode MS"/>
          <w:highlight w:val="yellow"/>
        </w:rPr>
        <w:t>U.S. Citizenship and Immigration Services (USCIS).</w:t>
      </w:r>
      <w:r>
        <w:rPr>
          <w:rFonts w:eastAsia="Arial Unicode MS" w:cs="Arial Unicode MS"/>
        </w:rPr>
        <w:t xml:space="preserve"> We assist senior decision makers with establishing </w:t>
      </w:r>
      <w:proofErr w:type="gramStart"/>
      <w:r>
        <w:rPr>
          <w:rFonts w:eastAsia="Arial Unicode MS" w:cs="Arial Unicode MS"/>
        </w:rPr>
        <w:t>short and long term</w:t>
      </w:r>
      <w:proofErr w:type="gramEnd"/>
      <w:r>
        <w:rPr>
          <w:rFonts w:eastAsia="Arial Unicode MS" w:cs="Arial Unicode MS"/>
        </w:rPr>
        <w:t xml:space="preserve"> objectives for </w:t>
      </w:r>
      <w:r>
        <w:rPr>
          <w:rFonts w:eastAsia="Arial Unicode MS" w:cs="Arial Unicode MS"/>
        </w:rPr>
        <w:t>task</w:t>
      </w:r>
      <w:r>
        <w:rPr>
          <w:rFonts w:eastAsia="Arial Unicode MS" w:cs="Arial Unicode MS"/>
        </w:rPr>
        <w:t>s, projects, and pr</w:t>
      </w:r>
      <w:r>
        <w:rPr>
          <w:rFonts w:eastAsia="Arial Unicode MS" w:cs="Arial Unicode MS"/>
        </w:rPr>
        <w:t>ograms. This includes p</w:t>
      </w:r>
      <w:r>
        <w:rPr>
          <w:rFonts w:eastAsia="Arial Unicode MS" w:cs="Arial Unicode MS"/>
          <w:lang w:val="pt-PT"/>
        </w:rPr>
        <w:t xml:space="preserve">rogram </w:t>
      </w:r>
      <w:r>
        <w:rPr>
          <w:rFonts w:eastAsia="Arial Unicode MS" w:cs="Arial Unicode MS"/>
        </w:rPr>
        <w:t>o</w:t>
      </w:r>
      <w:r w:rsidR="00652482">
        <w:rPr>
          <w:rFonts w:eastAsia="Arial Unicode MS" w:cs="Arial Unicode MS"/>
          <w:lang w:val="fr-FR"/>
        </w:rPr>
        <w:t>objectives</w:t>
      </w:r>
      <w:r>
        <w:rPr>
          <w:rFonts w:eastAsia="Arial Unicode MS" w:cs="Arial Unicode MS"/>
          <w:lang w:val="fr-FR"/>
        </w:rPr>
        <w:t xml:space="preserve"> (</w:t>
      </w:r>
      <w:r>
        <w:rPr>
          <w:rFonts w:eastAsia="Arial Unicode MS" w:cs="Arial Unicode MS"/>
        </w:rPr>
        <w:t>time, cost &amp; schedule</w:t>
      </w:r>
      <w:r>
        <w:rPr>
          <w:rFonts w:eastAsia="Arial Unicode MS" w:cs="Arial Unicode MS"/>
        </w:rPr>
        <w:t>)</w:t>
      </w:r>
      <w:r>
        <w:rPr>
          <w:rFonts w:eastAsia="Arial Unicode MS" w:cs="Arial Unicode MS"/>
        </w:rPr>
        <w:t xml:space="preserve"> and Capital Investment Planning. IBEX experts make recommendations on planning next generation infrastructure, strategic planning, and asset with oversight of small, medium and large programs</w:t>
      </w:r>
      <w:r>
        <w:rPr>
          <w:rFonts w:eastAsia="Arial Unicode MS" w:cs="Arial Unicode MS"/>
        </w:rPr>
        <w:t>. With our expertise in Organizational Management, IBEX supports SCIS with Business System Modernization and Blueprint &amp; Business Reform Initiatives. We recently developed and conducted training on the performance of Action Planning and GAP analysis.</w:t>
      </w:r>
    </w:p>
    <w:p w14:paraId="295CFAFF" w14:textId="3DE3A639" w:rsidR="00522FA0" w:rsidRDefault="00317E7C">
      <w:pPr>
        <w:pStyle w:val="Body"/>
      </w:pPr>
      <w:r>
        <w:rPr>
          <w:rFonts w:eastAsia="Arial Unicode MS" w:cs="Arial Unicode MS"/>
        </w:rPr>
        <w:t xml:space="preserve">IBEX </w:t>
      </w:r>
      <w:r>
        <w:rPr>
          <w:rFonts w:eastAsia="Arial Unicode MS" w:cs="Arial Unicode MS"/>
        </w:rPr>
        <w:t>provides grant management oversight, and we have refined the processes and methods to assist agencies oversee grants. Our approach encompasses every part of a grant's lifecycle, from pre-award research through post-award grant closeout. Of course, the proc</w:t>
      </w:r>
      <w:r>
        <w:rPr>
          <w:rFonts w:eastAsia="Arial Unicode MS" w:cs="Arial Unicode MS"/>
        </w:rPr>
        <w:t>ess is always evolving and includes various lifecycle tasks through its unique award phases based on the specifics of a program. Once we have determined whether an agency</w:t>
      </w:r>
      <w:r>
        <w:rPr>
          <w:rFonts w:eastAsia="Arial Unicode MS" w:cs="Arial Unicode MS"/>
        </w:rPr>
        <w:t>’</w:t>
      </w:r>
      <w:r>
        <w:rPr>
          <w:rFonts w:eastAsia="Arial Unicode MS" w:cs="Arial Unicode MS"/>
        </w:rPr>
        <w:t>s partners are sub-recipients or vendors, we establish a plan for providing oversight</w:t>
      </w:r>
      <w:r>
        <w:rPr>
          <w:rFonts w:eastAsia="Arial Unicode MS" w:cs="Arial Unicode MS"/>
        </w:rPr>
        <w:t xml:space="preserve"> over the sub-recipients. This plan includes how we will oversee that: the costs are in line with the budget, and all financial documents are on file; we</w:t>
      </w:r>
      <w:r>
        <w:rPr>
          <w:rFonts w:eastAsia="Arial Unicode MS" w:cs="Arial Unicode MS"/>
        </w:rPr>
        <w:t xml:space="preserve"> conduct regular status checks (monthly, quarterly, etc.) to ensure activity targets are being met; </w:t>
      </w:r>
      <w:proofErr w:type="gramStart"/>
      <w:r>
        <w:rPr>
          <w:rFonts w:eastAsia="Arial Unicode MS" w:cs="Arial Unicode MS"/>
        </w:rPr>
        <w:t>and,</w:t>
      </w:r>
      <w:proofErr w:type="gramEnd"/>
      <w:r>
        <w:rPr>
          <w:rFonts w:eastAsia="Arial Unicode MS" w:cs="Arial Unicode MS"/>
        </w:rPr>
        <w:t xml:space="preserve"> we </w:t>
      </w:r>
      <w:r>
        <w:rPr>
          <w:rFonts w:eastAsia="Arial Unicode MS" w:cs="Arial Unicode MS"/>
          <w:lang w:val="fr-FR"/>
        </w:rPr>
        <w:t xml:space="preserve">communicate </w:t>
      </w:r>
      <w:r>
        <w:rPr>
          <w:rFonts w:eastAsia="Arial Unicode MS" w:cs="Arial Unicode MS"/>
        </w:rPr>
        <w:t xml:space="preserve">the monitoring plan with sub-recipients and provide technical assistance to ensure they have all information needed to be successful. </w:t>
      </w:r>
    </w:p>
    <w:p w14:paraId="6F15C0FB" w14:textId="634BCAD5" w:rsidR="00522FA0" w:rsidRDefault="00317E7C">
      <w:pPr>
        <w:pStyle w:val="Body"/>
      </w:pPr>
      <w:r w:rsidRPr="00587CF7">
        <w:rPr>
          <w:rFonts w:eastAsia="Arial Unicode MS" w:cs="Arial Unicode MS"/>
          <w:highlight w:val="yellow"/>
          <w:lang w:val="da-DK"/>
        </w:rPr>
        <w:t>I</w:t>
      </w:r>
      <w:r w:rsidR="00652482" w:rsidRPr="00587CF7">
        <w:rPr>
          <w:rFonts w:eastAsia="Arial Unicode MS" w:cs="Arial Unicode MS"/>
          <w:highlight w:val="yellow"/>
          <w:lang w:val="da-DK"/>
        </w:rPr>
        <w:t>BEX</w:t>
      </w:r>
      <w:r w:rsidRPr="00587CF7">
        <w:rPr>
          <w:rFonts w:eastAsia="Arial Unicode MS" w:cs="Arial Unicode MS"/>
          <w:highlight w:val="yellow"/>
        </w:rPr>
        <w:t>’</w:t>
      </w:r>
      <w:r w:rsidRPr="00587CF7">
        <w:rPr>
          <w:rFonts w:eastAsia="Arial Unicode MS" w:cs="Arial Unicode MS"/>
          <w:highlight w:val="yellow"/>
        </w:rPr>
        <w:t>s</w:t>
      </w:r>
      <w:commentRangeStart w:id="13"/>
      <w:commentRangeStart w:id="14"/>
      <w:r w:rsidRPr="00587CF7">
        <w:rPr>
          <w:rFonts w:eastAsia="Arial Unicode MS" w:cs="Arial Unicode MS"/>
          <w:highlight w:val="yellow"/>
          <w:rPrChange w:id="15" w:author="ronda Kane" w:date="2022-04-24T18:55:00Z">
            <w:rPr>
              <w:rFonts w:eastAsia="Arial Unicode MS" w:cs="Arial Unicode MS"/>
            </w:rPr>
          </w:rPrChange>
        </w:rPr>
        <w:t xml:space="preserve"> management information provides us the means to measure and report costs. The heart of this sy</w:t>
      </w:r>
      <w:r w:rsidRPr="00587CF7">
        <w:rPr>
          <w:rFonts w:eastAsia="Arial Unicode MS" w:cs="Arial Unicode MS"/>
          <w:highlight w:val="yellow"/>
          <w:rPrChange w:id="16" w:author="ronda Kane" w:date="2022-04-24T18:55:00Z">
            <w:rPr>
              <w:rFonts w:eastAsia="Arial Unicode MS" w:cs="Arial Unicode MS"/>
            </w:rPr>
          </w:rPrChange>
        </w:rPr>
        <w:t xml:space="preserve">stem is the </w:t>
      </w:r>
      <w:commentRangeEnd w:id="13"/>
      <w:r w:rsidR="00587CF7">
        <w:rPr>
          <w:rStyle w:val="CommentReference"/>
          <w:rFonts w:eastAsia="Arial Unicode MS"/>
          <w:color w:val="auto"/>
        </w:rPr>
        <w:commentReference w:id="13"/>
      </w:r>
      <w:commentRangeEnd w:id="14"/>
      <w:r w:rsidR="00587CF7">
        <w:rPr>
          <w:rStyle w:val="CommentReference"/>
          <w:rFonts w:eastAsia="Arial Unicode MS"/>
          <w:color w:val="auto"/>
        </w:rPr>
        <w:commentReference w:id="14"/>
      </w:r>
      <w:r w:rsidRPr="00587CF7">
        <w:rPr>
          <w:rFonts w:eastAsia="Arial Unicode MS" w:cs="Arial Unicode MS"/>
          <w:highlight w:val="yellow"/>
        </w:rPr>
        <w:t>QuickBooks financial accounting systems software</w:t>
      </w:r>
      <w:r w:rsidRPr="00587CF7">
        <w:rPr>
          <w:rFonts w:eastAsia="Arial Unicode MS" w:cs="Arial Unicode MS"/>
          <w:highlight w:val="yellow"/>
          <w:rPrChange w:id="17" w:author="ronda Kane" w:date="2022-04-24T18:55:00Z">
            <w:rPr>
              <w:rFonts w:eastAsia="Arial Unicode MS" w:cs="Arial Unicode MS"/>
            </w:rPr>
          </w:rPrChange>
        </w:rPr>
        <w:t>, widely considered as a premier business application for U.S. Government contracts. This comprehensive tool provides for contract cost management; QuickBooks is the system recommended by the Smal</w:t>
      </w:r>
      <w:r w:rsidRPr="00587CF7">
        <w:rPr>
          <w:rFonts w:eastAsia="Arial Unicode MS" w:cs="Arial Unicode MS"/>
          <w:highlight w:val="yellow"/>
          <w:rPrChange w:id="18" w:author="ronda Kane" w:date="2022-04-24T18:55:00Z">
            <w:rPr>
              <w:rFonts w:eastAsia="Arial Unicode MS" w:cs="Arial Unicode MS"/>
            </w:rPr>
          </w:rPrChange>
        </w:rPr>
        <w:t>l Business Administration (SBA) and used by major federal contractors. For purposes of this contract, we will configure QuickBooks to track cost by budget line items; that is for each budgeted line item, management will be provided information on a monthly</w:t>
      </w:r>
      <w:r w:rsidRPr="00587CF7">
        <w:rPr>
          <w:rFonts w:eastAsia="Arial Unicode MS" w:cs="Arial Unicode MS"/>
          <w:highlight w:val="yellow"/>
          <w:rPrChange w:id="19" w:author="ronda Kane" w:date="2022-04-24T18:55:00Z">
            <w:rPr>
              <w:rFonts w:eastAsia="Arial Unicode MS" w:cs="Arial Unicode MS"/>
            </w:rPr>
          </w:rPrChange>
        </w:rPr>
        <w:t xml:space="preserve"> basis as to budgeted item cost, and variance. Whenever appropriate, each of these monthly cost reports by budget items will be further supported by detailed schedules, which break out cost item elements. For example, a labor cost report will show (monthly</w:t>
      </w:r>
      <w:r w:rsidRPr="00587CF7">
        <w:rPr>
          <w:rFonts w:eastAsia="Arial Unicode MS" w:cs="Arial Unicode MS"/>
          <w:highlight w:val="yellow"/>
          <w:rPrChange w:id="20" w:author="ronda Kane" w:date="2022-04-24T18:55:00Z">
            <w:rPr>
              <w:rFonts w:eastAsia="Arial Unicode MS" w:cs="Arial Unicode MS"/>
            </w:rPr>
          </w:rPrChange>
        </w:rPr>
        <w:t xml:space="preserve">) labor dollars and hours incurred by the budget, both for the </w:t>
      </w:r>
      <w:commentRangeStart w:id="21"/>
      <w:r w:rsidRPr="00587CF7">
        <w:rPr>
          <w:rFonts w:eastAsia="Arial Unicode MS" w:cs="Arial Unicode MS"/>
          <w:highlight w:val="yellow"/>
          <w:rPrChange w:id="22" w:author="ronda Kane" w:date="2022-04-24T18:55:00Z">
            <w:rPr>
              <w:rFonts w:eastAsia="Arial Unicode MS" w:cs="Arial Unicode MS"/>
            </w:rPr>
          </w:rPrChange>
        </w:rPr>
        <w:t>current</w:t>
      </w:r>
      <w:commentRangeEnd w:id="21"/>
      <w:r w:rsidR="00587CF7">
        <w:rPr>
          <w:rStyle w:val="CommentReference"/>
          <w:rFonts w:eastAsia="Arial Unicode MS"/>
          <w:color w:val="auto"/>
        </w:rPr>
        <w:commentReference w:id="21"/>
      </w:r>
      <w:r w:rsidRPr="00587CF7">
        <w:rPr>
          <w:rFonts w:eastAsia="Arial Unicode MS" w:cs="Arial Unicode MS"/>
          <w:highlight w:val="yellow"/>
          <w:rPrChange w:id="23" w:author="ronda Kane" w:date="2022-04-24T18:55:00Z">
            <w:rPr>
              <w:rFonts w:eastAsia="Arial Unicode MS" w:cs="Arial Unicode MS"/>
            </w:rPr>
          </w:rPrChange>
        </w:rPr>
        <w:t xml:space="preserve"> month and cumulatively; an ODC cost report will show current month and cumulative costs incurred for each ODC cost element, such as communications, DBA insurance, etc. In summary, Quick</w:t>
      </w:r>
      <w:r w:rsidRPr="00587CF7">
        <w:rPr>
          <w:rFonts w:eastAsia="Arial Unicode MS" w:cs="Arial Unicode MS"/>
          <w:highlight w:val="yellow"/>
          <w:rPrChange w:id="24" w:author="ronda Kane" w:date="2022-04-24T18:55:00Z">
            <w:rPr>
              <w:rFonts w:eastAsia="Arial Unicode MS" w:cs="Arial Unicode MS"/>
            </w:rPr>
          </w:rPrChange>
        </w:rPr>
        <w:t xml:space="preserve">Books Professional provides IBEX with a very powerful tool for measuring and reporting cost on a current </w:t>
      </w:r>
      <w:proofErr w:type="gramStart"/>
      <w:r w:rsidRPr="00587CF7">
        <w:rPr>
          <w:rFonts w:eastAsia="Arial Unicode MS" w:cs="Arial Unicode MS"/>
          <w:highlight w:val="yellow"/>
          <w:rPrChange w:id="25" w:author="ronda Kane" w:date="2022-04-24T18:55:00Z">
            <w:rPr>
              <w:rFonts w:eastAsia="Arial Unicode MS" w:cs="Arial Unicode MS"/>
            </w:rPr>
          </w:rPrChange>
        </w:rPr>
        <w:t>basis, and</w:t>
      </w:r>
      <w:proofErr w:type="gramEnd"/>
      <w:r w:rsidRPr="00587CF7">
        <w:rPr>
          <w:rFonts w:eastAsia="Arial Unicode MS" w:cs="Arial Unicode MS"/>
          <w:highlight w:val="yellow"/>
          <w:rPrChange w:id="26" w:author="ronda Kane" w:date="2022-04-24T18:55:00Z">
            <w:rPr>
              <w:rFonts w:eastAsia="Arial Unicode MS" w:cs="Arial Unicode MS"/>
            </w:rPr>
          </w:rPrChange>
        </w:rPr>
        <w:t xml:space="preserve"> will be formatted to provide the basis for superior cost management.</w:t>
      </w:r>
    </w:p>
    <w:p w14:paraId="30994DCD" w14:textId="77777777" w:rsidR="00522FA0" w:rsidRDefault="00317E7C">
      <w:pPr>
        <w:pStyle w:val="Body"/>
      </w:pPr>
      <w:r>
        <w:rPr>
          <w:rFonts w:eastAsia="Arial Unicode MS" w:cs="Arial Unicode MS"/>
          <w:b/>
          <w:bCs/>
          <w:i/>
          <w:iCs/>
          <w:u w:val="single"/>
        </w:rPr>
        <w:t>Measurement/Reporting of Scheduled Performance</w:t>
      </w:r>
      <w:r>
        <w:rPr>
          <w:rFonts w:eastAsia="Arial Unicode MS" w:cs="Arial Unicode MS"/>
        </w:rPr>
        <w:t xml:space="preserve"> — </w:t>
      </w:r>
      <w:r>
        <w:rPr>
          <w:rFonts w:eastAsia="Arial Unicode MS" w:cs="Arial Unicode MS"/>
          <w:lang w:val="de-DE"/>
        </w:rPr>
        <w:t>IBEX</w:t>
      </w:r>
      <w:r>
        <w:rPr>
          <w:rFonts w:eastAsia="Arial Unicode MS" w:cs="Arial Unicode MS"/>
        </w:rPr>
        <w:t>’</w:t>
      </w:r>
      <w:r>
        <w:rPr>
          <w:rFonts w:eastAsia="Arial Unicode MS" w:cs="Arial Unicode MS"/>
        </w:rPr>
        <w:t>s field represent</w:t>
      </w:r>
      <w:r>
        <w:rPr>
          <w:rFonts w:eastAsia="Arial Unicode MS" w:cs="Arial Unicode MS"/>
        </w:rPr>
        <w:t>ative and Home Office Project coordinator for the contract take the lead in accomplishing this function. Our field representatives keep the prime contractor apprised of current progress towards scheduled performance milestones by means of frequent briefing</w:t>
      </w:r>
      <w:r>
        <w:rPr>
          <w:rFonts w:eastAsia="Arial Unicode MS" w:cs="Arial Unicode MS"/>
        </w:rPr>
        <w:t xml:space="preserve">s; these briefing </w:t>
      </w:r>
      <w:proofErr w:type="gramStart"/>
      <w:r>
        <w:rPr>
          <w:rFonts w:eastAsia="Arial Unicode MS" w:cs="Arial Unicode MS"/>
        </w:rPr>
        <w:t>are</w:t>
      </w:r>
      <w:proofErr w:type="gramEnd"/>
      <w:r>
        <w:rPr>
          <w:rFonts w:eastAsia="Arial Unicode MS" w:cs="Arial Unicode MS"/>
        </w:rPr>
        <w:t xml:space="preserve"> held weekly, or as desired by the prime contractor. In addition, IBEX field technical team; IBEX assigns a dedicated Home Office Project Manager to oversee progress in the performance of the contract. </w:t>
      </w:r>
      <w:r>
        <w:rPr>
          <w:rFonts w:eastAsia="Arial Unicode MS" w:cs="Arial Unicode MS"/>
        </w:rPr>
        <w:lastRenderedPageBreak/>
        <w:t>Some of the functions performed b</w:t>
      </w:r>
      <w:r>
        <w:rPr>
          <w:rFonts w:eastAsia="Arial Unicode MS" w:cs="Arial Unicode MS"/>
        </w:rPr>
        <w:t>y Home Office Program Manager include reviewing work plans of the field technical team, administering logistical and technical inputs into the Project, monitoring costs incurred by the budget (in coordination with IBEX Accounting), working with our in-coun</w:t>
      </w:r>
      <w:r>
        <w:rPr>
          <w:rFonts w:eastAsia="Arial Unicode MS" w:cs="Arial Unicode MS"/>
        </w:rPr>
        <w:t xml:space="preserve">try technical team to update performance schedules whenever appropriate. In summary, IBEX established procedures for measuring and reporting of scheduled performance </w:t>
      </w:r>
      <w:proofErr w:type="gramStart"/>
      <w:r>
        <w:rPr>
          <w:rFonts w:eastAsia="Arial Unicode MS" w:cs="Arial Unicode MS"/>
        </w:rPr>
        <w:t>insure</w:t>
      </w:r>
      <w:proofErr w:type="gramEnd"/>
      <w:r>
        <w:rPr>
          <w:rFonts w:eastAsia="Arial Unicode MS" w:cs="Arial Unicode MS"/>
        </w:rPr>
        <w:t xml:space="preserve"> that technical progress under the contract remains within scheduled time frame and </w:t>
      </w:r>
      <w:r>
        <w:rPr>
          <w:rFonts w:eastAsia="Arial Unicode MS" w:cs="Arial Unicode MS"/>
        </w:rPr>
        <w:t>cost parameters.</w:t>
      </w:r>
    </w:p>
    <w:p w14:paraId="044A8B9E" w14:textId="77777777" w:rsidR="00522FA0" w:rsidRDefault="00317E7C">
      <w:pPr>
        <w:pStyle w:val="Body"/>
      </w:pPr>
      <w:r>
        <w:rPr>
          <w:rFonts w:eastAsia="Arial Unicode MS" w:cs="Arial Unicode MS"/>
          <w:b/>
          <w:bCs/>
          <w:i/>
          <w:iCs/>
          <w:u w:val="single"/>
        </w:rPr>
        <w:t>Cost Variance Analysis</w:t>
      </w:r>
      <w:r>
        <w:rPr>
          <w:rFonts w:eastAsia="Arial Unicode MS" w:cs="Arial Unicode MS"/>
        </w:rPr>
        <w:t xml:space="preserve"> — </w:t>
      </w:r>
      <w:r>
        <w:rPr>
          <w:rFonts w:eastAsia="Arial Unicode MS" w:cs="Arial Unicode MS"/>
        </w:rPr>
        <w:t>A basic element of any cost management system is a regular comparison of budgeted (planned) costs with actual costs incurred, and taking whatever actions are appropriate in the event of variances. We believe that every (or nearly every) contractor performs</w:t>
      </w:r>
      <w:r>
        <w:rPr>
          <w:rFonts w:eastAsia="Arial Unicode MS" w:cs="Arial Unicode MS"/>
        </w:rPr>
        <w:t xml:space="preserve"> this function. What distinguishes IBEX from many of our competitor is our accounting and management structure. </w:t>
      </w:r>
    </w:p>
    <w:p w14:paraId="3ADACD38" w14:textId="77777777" w:rsidR="00522FA0" w:rsidRDefault="00317E7C">
      <w:pPr>
        <w:pStyle w:val="Body"/>
      </w:pPr>
      <w:r>
        <w:rPr>
          <w:rFonts w:eastAsia="Arial Unicode MS" w:cs="Arial Unicode MS"/>
        </w:rPr>
        <w:t xml:space="preserve">In addition, Ibex to identifying variance that have already occurred, </w:t>
      </w:r>
      <w:proofErr w:type="gramStart"/>
      <w:r>
        <w:rPr>
          <w:rFonts w:eastAsia="Arial Unicode MS" w:cs="Arial Unicode MS"/>
        </w:rPr>
        <w:t>Our</w:t>
      </w:r>
      <w:proofErr w:type="gramEnd"/>
      <w:r>
        <w:rPr>
          <w:rFonts w:eastAsia="Arial Unicode MS" w:cs="Arial Unicode MS"/>
        </w:rPr>
        <w:t xml:space="preserve"> accounting systems will project rate expenditures by budgeted line it</w:t>
      </w:r>
      <w:r>
        <w:rPr>
          <w:rFonts w:eastAsia="Arial Unicode MS" w:cs="Arial Unicode MS"/>
        </w:rPr>
        <w:t>ems (and cost elements under the budget), thus altering us in advance of cost variances that are likely to occur in the future. In summary, Ibex management systems in place give IBEX the capability to do a demonstrably better job of cost management. IBEX f</w:t>
      </w:r>
      <w:r>
        <w:rPr>
          <w:rFonts w:eastAsia="Arial Unicode MS" w:cs="Arial Unicode MS"/>
        </w:rPr>
        <w:t>urther maintains control over expenditures by effective and well-defined personnel policies, which mandates daily time sheets for all staff consultants. Additionally, an outside Certified Public Accounting firm to ensure their continued integrity and accur</w:t>
      </w:r>
      <w:r>
        <w:rPr>
          <w:rFonts w:eastAsia="Arial Unicode MS" w:cs="Arial Unicode MS"/>
        </w:rPr>
        <w:t>acy our financial records. IBEX Management has developed standard financial control forms, which will assist staff, and consultants in reporting clearly and accurately the nature, time and source expenditures with the receipts attached all expenditures. Ou</w:t>
      </w:r>
      <w:r>
        <w:rPr>
          <w:rFonts w:eastAsia="Arial Unicode MS" w:cs="Arial Unicode MS"/>
        </w:rPr>
        <w:t>r financial management staff maintains current information on exchange rates, per diem, etc. that will enable project staff and consultants to process expense, travel and pay.</w:t>
      </w:r>
    </w:p>
    <w:p w14:paraId="76FFA63F" w14:textId="77777777" w:rsidR="00522FA0" w:rsidRDefault="00317E7C">
      <w:pPr>
        <w:pStyle w:val="Heading2"/>
      </w:pPr>
      <w:r>
        <w:t>Transition Management</w:t>
      </w:r>
    </w:p>
    <w:p w14:paraId="4899B4F9" w14:textId="77777777" w:rsidR="00522FA0" w:rsidRDefault="00317E7C">
      <w:pPr>
        <w:pStyle w:val="Body"/>
      </w:pPr>
      <w:r>
        <w:rPr>
          <w:rFonts w:eastAsia="Arial Unicode MS" w:cs="Arial Unicode MS"/>
        </w:rPr>
        <w:t>IBEX has developed</w:t>
      </w:r>
      <w:r>
        <w:rPr>
          <w:rFonts w:eastAsia="Arial Unicode MS" w:cs="Arial Unicode MS"/>
        </w:rPr>
        <w:t xml:space="preserve"> </w:t>
      </w:r>
      <w:r>
        <w:rPr>
          <w:rFonts w:eastAsia="Arial Unicode MS" w:cs="Arial Unicode MS"/>
        </w:rPr>
        <w:t>and executed</w:t>
      </w:r>
      <w:r>
        <w:rPr>
          <w:rFonts w:eastAsia="Arial Unicode MS" w:cs="Arial Unicode MS"/>
          <w:lang w:val="fr-FR"/>
        </w:rPr>
        <w:t xml:space="preserve"> transition plan</w:t>
      </w:r>
      <w:r>
        <w:rPr>
          <w:rFonts w:eastAsia="Arial Unicode MS" w:cs="Arial Unicode MS"/>
        </w:rPr>
        <w:t>s to assist</w:t>
      </w:r>
      <w:r>
        <w:rPr>
          <w:rFonts w:eastAsia="Arial Unicode MS" w:cs="Arial Unicode MS"/>
        </w:rPr>
        <w:t xml:space="preserve"> the Government in implementing a</w:t>
      </w:r>
      <w:r>
        <w:rPr>
          <w:rFonts w:eastAsia="Arial Unicode MS" w:cs="Arial Unicode MS"/>
        </w:rPr>
        <w:t xml:space="preserve"> strategy for </w:t>
      </w:r>
      <w:r>
        <w:rPr>
          <w:rFonts w:eastAsia="Arial Unicode MS" w:cs="Arial Unicode MS"/>
        </w:rPr>
        <w:t>transitioning work incumbents</w:t>
      </w:r>
      <w:r>
        <w:rPr>
          <w:rFonts w:eastAsia="Arial Unicode MS" w:cs="Arial Unicode MS"/>
        </w:rPr>
        <w:t xml:space="preserve">. </w:t>
      </w:r>
      <w:r>
        <w:rPr>
          <w:rFonts w:eastAsia="Arial Unicode MS" w:cs="Arial Unicode MS"/>
        </w:rPr>
        <w:t>We are experienced at locking in key personnel prior to contract cut-over, so on-boarding goes smoothly. We also have handled transition of government-furnished equipment, as wel</w:t>
      </w:r>
      <w:r>
        <w:rPr>
          <w:rFonts w:eastAsia="Arial Unicode MS" w:cs="Arial Unicode MS"/>
        </w:rPr>
        <w:t>l as knowledge</w:t>
      </w:r>
      <w:r>
        <w:rPr>
          <w:rFonts w:eastAsia="Arial Unicode MS" w:cs="Arial Unicode MS"/>
        </w:rPr>
        <w:t xml:space="preserve"> transfer </w:t>
      </w:r>
      <w:r>
        <w:rPr>
          <w:rFonts w:eastAsia="Arial Unicode MS" w:cs="Arial Unicode MS"/>
        </w:rPr>
        <w:t>and physical transfer of relevant files and records. For this effort, IBEX would the draft an initial transition plan that will be revised at contract award, upon approval of the Contracting Officer</w:t>
      </w:r>
      <w:r>
        <w:rPr>
          <w:rFonts w:eastAsia="Arial Unicode MS" w:cs="Arial Unicode MS"/>
        </w:rPr>
        <w:t>’</w:t>
      </w:r>
      <w:r>
        <w:rPr>
          <w:rFonts w:eastAsia="Arial Unicode MS" w:cs="Arial Unicode MS"/>
          <w:lang w:val="it-IT"/>
        </w:rPr>
        <w:t xml:space="preserve">s Representative (COR). </w:t>
      </w:r>
      <w:r>
        <w:rPr>
          <w:rFonts w:eastAsia="Arial Unicode MS" w:cs="Arial Unicode MS"/>
        </w:rPr>
        <w:t>As we hav</w:t>
      </w:r>
      <w:r>
        <w:rPr>
          <w:rFonts w:eastAsia="Arial Unicode MS" w:cs="Arial Unicode MS"/>
        </w:rPr>
        <w:t>e successfully performed over a dozen times in the last decade, IBEX will ensure the final initial transition plan is followed to maintain an orderly, efficient, and expedient transition of all contract activities lasting no more than 30 days after contrac</w:t>
      </w:r>
      <w:r>
        <w:rPr>
          <w:rFonts w:eastAsia="Arial Unicode MS" w:cs="Arial Unicode MS"/>
        </w:rPr>
        <w:t>t award.</w:t>
      </w:r>
    </w:p>
    <w:p w14:paraId="4BC0987C" w14:textId="77777777" w:rsidR="00522FA0" w:rsidRDefault="00317E7C">
      <w:pPr>
        <w:pStyle w:val="Body"/>
      </w:pPr>
      <w:r>
        <w:rPr>
          <w:rFonts w:eastAsia="Arial Unicode MS" w:cs="Arial Unicode MS"/>
          <w:b/>
          <w:bCs/>
          <w:i/>
          <w:iCs/>
        </w:rPr>
        <w:t>Personnel</w:t>
      </w:r>
      <w:r>
        <w:rPr>
          <w:rFonts w:eastAsia="Arial Unicode MS" w:cs="Arial Unicode MS"/>
        </w:rPr>
        <w:t xml:space="preserve"> — </w:t>
      </w:r>
      <w:r>
        <w:rPr>
          <w:rFonts w:eastAsia="Arial Unicode MS" w:cs="Arial Unicode MS"/>
        </w:rPr>
        <w:t xml:space="preserve">To fulfill the staffing requirements, IBEX will first offer employment to all qualified incumbent employees IAW the SCA and IAW Executive Order (EO) 13495 and FAR Subpart 22.12, which mandates </w:t>
      </w:r>
      <w:r>
        <w:rPr>
          <w:rFonts w:eastAsia="Arial Unicode MS" w:cs="Arial Unicode MS"/>
        </w:rPr>
        <w:t>“</w:t>
      </w:r>
      <w:r>
        <w:rPr>
          <w:rFonts w:eastAsia="Arial Unicode MS" w:cs="Arial Unicode MS"/>
        </w:rPr>
        <w:t>Non-displacement of Qualified Workers und</w:t>
      </w:r>
      <w:r>
        <w:rPr>
          <w:rFonts w:eastAsia="Arial Unicode MS" w:cs="Arial Unicode MS"/>
        </w:rPr>
        <w:t>er Service Contracts</w:t>
      </w:r>
      <w:r>
        <w:rPr>
          <w:rFonts w:eastAsia="Arial Unicode MS" w:cs="Arial Unicode MS"/>
        </w:rPr>
        <w:t>”</w:t>
      </w:r>
      <w:r>
        <w:rPr>
          <w:rFonts w:eastAsia="Arial Unicode MS" w:cs="Arial Unicode MS"/>
        </w:rPr>
        <w:t xml:space="preserve">.  IBEX will also utilize our proven hiring processes, which include generous benefits, transferring seniority for employees, providing opportunity for professional growth and career </w:t>
      </w:r>
      <w:r>
        <w:rPr>
          <w:rFonts w:eastAsia="Arial Unicode MS" w:cs="Arial Unicode MS"/>
        </w:rPr>
        <w:lastRenderedPageBreak/>
        <w:t>advancement, and efforts to recruit and hire new emp</w:t>
      </w:r>
      <w:r>
        <w:rPr>
          <w:rFonts w:eastAsia="Arial Unicode MS" w:cs="Arial Unicode MS"/>
        </w:rPr>
        <w:t>loyees. Additionally, IBEX will cross-train and cross-utilize our employees across multiple disciplines to ensure that all PWS areas are covered, particularly during times of heavy workload or unscheduled absences.</w:t>
      </w:r>
    </w:p>
    <w:p w14:paraId="36A6B9B2" w14:textId="1AE1B3F5" w:rsidR="00522FA0" w:rsidRDefault="00317E7C">
      <w:pPr>
        <w:pStyle w:val="Body"/>
      </w:pPr>
      <w:r>
        <w:rPr>
          <w:rFonts w:eastAsia="Arial Unicode MS" w:cs="Arial Unicode MS"/>
        </w:rPr>
        <w:t xml:space="preserve">All IBEX personnel who interface </w:t>
      </w:r>
      <w:r w:rsidR="00825EBD">
        <w:rPr>
          <w:rFonts w:eastAsia="Arial Unicode MS" w:cs="Arial Unicode MS"/>
        </w:rPr>
        <w:t>with NIAID</w:t>
      </w:r>
      <w:r>
        <w:rPr>
          <w:rFonts w:eastAsia="Arial Unicode MS" w:cs="Arial Unicode MS"/>
        </w:rPr>
        <w:t xml:space="preserve"> management and technical personnel will be able to communicate in English and have excellent oral and written communication skills. IBEX does not include resumes of staff (due to the inclusion of FAR 52.222-17, Non-Displacement of Qualified Workers Cla</w:t>
      </w:r>
      <w:r>
        <w:rPr>
          <w:rFonts w:eastAsia="Arial Unicode MS" w:cs="Arial Unicode MS"/>
        </w:rPr>
        <w:t xml:space="preserve">use). IBEX will ensure that all candidates meet the qualifications required by the Government in the PWS. The minimum experience requirements </w:t>
      </w:r>
      <w:proofErr w:type="gramStart"/>
      <w:r>
        <w:rPr>
          <w:rFonts w:eastAsia="Arial Unicode MS" w:cs="Arial Unicode MS"/>
        </w:rPr>
        <w:t>include:</w:t>
      </w:r>
      <w:proofErr w:type="gramEnd"/>
      <w:r>
        <w:rPr>
          <w:rFonts w:eastAsia="Arial Unicode MS" w:cs="Arial Unicode MS"/>
        </w:rPr>
        <w:t xml:space="preserve"> good skills in reading, writing, and spoken English; effective listening and communication skills; and ad</w:t>
      </w:r>
      <w:r>
        <w:rPr>
          <w:rFonts w:eastAsia="Arial Unicode MS" w:cs="Arial Unicode MS"/>
        </w:rPr>
        <w:t>ditional technical skills.</w:t>
      </w:r>
    </w:p>
    <w:p w14:paraId="352EA3AD" w14:textId="77777777" w:rsidR="00522FA0" w:rsidRDefault="00317E7C">
      <w:pPr>
        <w:pStyle w:val="Body"/>
      </w:pPr>
      <w:r>
        <w:rPr>
          <w:rFonts w:eastAsia="Arial Unicode MS" w:cs="Arial Unicode MS"/>
        </w:rPr>
        <w:t>IBEX accepts responsibility to maintain a satisfactory standard of employee competence, conduct appearance and integrity and we will be responsible for taking such disciplinary action with respect to any employees as may be neces</w:t>
      </w:r>
      <w:r>
        <w:rPr>
          <w:rFonts w:eastAsia="Arial Unicode MS" w:cs="Arial Unicode MS"/>
        </w:rPr>
        <w:t>sary. We understand the CO may require dismissal of employees which are deemed incompetent, careless, insubordinate, unsuitable or otherwise objectionable to the Government at any time during the life of this contract.</w:t>
      </w:r>
    </w:p>
    <w:p w14:paraId="5949FEA9" w14:textId="77777777" w:rsidR="00522FA0" w:rsidRDefault="00317E7C">
      <w:pPr>
        <w:pStyle w:val="Heading2"/>
      </w:pPr>
      <w:r>
        <w:t>Recruiting and Retaining Qualified Pe</w:t>
      </w:r>
      <w:r>
        <w:t>rsonnel</w:t>
      </w:r>
    </w:p>
    <w:p w14:paraId="06BB78EF" w14:textId="77777777" w:rsidR="00522FA0" w:rsidRDefault="00317E7C">
      <w:pPr>
        <w:pStyle w:val="Body"/>
      </w:pPr>
      <w:r>
        <w:rPr>
          <w:rFonts w:eastAsia="Arial Unicode MS" w:cs="Arial Unicode MS"/>
        </w:rPr>
        <w:t xml:space="preserve">IBEX possesses significant bench strength to meet </w:t>
      </w:r>
      <w:r>
        <w:rPr>
          <w:rFonts w:eastAsia="Arial Unicode MS" w:cs="Arial Unicode MS"/>
        </w:rPr>
        <w:t>“</w:t>
      </w:r>
      <w:r>
        <w:rPr>
          <w:rFonts w:eastAsia="Arial Unicode MS" w:cs="Arial Unicode MS"/>
        </w:rPr>
        <w:t>short fuse</w:t>
      </w:r>
      <w:r>
        <w:rPr>
          <w:rFonts w:eastAsia="Arial Unicode MS" w:cs="Arial Unicode MS"/>
        </w:rPr>
        <w:t>”</w:t>
      </w:r>
      <w:r>
        <w:rPr>
          <w:rFonts w:eastAsia="Arial Unicode MS" w:cs="Arial Unicode MS"/>
        </w:rPr>
        <w:t xml:space="preserve"> or surge requirements to staff the </w:t>
      </w:r>
      <w:commentRangeStart w:id="27"/>
      <w:r>
        <w:rPr>
          <w:rFonts w:eastAsia="Arial Unicode MS" w:cs="Arial Unicode MS"/>
        </w:rPr>
        <w:t>requirements</w:t>
      </w:r>
      <w:commentRangeEnd w:id="27"/>
      <w:r w:rsidR="00587CF7">
        <w:rPr>
          <w:rStyle w:val="CommentReference"/>
          <w:rFonts w:eastAsia="Arial Unicode MS"/>
          <w:color w:val="auto"/>
        </w:rPr>
        <w:commentReference w:id="27"/>
      </w:r>
      <w:r>
        <w:rPr>
          <w:rFonts w:eastAsia="Arial Unicode MS" w:cs="Arial Unicode MS"/>
        </w:rPr>
        <w:t xml:space="preserve"> outlined in the proposed scope of work. IBEX has access to hundreds of technical and subject matter expert personnel</w:t>
      </w:r>
      <w:r>
        <w:rPr>
          <w:rFonts w:eastAsia="Arial Unicode MS" w:cs="Arial Unicode MS"/>
        </w:rPr>
        <w:t xml:space="preserve"> </w:t>
      </w:r>
      <w:r>
        <w:rPr>
          <w:rFonts w:eastAsia="Arial Unicode MS" w:cs="Arial Unicode MS"/>
        </w:rPr>
        <w:t xml:space="preserve">CONUS/OCONUS who are mission ready and available to deploy in short order; we can meet </w:t>
      </w:r>
      <w:proofErr w:type="gramStart"/>
      <w:r>
        <w:rPr>
          <w:rFonts w:eastAsia="Arial Unicode MS" w:cs="Arial Unicode MS"/>
        </w:rPr>
        <w:t>all of</w:t>
      </w:r>
      <w:proofErr w:type="gramEnd"/>
      <w:r>
        <w:rPr>
          <w:rFonts w:eastAsia="Arial Unicode MS" w:cs="Arial Unicode MS"/>
        </w:rPr>
        <w:t xml:space="preserve"> the MSC operational requirements including any future and/or optional requirements upon award of a contract.</w:t>
      </w:r>
    </w:p>
    <w:p w14:paraId="611B0CA3" w14:textId="26374340" w:rsidR="00522FA0" w:rsidRDefault="00317E7C">
      <w:pPr>
        <w:pStyle w:val="Body"/>
      </w:pPr>
      <w:r>
        <w:rPr>
          <w:rFonts w:eastAsia="Arial Unicode MS" w:cs="Arial Unicode MS"/>
        </w:rPr>
        <w:t>One aspect of this effort is sourcing and hiring expe</w:t>
      </w:r>
      <w:r>
        <w:rPr>
          <w:rFonts w:eastAsia="Arial Unicode MS" w:cs="Arial Unicode MS"/>
        </w:rPr>
        <w:t xml:space="preserve">rts to execute the tasks under operation of NIAID-funded scientific research and other partner activities. IBEX brings a host of human resources management capabilities to a project of this nature </w:t>
      </w:r>
      <w:r>
        <w:rPr>
          <w:rFonts w:eastAsia="Arial Unicode MS" w:cs="Arial Unicode MS"/>
        </w:rPr>
        <w:t xml:space="preserve">— </w:t>
      </w:r>
      <w:r>
        <w:rPr>
          <w:rFonts w:eastAsia="Arial Unicode MS" w:cs="Arial Unicode MS"/>
        </w:rPr>
        <w:t xml:space="preserve">specifically in Mali and other </w:t>
      </w:r>
      <w:ins w:id="28" w:author="ronda Kane" w:date="2022-04-24T19:03:00Z">
        <w:r w:rsidR="00587CF7">
          <w:rPr>
            <w:rFonts w:eastAsia="Arial Unicode MS" w:cs="Arial Unicode MS"/>
          </w:rPr>
          <w:t xml:space="preserve">(be specific) Liberia, Guinea, Democratic Republic Mali. </w:t>
        </w:r>
      </w:ins>
      <w:r>
        <w:rPr>
          <w:rFonts w:eastAsia="Arial Unicode MS" w:cs="Arial Unicode MS"/>
        </w:rPr>
        <w:t>African nations. IBEX supp</w:t>
      </w:r>
      <w:r>
        <w:rPr>
          <w:rFonts w:eastAsia="Arial Unicode MS" w:cs="Arial Unicode MS"/>
        </w:rPr>
        <w:t>orts multiple efforts in various Saharan and Sub-Saharan nations with a robust recruiting effort. If staffing needs cannot be accomplished with resources in the IBEX human resources pool, then IBEX</w:t>
      </w:r>
      <w:r>
        <w:rPr>
          <w:rFonts w:eastAsia="Arial Unicode MS" w:cs="Arial Unicode MS"/>
        </w:rPr>
        <w:t>’</w:t>
      </w:r>
      <w:r>
        <w:rPr>
          <w:rFonts w:eastAsia="Arial Unicode MS" w:cs="Arial Unicode MS"/>
        </w:rPr>
        <w:t>s Human Resource (HR) department will find resumes. IBEX</w:t>
      </w:r>
      <w:r>
        <w:rPr>
          <w:rFonts w:eastAsia="Arial Unicode MS" w:cs="Arial Unicode MS"/>
        </w:rPr>
        <w:t>’</w:t>
      </w:r>
      <w:r>
        <w:rPr>
          <w:rFonts w:eastAsia="Arial Unicode MS" w:cs="Arial Unicode MS"/>
        </w:rPr>
        <w:t>s</w:t>
      </w:r>
      <w:r>
        <w:rPr>
          <w:rFonts w:eastAsia="Arial Unicode MS" w:cs="Arial Unicode MS"/>
        </w:rPr>
        <w:t xml:space="preserve"> Management team will conduct phone interviews and detailed interviews to map candidate</w:t>
      </w:r>
      <w:r>
        <w:rPr>
          <w:rFonts w:eastAsia="Arial Unicode MS" w:cs="Arial Unicode MS"/>
        </w:rPr>
        <w:t>’</w:t>
      </w:r>
      <w:r>
        <w:rPr>
          <w:rFonts w:eastAsia="Arial Unicode MS" w:cs="Arial Unicode MS"/>
        </w:rPr>
        <w:t xml:space="preserve">s goals with project goals. Upon completion of screening and interviewing process, we will recommend the appropriate action to the HR. </w:t>
      </w:r>
    </w:p>
    <w:p w14:paraId="65C0C2AC" w14:textId="77777777" w:rsidR="00522FA0" w:rsidRDefault="00317E7C">
      <w:pPr>
        <w:pStyle w:val="Body"/>
      </w:pPr>
      <w:r>
        <w:rPr>
          <w:rFonts w:eastAsia="Arial Unicode MS" w:cs="Arial Unicode MS"/>
        </w:rPr>
        <w:t xml:space="preserve">IBEX will establish </w:t>
      </w:r>
      <w:r>
        <w:rPr>
          <w:rFonts w:eastAsia="Arial Unicode MS" w:cs="Arial Unicode MS"/>
        </w:rPr>
        <w:t>an</w:t>
      </w:r>
      <w:r>
        <w:rPr>
          <w:rFonts w:eastAsia="Arial Unicode MS" w:cs="Arial Unicode MS"/>
        </w:rPr>
        <w:t>d maintain</w:t>
      </w:r>
      <w:r>
        <w:rPr>
          <w:rFonts w:eastAsia="Arial Unicode MS" w:cs="Arial Unicode MS"/>
        </w:rPr>
        <w:t xml:space="preserve"> policies </w:t>
      </w:r>
      <w:r>
        <w:rPr>
          <w:rFonts w:eastAsia="Arial Unicode MS" w:cs="Arial Unicode MS"/>
        </w:rPr>
        <w:t>and</w:t>
      </w:r>
      <w:r>
        <w:rPr>
          <w:rFonts w:eastAsia="Arial Unicode MS" w:cs="Arial Unicode MS"/>
        </w:rPr>
        <w:t xml:space="preserve"> </w:t>
      </w:r>
      <w:r>
        <w:rPr>
          <w:rFonts w:eastAsia="Arial Unicode MS" w:cs="Arial Unicode MS"/>
          <w:lang w:val="nl-NL"/>
        </w:rPr>
        <w:t>procedures</w:t>
      </w:r>
      <w:r>
        <w:rPr>
          <w:rFonts w:eastAsia="Arial Unicode MS" w:cs="Arial Unicode MS"/>
        </w:rPr>
        <w:t xml:space="preserve"> for hiring, training, </w:t>
      </w:r>
      <w:r>
        <w:rPr>
          <w:rFonts w:eastAsia="Arial Unicode MS" w:cs="Arial Unicode MS"/>
        </w:rPr>
        <w:t>and</w:t>
      </w:r>
      <w:r>
        <w:rPr>
          <w:rFonts w:eastAsia="Arial Unicode MS" w:cs="Arial Unicode MS"/>
        </w:rPr>
        <w:t xml:space="preserve"> retaining, employees, as appropriate, for the management and service activities of the MSC. We will start with updating the existing personnel manual for the management of human resources. Our human resour</w:t>
      </w:r>
      <w:r>
        <w:rPr>
          <w:rFonts w:eastAsia="Arial Unicode MS" w:cs="Arial Unicode MS"/>
        </w:rPr>
        <w:t xml:space="preserve">ces experts will help the MSC Director develop evaluation tools for measuring the progress of the MSC staff in gaining the expertise necessary to manage, operate, and expand the MSC as the research infrastructure in the country grows, using a Management </w:t>
      </w:r>
      <w:proofErr w:type="gramStart"/>
      <w:r>
        <w:rPr>
          <w:rFonts w:eastAsia="Arial Unicode MS" w:cs="Arial Unicode MS"/>
        </w:rPr>
        <w:t>By</w:t>
      </w:r>
      <w:proofErr w:type="gramEnd"/>
      <w:r>
        <w:rPr>
          <w:rFonts w:eastAsia="Arial Unicode MS" w:cs="Arial Unicode MS"/>
        </w:rPr>
        <w:t xml:space="preserve"> Objectives (MBO) approach. MBO is a strategic management model that aims to improve organizational performance by clearly defining objectives that are agreed to by both management and </w:t>
      </w:r>
      <w:r>
        <w:rPr>
          <w:rFonts w:eastAsia="Arial Unicode MS" w:cs="Arial Unicode MS"/>
        </w:rPr>
        <w:lastRenderedPageBreak/>
        <w:t>employees. We will define an organizational structure that drives produ</w:t>
      </w:r>
      <w:r>
        <w:rPr>
          <w:rFonts w:eastAsia="Arial Unicode MS" w:cs="Arial Unicode MS"/>
        </w:rPr>
        <w:t>ctivity, developing effective coordination and communication within the organization, and e</w:t>
      </w:r>
      <w:r>
        <w:rPr>
          <w:rFonts w:eastAsia="Arial Unicode MS" w:cs="Arial Unicode MS"/>
          <w:lang w:val="it-IT"/>
        </w:rPr>
        <w:t>mbrac</w:t>
      </w:r>
      <w:r>
        <w:rPr>
          <w:rFonts w:eastAsia="Arial Unicode MS" w:cs="Arial Unicode MS"/>
        </w:rPr>
        <w:t>e</w:t>
      </w:r>
      <w:r>
        <w:rPr>
          <w:rFonts w:eastAsia="Arial Unicode MS" w:cs="Arial Unicode MS"/>
          <w:lang w:val="de-DE"/>
        </w:rPr>
        <w:t xml:space="preserve"> wider </w:t>
      </w:r>
      <w:r>
        <w:rPr>
          <w:rFonts w:eastAsia="Arial Unicode MS" w:cs="Arial Unicode MS"/>
        </w:rPr>
        <w:t>cultural and societal</w:t>
      </w:r>
      <w:r>
        <w:rPr>
          <w:rFonts w:eastAsia="Arial Unicode MS" w:cs="Arial Unicode MS"/>
        </w:rPr>
        <w:t xml:space="preserve"> </w:t>
      </w:r>
      <w:r>
        <w:rPr>
          <w:rFonts w:eastAsia="Arial Unicode MS" w:cs="Arial Unicode MS"/>
        </w:rPr>
        <w:t xml:space="preserve">nuances to build an ethical organization. Most importantly, IBEX will dedicate time to finding the right staff and </w:t>
      </w:r>
      <w:r>
        <w:rPr>
          <w:rFonts w:eastAsia="Arial Unicode MS" w:cs="Arial Unicode MS"/>
        </w:rPr>
        <w:t>developing their skills base.</w:t>
      </w:r>
    </w:p>
    <w:p w14:paraId="2EF92B2F" w14:textId="77777777" w:rsidR="00522FA0" w:rsidRDefault="00317E7C">
      <w:pPr>
        <w:pStyle w:val="Body"/>
      </w:pPr>
      <w:r>
        <w:rPr>
          <w:rFonts w:eastAsia="Arial Unicode MS" w:cs="Arial Unicode MS"/>
        </w:rPr>
        <w:t>By aiming to retain 100% of incumbent staff, IBEX mitigates any impact to service levels during contract transition. Some existing personnel will be seamlessly transferred to IBEX during this phase. Our goal is to ensure excep</w:t>
      </w:r>
      <w:r>
        <w:rPr>
          <w:rFonts w:eastAsia="Arial Unicode MS" w:cs="Arial Unicode MS"/>
        </w:rPr>
        <w:t>tional performance by using a highly effective recruitment and retention program. Fair and equitable treatment of all employees, responsiveness, and organizational excellence are central themes to the delivery of our HR solutions. Our recruit and retain pe</w:t>
      </w:r>
      <w:r>
        <w:rPr>
          <w:rFonts w:eastAsia="Arial Unicode MS" w:cs="Arial Unicode MS"/>
        </w:rPr>
        <w:t xml:space="preserve">rsonnel plan </w:t>
      </w:r>
      <w:proofErr w:type="gramStart"/>
      <w:r>
        <w:rPr>
          <w:rFonts w:eastAsia="Arial Unicode MS" w:cs="Arial Unicode MS"/>
        </w:rPr>
        <w:t>is</w:t>
      </w:r>
      <w:proofErr w:type="gramEnd"/>
      <w:r>
        <w:rPr>
          <w:rFonts w:eastAsia="Arial Unicode MS" w:cs="Arial Unicode MS"/>
        </w:rPr>
        <w:t xml:space="preserve"> based on our total compensation, recruiting, training, maintenance, and retention strategy.  Our plan ensures fair, equitable, and market-competitive compensation and fringe benefits; employee development; job growth; and promotion opportun</w:t>
      </w:r>
      <w:r>
        <w:rPr>
          <w:rFonts w:eastAsia="Arial Unicode MS" w:cs="Arial Unicode MS"/>
        </w:rPr>
        <w:t xml:space="preserve">ities to attract and retain high-end talent; encourage staff to fulfill personal objectives; and enable staff to focus </w:t>
      </w:r>
      <w:proofErr w:type="gramStart"/>
      <w:r>
        <w:rPr>
          <w:rFonts w:eastAsia="Arial Unicode MS" w:cs="Arial Unicode MS"/>
        </w:rPr>
        <w:t>on  NIAID</w:t>
      </w:r>
      <w:proofErr w:type="gramEnd"/>
      <w:r>
        <w:rPr>
          <w:rFonts w:eastAsia="Arial Unicode MS" w:cs="Arial Unicode MS"/>
        </w:rPr>
        <w:t xml:space="preserve"> missions. As part of a training feedback loop, this process includes applying lessons learned from similar contracts in a multi</w:t>
      </w:r>
      <w:r>
        <w:rPr>
          <w:rFonts w:eastAsia="Arial Unicode MS" w:cs="Arial Unicode MS"/>
        </w:rPr>
        <w:t xml:space="preserve">-tiered approach to optimize staffing. We fill each position with the most qualified candidate from: 1) incumbent staff </w:t>
      </w:r>
      <w:proofErr w:type="gramStart"/>
      <w:r>
        <w:rPr>
          <w:rFonts w:eastAsia="Arial Unicode MS" w:cs="Arial Unicode MS"/>
        </w:rPr>
        <w:t>at  NIAID</w:t>
      </w:r>
      <w:proofErr w:type="gramEnd"/>
      <w:r>
        <w:rPr>
          <w:rFonts w:eastAsia="Arial Unicode MS" w:cs="Arial Unicode MS"/>
        </w:rPr>
        <w:t>, 2) employees from Team IBEX, and/or 3) new hires.</w:t>
      </w:r>
    </w:p>
    <w:p w14:paraId="27FA76BA" w14:textId="4F20B57E" w:rsidR="00522FA0" w:rsidRDefault="00317E7C">
      <w:pPr>
        <w:pStyle w:val="Body"/>
        <w:widowControl w:val="0"/>
      </w:pPr>
      <w:r>
        <w:rPr>
          <w:b/>
          <w:bCs/>
          <w:i/>
          <w:iCs/>
          <w:u w:val="single"/>
        </w:rPr>
        <w:t>Training</w:t>
      </w:r>
      <w:r>
        <w:t xml:space="preserve"> — As we provided for USAID and other agencies’ operations, IBEX wi</w:t>
      </w:r>
      <w:r>
        <w:t xml:space="preserve">ll put in place a Learning Management System (LMS) to support training for </w:t>
      </w:r>
      <w:r>
        <w:rPr>
          <w:lang w:val="it-IT"/>
        </w:rPr>
        <w:t>Malian</w:t>
      </w:r>
      <w:r>
        <w:t xml:space="preserve"> scientists </w:t>
      </w:r>
      <w:r>
        <w:t>and</w:t>
      </w:r>
      <w:r>
        <w:t xml:space="preserve"> </w:t>
      </w:r>
      <w:r>
        <w:t>administrators</w:t>
      </w:r>
      <w:r>
        <w:t xml:space="preserve"> </w:t>
      </w:r>
      <w:r>
        <w:t>on</w:t>
      </w:r>
      <w:r>
        <w:t xml:space="preserve"> </w:t>
      </w:r>
      <w:r>
        <w:rPr>
          <w:lang w:val="de-DE"/>
        </w:rPr>
        <w:t>MSC</w:t>
      </w:r>
      <w:r>
        <w:t>’s</w:t>
      </w:r>
      <w:r>
        <w:t xml:space="preserve"> policies and standard operating procedures (SOPs) </w:t>
      </w:r>
      <w:proofErr w:type="gramStart"/>
      <w:r>
        <w:t>so as to</w:t>
      </w:r>
      <w:proofErr w:type="gramEnd"/>
      <w:r>
        <w:t xml:space="preserve"> support implementation of NIAID</w:t>
      </w:r>
      <w:r>
        <w:t>’</w:t>
      </w:r>
      <w:r>
        <w:t>s collaborative research projects in Mali. T</w:t>
      </w:r>
      <w:r>
        <w:t xml:space="preserve">he LMS is a web application with workflows and staff tracking that manages the learning process. </w:t>
      </w:r>
      <w:proofErr w:type="gramStart"/>
      <w:r>
        <w:t>It</w:t>
      </w:r>
      <w:proofErr w:type="gramEnd"/>
      <w:r>
        <w:t xml:space="preserve"> house curriculum, on-line courses, self-study modules, testing, and tracking of certifications. The LMS provides automated reminders to staff and managers a</w:t>
      </w:r>
      <w:r>
        <w:t xml:space="preserve">bout expiring credentials, required courses, and </w:t>
      </w:r>
      <w:proofErr w:type="gramStart"/>
      <w:r>
        <w:t>other</w:t>
      </w:r>
      <w:proofErr w:type="gramEnd"/>
      <w:r>
        <w:t xml:space="preserve"> educational context. Our LMS is integrated into an employee web portal for easy access. IBEX recognizes employee training is an important aspect in enhancing our staff</w:t>
      </w:r>
      <w:r>
        <w:t>’</w:t>
      </w:r>
      <w:r>
        <w:t xml:space="preserve">s </w:t>
      </w:r>
      <w:proofErr w:type="spellStart"/>
      <w:r>
        <w:t>motivati</w:t>
      </w:r>
      <w:ins w:id="29" w:author="ronda Kane" w:date="2022-04-24T19:05:00Z">
        <w:r w:rsidR="00CA6FF0">
          <w:t>C</w:t>
        </w:r>
      </w:ins>
      <w:r>
        <w:t>on</w:t>
      </w:r>
      <w:proofErr w:type="spellEnd"/>
      <w:r>
        <w:t xml:space="preserve"> levels, performance,</w:t>
      </w:r>
      <w:r>
        <w:t xml:space="preserve"> and retention. These factors are the main reasons why we set aside budget and other resources to improve the skills of our team. Our LMS</w:t>
      </w:r>
      <w:r>
        <w:rPr>
          <w:lang w:val="pt-PT"/>
        </w:rPr>
        <w:t xml:space="preserve"> record</w:t>
      </w:r>
      <w:proofErr w:type="spellStart"/>
      <w:r>
        <w:t>s</w:t>
      </w:r>
      <w:proofErr w:type="spellEnd"/>
      <w:r>
        <w:t xml:space="preserve"> the number of employees who complete the online courses, review materials, and learn skills to implement on th</w:t>
      </w:r>
      <w:r>
        <w:t>e job.</w:t>
      </w:r>
    </w:p>
    <w:p w14:paraId="4EA99071" w14:textId="77777777" w:rsidR="00522FA0" w:rsidRDefault="00317E7C">
      <w:pPr>
        <w:pStyle w:val="Body"/>
      </w:pPr>
      <w:r>
        <w:rPr>
          <w:rFonts w:eastAsia="Arial Unicode MS" w:cs="Arial Unicode MS"/>
          <w:b/>
          <w:bCs/>
          <w:i/>
          <w:iCs/>
          <w:u w:val="single"/>
        </w:rPr>
        <w:t>In-Country Experience</w:t>
      </w:r>
      <w:r>
        <w:rPr>
          <w:rFonts w:eastAsia="Arial Unicode MS" w:cs="Arial Unicode MS"/>
        </w:rPr>
        <w:t xml:space="preserve"> — </w:t>
      </w:r>
      <w:r>
        <w:rPr>
          <w:rFonts w:eastAsia="Arial Unicode MS" w:cs="Arial Unicode MS"/>
        </w:rPr>
        <w:t xml:space="preserve">Members of the IBEX team have experience developing clinical research infrastructure in Mali, </w:t>
      </w:r>
      <w:r>
        <w:rPr>
          <w:rFonts w:eastAsia="Arial Unicode MS" w:cs="Arial Unicode MS"/>
          <w:lang w:val="it-IT"/>
        </w:rPr>
        <w:t>Guinea</w:t>
      </w:r>
      <w:r>
        <w:rPr>
          <w:rFonts w:eastAsia="Arial Unicode MS" w:cs="Arial Unicode MS"/>
        </w:rPr>
        <w:t>, and other African nations. We have shown the ability to support rapid response of clinical research activities in support o</w:t>
      </w:r>
      <w:r>
        <w:rPr>
          <w:rFonts w:eastAsia="Arial Unicode MS" w:cs="Arial Unicode MS"/>
        </w:rPr>
        <w:t xml:space="preserve">f priorities as set forth by the </w:t>
      </w:r>
      <w:commentRangeStart w:id="30"/>
      <w:r>
        <w:rPr>
          <w:rFonts w:eastAsia="Arial Unicode MS" w:cs="Arial Unicode MS"/>
        </w:rPr>
        <w:t>Department</w:t>
      </w:r>
      <w:commentRangeEnd w:id="30"/>
      <w:r w:rsidR="00CA6FF0">
        <w:rPr>
          <w:rStyle w:val="CommentReference"/>
          <w:rFonts w:eastAsia="Arial Unicode MS"/>
          <w:color w:val="auto"/>
        </w:rPr>
        <w:commentReference w:id="30"/>
      </w:r>
      <w:r>
        <w:rPr>
          <w:rFonts w:eastAsia="Arial Unicode MS" w:cs="Arial Unicode MS"/>
        </w:rPr>
        <w:t xml:space="preserve"> of Health and Human Services (HHS), the National Institutes of Health (NIH), and other government agencies for emerging diseases. Our team </w:t>
      </w:r>
      <w:proofErr w:type="gramStart"/>
      <w:r>
        <w:rPr>
          <w:rFonts w:eastAsia="Arial Unicode MS" w:cs="Arial Unicode MS"/>
        </w:rPr>
        <w:t>has the ability to</w:t>
      </w:r>
      <w:proofErr w:type="gramEnd"/>
      <w:r>
        <w:rPr>
          <w:rFonts w:eastAsia="Arial Unicode MS" w:cs="Arial Unicode MS"/>
        </w:rPr>
        <w:t xml:space="preserve"> network with other clinical research collaborators who</w:t>
      </w:r>
      <w:r>
        <w:rPr>
          <w:rFonts w:eastAsia="Arial Unicode MS" w:cs="Arial Unicode MS"/>
        </w:rPr>
        <w:t>se interests align with and further NIAID</w:t>
      </w:r>
      <w:r>
        <w:rPr>
          <w:rFonts w:eastAsia="Arial Unicode MS" w:cs="Arial Unicode MS"/>
        </w:rPr>
        <w:t>’</w:t>
      </w:r>
      <w:r>
        <w:rPr>
          <w:rFonts w:eastAsia="Arial Unicode MS" w:cs="Arial Unicode MS"/>
          <w:lang w:val="fr-FR"/>
        </w:rPr>
        <w:t>s mission</w:t>
      </w:r>
      <w:r>
        <w:rPr>
          <w:rFonts w:eastAsia="Arial Unicode MS" w:cs="Arial Unicode MS"/>
        </w:rPr>
        <w:t>.</w:t>
      </w:r>
    </w:p>
    <w:p w14:paraId="5A1714D8" w14:textId="77777777" w:rsidR="00522FA0" w:rsidRDefault="00317E7C">
      <w:pPr>
        <w:pStyle w:val="Body"/>
      </w:pPr>
      <w:r>
        <w:rPr>
          <w:rFonts w:eastAsia="Arial Unicode MS" w:cs="Arial Unicode MS"/>
        </w:rPr>
        <w:t xml:space="preserve">With existing </w:t>
      </w:r>
      <w:r>
        <w:rPr>
          <w:rFonts w:eastAsia="Arial Unicode MS" w:cs="Arial Unicode MS"/>
        </w:rPr>
        <w:t>“</w:t>
      </w:r>
      <w:r>
        <w:rPr>
          <w:rFonts w:eastAsia="Arial Unicode MS" w:cs="Arial Unicode MS"/>
        </w:rPr>
        <w:t>boots-on-the-ground,</w:t>
      </w:r>
      <w:r>
        <w:rPr>
          <w:rFonts w:eastAsia="Arial Unicode MS" w:cs="Arial Unicode MS"/>
        </w:rPr>
        <w:t xml:space="preserve">” </w:t>
      </w:r>
      <w:r>
        <w:rPr>
          <w:rFonts w:eastAsia="Arial Unicode MS" w:cs="Arial Unicode MS"/>
        </w:rPr>
        <w:t>IBEX has the resources to provide highly skilled programmatic support services in-country. IBEX has supported multiple international development</w:t>
      </w:r>
      <w:r>
        <w:rPr>
          <w:rFonts w:eastAsia="Arial Unicode MS" w:cs="Arial Unicode MS"/>
          <w:lang w:val="pt-PT"/>
        </w:rPr>
        <w:t xml:space="preserve"> project</w:t>
      </w:r>
      <w:r>
        <w:rPr>
          <w:rFonts w:eastAsia="Arial Unicode MS" w:cs="Arial Unicode MS"/>
        </w:rPr>
        <w:t>s funded by th</w:t>
      </w:r>
      <w:r>
        <w:rPr>
          <w:rFonts w:eastAsia="Arial Unicode MS" w:cs="Arial Unicode MS"/>
        </w:rPr>
        <w:t xml:space="preserve">e US Government to address the need to conduct collaborative scientific research in African nations. We have worked to build ongoing programs of a </w:t>
      </w:r>
      <w:r>
        <w:rPr>
          <w:rFonts w:eastAsia="Arial Unicode MS" w:cs="Arial Unicode MS"/>
          <w:lang w:val="it-IT"/>
        </w:rPr>
        <w:t xml:space="preserve">collaborative </w:t>
      </w:r>
      <w:r>
        <w:rPr>
          <w:rFonts w:eastAsia="Arial Unicode MS" w:cs="Arial Unicode MS"/>
        </w:rPr>
        <w:t>nature that have also incorporated the surge capability so agencies may respond</w:t>
      </w:r>
      <w:r>
        <w:rPr>
          <w:rFonts w:eastAsia="Arial Unicode MS" w:cs="Arial Unicode MS"/>
          <w:lang w:val="pt-PT"/>
        </w:rPr>
        <w:t xml:space="preserve"> to </w:t>
      </w:r>
      <w:r>
        <w:rPr>
          <w:rFonts w:eastAsia="Arial Unicode MS" w:cs="Arial Unicode MS"/>
          <w:lang w:val="pt-PT"/>
        </w:rPr>
        <w:lastRenderedPageBreak/>
        <w:t>emergencies.</w:t>
      </w:r>
      <w:r>
        <w:rPr>
          <w:rFonts w:eastAsia="Arial Unicode MS" w:cs="Arial Unicode MS"/>
          <w:lang w:val="pt-PT"/>
        </w:rPr>
        <w:t xml:space="preserve"> </w:t>
      </w:r>
      <w:r>
        <w:rPr>
          <w:rFonts w:eastAsia="Arial Unicode MS" w:cs="Arial Unicode MS"/>
        </w:rPr>
        <w:t>IBEX has designed and implemented</w:t>
      </w:r>
      <w:r>
        <w:rPr>
          <w:rFonts w:eastAsia="Arial Unicode MS" w:cs="Arial Unicode MS"/>
          <w:lang w:val="fr-FR"/>
        </w:rPr>
        <w:t xml:space="preserve"> efficient </w:t>
      </w:r>
      <w:proofErr w:type="spellStart"/>
      <w:r>
        <w:rPr>
          <w:rFonts w:eastAsia="Arial Unicode MS" w:cs="Arial Unicode MS"/>
        </w:rPr>
        <w:t>poliies</w:t>
      </w:r>
      <w:proofErr w:type="spellEnd"/>
      <w:r>
        <w:rPr>
          <w:rFonts w:eastAsia="Arial Unicode MS" w:cs="Arial Unicode MS"/>
        </w:rPr>
        <w:t>, processes, and mechanisms that enable the management of research programs</w:t>
      </w:r>
      <w:r>
        <w:rPr>
          <w:rFonts w:eastAsia="Arial Unicode MS" w:cs="Arial Unicode MS"/>
        </w:rPr>
        <w:t xml:space="preserve"> </w:t>
      </w:r>
      <w:r>
        <w:rPr>
          <w:rFonts w:eastAsia="Arial Unicode MS" w:cs="Arial Unicode MS"/>
        </w:rPr>
        <w:t>addressing public health priorities. Our experts have enhanced in-country capacity to obtain personnel and infrastructure so tha</w:t>
      </w:r>
      <w:r>
        <w:rPr>
          <w:rFonts w:eastAsia="Arial Unicode MS" w:cs="Arial Unicode MS"/>
        </w:rPr>
        <w:t xml:space="preserve">t these programs could achieve their objectives. The IBEX team is skilled at managing a diverse portfolio of funding, often sourced from donations, grants, and contracts. </w:t>
      </w:r>
    </w:p>
    <w:p w14:paraId="42877B7C" w14:textId="77777777" w:rsidR="00522FA0" w:rsidRDefault="00317E7C">
      <w:pPr>
        <w:pStyle w:val="Heading2"/>
      </w:pPr>
      <w:r>
        <w:t>Relevant Past Performance</w:t>
      </w:r>
    </w:p>
    <w:p w14:paraId="629915CB" w14:textId="77777777" w:rsidR="00522FA0" w:rsidRDefault="00317E7C">
      <w:pPr>
        <w:pStyle w:val="Body"/>
      </w:pPr>
      <w:r>
        <w:rPr>
          <w:rFonts w:eastAsia="Arial Unicode MS" w:cs="Arial Unicode MS"/>
        </w:rPr>
        <w:t xml:space="preserve">Recent past performance demonstrates our expertise. For the Ministry of Finances of Mali, in </w:t>
      </w:r>
      <w:r>
        <w:rPr>
          <w:rFonts w:eastAsia="Arial Unicode MS" w:cs="Arial Unicode MS"/>
        </w:rPr>
        <w:t>Bamako</w:t>
      </w:r>
      <w:r>
        <w:rPr>
          <w:rFonts w:eastAsia="Arial Unicode MS" w:cs="Arial Unicode MS"/>
        </w:rPr>
        <w:t>, IBEX developed a web portal for one of the key ministries that shares sensitive and important data with international financial institutions such as the IM</w:t>
      </w:r>
      <w:r>
        <w:rPr>
          <w:rFonts w:eastAsia="Arial Unicode MS" w:cs="Arial Unicode MS"/>
        </w:rPr>
        <w:t>F, the World Bank, other foreign financial entities, etc. The requirements included: security, mobile friendly, multi users, easy management, and ability for the framework to evolve. With a deadline of only a few months to develop and deploy the website, I</w:t>
      </w:r>
      <w:r>
        <w:rPr>
          <w:rFonts w:eastAsia="Arial Unicode MS" w:cs="Arial Unicode MS"/>
        </w:rPr>
        <w:t>BEX worked with multiple entities to address the requirements, including the ministry's IT and communication department to come up with a design adapted to their vision. Inter-agency collaboration was required to gather data. We made sure that the database</w:t>
      </w:r>
      <w:r>
        <w:rPr>
          <w:rFonts w:eastAsia="Arial Unicode MS" w:cs="Arial Unicode MS"/>
        </w:rPr>
        <w:t xml:space="preserve"> and file system would be able to handle all the current data that needed to be available online and all future data as well. A backup system was also put in place to back up files and database regularly following a disaster recovery plan IBEX developed. A</w:t>
      </w:r>
      <w:r>
        <w:rPr>
          <w:rFonts w:eastAsia="Arial Unicode MS" w:cs="Arial Unicode MS"/>
        </w:rPr>
        <w:t xml:space="preserve">fter release, we developed </w:t>
      </w:r>
      <w:r>
        <w:rPr>
          <w:rFonts w:eastAsia="Arial Unicode MS" w:cs="Arial Unicode MS"/>
        </w:rPr>
        <w:t>a</w:t>
      </w:r>
      <w:r>
        <w:rPr>
          <w:rFonts w:eastAsia="Arial Unicode MS" w:cs="Arial Unicode MS"/>
        </w:rPr>
        <w:t>n on-line video feature to explain the site</w:t>
      </w:r>
      <w:r>
        <w:rPr>
          <w:rFonts w:eastAsia="Arial Unicode MS" w:cs="Arial Unicode MS"/>
        </w:rPr>
        <w:t>’</w:t>
      </w:r>
      <w:r>
        <w:rPr>
          <w:rFonts w:eastAsia="Arial Unicode MS" w:cs="Arial Unicode MS"/>
        </w:rPr>
        <w:t>s purpose</w:t>
      </w:r>
      <w:r>
        <w:rPr>
          <w:rFonts w:eastAsia="Arial Unicode MS" w:cs="Arial Unicode MS"/>
        </w:rPr>
        <w:t>.</w:t>
      </w:r>
      <w:r>
        <w:rPr>
          <w:rFonts w:eastAsia="Arial Unicode MS" w:cs="Arial Unicode MS"/>
        </w:rPr>
        <w:t xml:space="preserve"> The IBEX team overcame the difficulties of gathering of important data while addressing the non-availability of the ministry</w:t>
      </w:r>
      <w:r>
        <w:rPr>
          <w:rFonts w:eastAsia="Arial Unicode MS" w:cs="Arial Unicode MS"/>
        </w:rPr>
        <w:t>’</w:t>
      </w:r>
      <w:r>
        <w:rPr>
          <w:rFonts w:eastAsia="Arial Unicode MS" w:cs="Arial Unicode MS"/>
        </w:rPr>
        <w:t>s personal to assist.</w:t>
      </w:r>
    </w:p>
    <w:p w14:paraId="25E5ED1B" w14:textId="77777777" w:rsidR="00522FA0" w:rsidRDefault="00317E7C">
      <w:pPr>
        <w:pStyle w:val="Body"/>
      </w:pPr>
      <w:r>
        <w:rPr>
          <w:rFonts w:eastAsia="Arial Unicode MS" w:cs="Arial Unicode MS"/>
        </w:rPr>
        <w:t xml:space="preserve">Another technical project </w:t>
      </w:r>
      <w:r>
        <w:rPr>
          <w:rFonts w:eastAsia="Arial Unicode MS" w:cs="Arial Unicode MS"/>
        </w:rPr>
        <w:t>in Mali centered on the Ministry of M</w:t>
      </w:r>
      <w:proofErr w:type="spellStart"/>
      <w:r>
        <w:rPr>
          <w:rFonts w:eastAsia="Arial Unicode MS" w:cs="Arial Unicode MS"/>
          <w:lang w:val="fr-FR"/>
        </w:rPr>
        <w:t>ines</w:t>
      </w:r>
      <w:proofErr w:type="spellEnd"/>
      <w:r>
        <w:rPr>
          <w:rFonts w:eastAsia="Arial Unicode MS" w:cs="Arial Unicode MS"/>
          <w:lang w:val="fr-FR"/>
        </w:rPr>
        <w:t xml:space="preserve"> </w:t>
      </w:r>
      <w:r>
        <w:rPr>
          <w:rFonts w:eastAsia="Arial Unicode MS" w:cs="Arial Unicode MS"/>
        </w:rPr>
        <w:t xml:space="preserve">wanting to communicate more information to the general public about its mission, and general information about the mining sector, the different types of regulations, permitting, and jobs related to the </w:t>
      </w:r>
      <w:proofErr w:type="spellStart"/>
      <w:proofErr w:type="gramStart"/>
      <w:r>
        <w:rPr>
          <w:rFonts w:eastAsia="Arial Unicode MS" w:cs="Arial Unicode MS"/>
        </w:rPr>
        <w:t>sector.This</w:t>
      </w:r>
      <w:proofErr w:type="spellEnd"/>
      <w:proofErr w:type="gramEnd"/>
      <w:r>
        <w:rPr>
          <w:rFonts w:eastAsia="Arial Unicode MS" w:cs="Arial Unicode MS"/>
        </w:rPr>
        <w:t xml:space="preserve"> </w:t>
      </w:r>
      <w:r>
        <w:rPr>
          <w:rFonts w:eastAsia="Arial Unicode MS" w:cs="Arial Unicode MS"/>
        </w:rPr>
        <w:t>required a</w:t>
      </w:r>
      <w:r>
        <w:rPr>
          <w:rFonts w:eastAsia="Arial Unicode MS" w:cs="Arial Unicode MS"/>
          <w:lang w:val="nl-NL"/>
        </w:rPr>
        <w:t xml:space="preserve"> website </w:t>
      </w:r>
      <w:r>
        <w:rPr>
          <w:rFonts w:eastAsia="Arial Unicode MS" w:cs="Arial Unicode MS"/>
        </w:rPr>
        <w:t>that was bilingual and mobile friendly. Another goal of this project was to create professional email templates for all employees of the ministry. We</w:t>
      </w:r>
      <w:r>
        <w:rPr>
          <w:rFonts w:eastAsia="Arial Unicode MS" w:cs="Arial Unicode MS"/>
        </w:rPr>
        <w:t xml:space="preserve"> </w:t>
      </w:r>
      <w:r>
        <w:rPr>
          <w:rFonts w:eastAsia="Arial Unicode MS" w:cs="Arial Unicode MS"/>
        </w:rPr>
        <w:t>developed the French version of the website with the information at hand and deployed a</w:t>
      </w:r>
      <w:r>
        <w:rPr>
          <w:rFonts w:eastAsia="Arial Unicode MS" w:cs="Arial Unicode MS"/>
        </w:rPr>
        <w:t>n English translation as part of ongoing maintenance.</w:t>
      </w:r>
    </w:p>
    <w:p w14:paraId="00C5EEEB" w14:textId="77777777" w:rsidR="00522FA0" w:rsidRDefault="00317E7C">
      <w:pPr>
        <w:pStyle w:val="Body"/>
      </w:pPr>
      <w:r>
        <w:rPr>
          <w:rFonts w:eastAsia="Arial Unicode MS" w:cs="Arial Unicode MS"/>
        </w:rPr>
        <w:t>For the last five years, for the Walter Reed Medical Center Network, IBEX provided desktop and general network support services for thousands of users</w:t>
      </w:r>
      <w:r>
        <w:rPr>
          <w:rFonts w:eastAsia="Arial Unicode MS" w:cs="Arial Unicode MS"/>
        </w:rPr>
        <w:t>’</w:t>
      </w:r>
      <w:r>
        <w:rPr>
          <w:rFonts w:eastAsia="Arial Unicode MS" w:cs="Arial Unicode MS"/>
        </w:rPr>
        <w:t xml:space="preserve"> computers, as well as general on-site support. The</w:t>
      </w:r>
      <w:r>
        <w:rPr>
          <w:rFonts w:eastAsia="Arial Unicode MS" w:cs="Arial Unicode MS"/>
        </w:rPr>
        <w:t xml:space="preserve"> support performed included troubleshooting of hardware and software problems, preventive and contingency maintenance and general help desk. Our technical capabilities in technical support ______</w:t>
      </w:r>
    </w:p>
    <w:p w14:paraId="446B5323" w14:textId="2E73FF4F" w:rsidR="00522FA0" w:rsidRDefault="00317E7C">
      <w:pPr>
        <w:pStyle w:val="Body"/>
        <w:widowControl w:val="0"/>
      </w:pPr>
      <w:r>
        <w:t>One example of the innovation our approach brings is the suc</w:t>
      </w:r>
      <w:r>
        <w:t xml:space="preserve">cess IBEX found in the Mali Agricultural Production Initiative. This was a </w:t>
      </w:r>
      <w:proofErr w:type="spellStart"/>
      <w:r>
        <w:t>a</w:t>
      </w:r>
      <w:proofErr w:type="spellEnd"/>
      <w:r>
        <w:t xml:space="preserve"> climate-smart agriculture initiative that relied on a diversified micro-market farm to produce and consume locally to improve the quality of life of </w:t>
      </w:r>
      <w:r>
        <w:lastRenderedPageBreak/>
        <w:t>people in West Africa. The fol</w:t>
      </w:r>
      <w:r>
        <w:t xml:space="preserve">lowing exhibit depicts the results framework of that </w:t>
      </w:r>
      <w:commentRangeStart w:id="31"/>
      <w:r>
        <w:t>project</w:t>
      </w:r>
      <w:commentRangeEnd w:id="31"/>
      <w:r w:rsidR="00825EBD">
        <w:rPr>
          <w:rStyle w:val="CommentReference"/>
          <w:rFonts w:eastAsia="Arial Unicode MS"/>
          <w:color w:val="auto"/>
        </w:rPr>
        <w:commentReference w:id="31"/>
      </w:r>
      <w:del w:id="32" w:author="ronda Kane" w:date="2022-04-24T19:08:00Z">
        <w:r w:rsidDel="00CA6FF0">
          <w:delText>.</w:delText>
        </w:r>
      </w:del>
      <w:commentRangeStart w:id="33"/>
      <w:del w:id="34" w:author="ronda Kane" w:date="2022-04-24T18:54:00Z">
        <w:r w:rsidDel="00825EBD">
          <w:rPr>
            <w:noProof/>
          </w:rPr>
          <w:drawing>
            <wp:anchor distT="152400" distB="152400" distL="152400" distR="152400" simplePos="0" relativeHeight="251659264" behindDoc="0" locked="0" layoutInCell="1" allowOverlap="1" wp14:anchorId="2C94FC69" wp14:editId="19FF05AF">
              <wp:simplePos x="0" y="0"/>
              <wp:positionH relativeFrom="margin">
                <wp:posOffset>-6350</wp:posOffset>
              </wp:positionH>
              <wp:positionV relativeFrom="line">
                <wp:posOffset>327316</wp:posOffset>
              </wp:positionV>
              <wp:extent cx="5943600" cy="3591670"/>
              <wp:effectExtent l="0" t="0" r="0" b="0"/>
              <wp:wrapThrough wrapText="bothSides" distL="152400" distR="152400">
                <wp:wrapPolygon edited="1">
                  <wp:start x="0" y="0"/>
                  <wp:lineTo x="21621" y="0"/>
                  <wp:lineTo x="21621" y="21607"/>
                  <wp:lineTo x="0" y="2160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6"/>
                      <a:stretch>
                        <a:fillRect/>
                      </a:stretch>
                    </pic:blipFill>
                    <pic:spPr>
                      <a:xfrm>
                        <a:off x="0" y="0"/>
                        <a:ext cx="5943600" cy="3591670"/>
                      </a:xfrm>
                      <a:prstGeom prst="rect">
                        <a:avLst/>
                      </a:prstGeom>
                      <a:ln w="12700" cap="flat">
                        <a:noFill/>
                        <a:miter lim="400000"/>
                      </a:ln>
                      <a:effectLst/>
                    </pic:spPr>
                  </pic:pic>
                </a:graphicData>
              </a:graphic>
            </wp:anchor>
          </w:drawing>
        </w:r>
      </w:del>
      <w:commentRangeEnd w:id="33"/>
      <w:r w:rsidR="00CA6FF0">
        <w:rPr>
          <w:rStyle w:val="CommentReference"/>
          <w:rFonts w:eastAsia="Arial Unicode MS"/>
          <w:color w:val="auto"/>
        </w:rPr>
        <w:commentReference w:id="33"/>
      </w:r>
    </w:p>
    <w:p w14:paraId="64612E2B" w14:textId="4076F4CA" w:rsidR="00522FA0" w:rsidRDefault="00317E7C">
      <w:pPr>
        <w:pStyle w:val="Body"/>
      </w:pPr>
      <w:r>
        <w:rPr>
          <w:rFonts w:eastAsia="Arial Unicode MS" w:cs="Arial Unicode MS"/>
        </w:rPr>
        <w:t xml:space="preserve">Our project </w:t>
      </w:r>
      <w:r>
        <w:rPr>
          <w:rFonts w:eastAsia="Arial Unicode MS" w:cs="Arial Unicode MS"/>
        </w:rPr>
        <w:t xml:space="preserve">execution </w:t>
      </w:r>
      <w:r>
        <w:rPr>
          <w:rFonts w:eastAsia="Arial Unicode MS" w:cs="Arial Unicode MS"/>
        </w:rPr>
        <w:t xml:space="preserve">resulted in synergies between project components. The program was a </w:t>
      </w:r>
      <w:r>
        <w:rPr>
          <w:rFonts w:eastAsia="Arial Unicode MS" w:cs="Arial Unicode MS"/>
        </w:rPr>
        <w:t xml:space="preserve">cooperative </w:t>
      </w:r>
      <w:r>
        <w:rPr>
          <w:rFonts w:eastAsia="Arial Unicode MS" w:cs="Arial Unicode MS"/>
        </w:rPr>
        <w:t xml:space="preserve">created and run by young Malian agribusiness people. One </w:t>
      </w:r>
      <w:r>
        <w:rPr>
          <w:rFonts w:eastAsia="Arial Unicode MS" w:cs="Arial Unicode MS"/>
        </w:rPr>
        <w:t>“</w:t>
      </w:r>
      <w:r>
        <w:rPr>
          <w:rFonts w:eastAsia="Arial Unicode MS" w:cs="Arial Unicode MS"/>
        </w:rPr>
        <w:t>win</w:t>
      </w:r>
      <w:r>
        <w:rPr>
          <w:rFonts w:eastAsia="Arial Unicode MS" w:cs="Arial Unicode MS"/>
        </w:rPr>
        <w:t xml:space="preserve">” </w:t>
      </w:r>
      <w:r>
        <w:rPr>
          <w:rFonts w:eastAsia="Arial Unicode MS" w:cs="Arial Unicode MS"/>
        </w:rPr>
        <w:t>was the marketing of local o</w:t>
      </w:r>
      <w:r>
        <w:rPr>
          <w:rFonts w:eastAsia="Arial Unicode MS" w:cs="Arial Unicode MS"/>
        </w:rPr>
        <w:t xml:space="preserve">rganic fruit and vegetables, with: an online sales channel facilitated </w:t>
      </w:r>
      <w:r>
        <w:rPr>
          <w:rFonts w:eastAsia="Arial Unicode MS" w:cs="Arial Unicode MS"/>
          <w:lang w:val="it-IT"/>
        </w:rPr>
        <w:t xml:space="preserve">via </w:t>
      </w:r>
      <w:r>
        <w:rPr>
          <w:rFonts w:eastAsia="Arial Unicode MS" w:cs="Arial Unicode MS"/>
        </w:rPr>
        <w:t>a</w:t>
      </w:r>
      <w:r>
        <w:rPr>
          <w:rFonts w:eastAsia="Arial Unicode MS" w:cs="Arial Unicode MS"/>
          <w:lang w:val="nl-NL"/>
        </w:rPr>
        <w:t xml:space="preserve"> website</w:t>
      </w:r>
      <w:r>
        <w:rPr>
          <w:rFonts w:eastAsia="Arial Unicode MS" w:cs="Arial Unicode MS"/>
        </w:rPr>
        <w:t>;</w:t>
      </w:r>
      <w:r>
        <w:rPr>
          <w:rFonts w:eastAsia="Arial Unicode MS" w:cs="Arial Unicode MS"/>
        </w:rPr>
        <w:t xml:space="preserve"> </w:t>
      </w:r>
      <w:r>
        <w:rPr>
          <w:rFonts w:eastAsia="Arial Unicode MS" w:cs="Arial Unicode MS"/>
        </w:rPr>
        <w:t>regularly scheduled</w:t>
      </w:r>
      <w:r>
        <w:rPr>
          <w:rFonts w:eastAsia="Arial Unicode MS" w:cs="Arial Unicode MS"/>
        </w:rPr>
        <w:t xml:space="preserve"> </w:t>
      </w:r>
      <w:r>
        <w:rPr>
          <w:rFonts w:eastAsia="Arial Unicode MS" w:cs="Arial Unicode MS"/>
        </w:rPr>
        <w:t>collection/</w:t>
      </w:r>
      <w:r>
        <w:rPr>
          <w:rFonts w:eastAsia="Arial Unicode MS" w:cs="Arial Unicode MS"/>
          <w:lang w:val="fr-FR"/>
        </w:rPr>
        <w:t>distribution points</w:t>
      </w:r>
      <w:r>
        <w:rPr>
          <w:rFonts w:eastAsia="Arial Unicode MS" w:cs="Arial Unicode MS"/>
        </w:rPr>
        <w:t xml:space="preserve">; </w:t>
      </w:r>
      <w:proofErr w:type="gramStart"/>
      <w:r>
        <w:rPr>
          <w:rFonts w:eastAsia="Arial Unicode MS" w:cs="Arial Unicode MS"/>
        </w:rPr>
        <w:t>and,</w:t>
      </w:r>
      <w:proofErr w:type="gramEnd"/>
      <w:r>
        <w:rPr>
          <w:rFonts w:eastAsia="Arial Unicode MS" w:cs="Arial Unicode MS"/>
        </w:rPr>
        <w:t xml:space="preserve"> </w:t>
      </w:r>
      <w:r>
        <w:rPr>
          <w:rFonts w:eastAsia="Arial Unicode MS" w:cs="Arial Unicode MS"/>
        </w:rPr>
        <w:t>market</w:t>
      </w:r>
      <w:r>
        <w:rPr>
          <w:rFonts w:eastAsia="Arial Unicode MS" w:cs="Arial Unicode MS"/>
        </w:rPr>
        <w:t>s set-up to deliver local fruit and vegetables at affordable prices.</w:t>
      </w:r>
    </w:p>
    <w:p w14:paraId="7F3525B9" w14:textId="77777777" w:rsidR="00522FA0" w:rsidRDefault="00317E7C">
      <w:pPr>
        <w:pStyle w:val="Heading2"/>
      </w:pPr>
      <w:r>
        <w:t>Overview of Staff Capabilities</w:t>
      </w:r>
    </w:p>
    <w:p w14:paraId="34F51EF2" w14:textId="592D3BDB" w:rsidR="00522FA0" w:rsidRDefault="00317E7C">
      <w:pPr>
        <w:pStyle w:val="Body"/>
        <w:rPr>
          <w:ins w:id="35" w:author="ronda Kane" w:date="2022-04-24T19:07:00Z"/>
          <w:rFonts w:eastAsia="Arial Unicode MS" w:cs="Arial Unicode MS"/>
        </w:rPr>
      </w:pPr>
      <w:r>
        <w:rPr>
          <w:rFonts w:eastAsia="Arial Unicode MS" w:cs="Arial Unicode MS"/>
        </w:rPr>
        <w:t>The fol</w:t>
      </w:r>
      <w:r>
        <w:rPr>
          <w:rFonts w:eastAsia="Arial Unicode MS" w:cs="Arial Unicode MS"/>
        </w:rPr>
        <w:t xml:space="preserve">lowing abbreviated biographies summarize the skills and experience of some of the IBEX team, available immediately to support the efforts in Mali, Liberia, and other Sub-Saharan locations. </w:t>
      </w:r>
    </w:p>
    <w:p w14:paraId="375E21AB" w14:textId="04A15180" w:rsidR="00CA6FF0" w:rsidRDefault="00CA6FF0">
      <w:pPr>
        <w:pStyle w:val="Body"/>
        <w:rPr>
          <w:ins w:id="36" w:author="ronda Kane" w:date="2022-04-24T19:07:00Z"/>
          <w:rFonts w:eastAsia="Arial Unicode MS" w:cs="Arial Unicode MS"/>
        </w:rPr>
      </w:pPr>
    </w:p>
    <w:p w14:paraId="3BC04682" w14:textId="09D5EEE0" w:rsidR="00CA6FF0" w:rsidRDefault="00CA6FF0">
      <w:pPr>
        <w:pStyle w:val="Body"/>
        <w:rPr>
          <w:ins w:id="37" w:author="ronda Kane" w:date="2022-04-24T19:07:00Z"/>
          <w:rFonts w:eastAsia="Arial Unicode MS" w:cs="Arial Unicode MS"/>
        </w:rPr>
      </w:pPr>
    </w:p>
    <w:p w14:paraId="6F39CAF5" w14:textId="1F723556" w:rsidR="00CA6FF0" w:rsidRDefault="00CA6FF0">
      <w:pPr>
        <w:pStyle w:val="Body"/>
        <w:rPr>
          <w:ins w:id="38" w:author="ronda Kane" w:date="2022-04-24T19:07:00Z"/>
          <w:rFonts w:eastAsia="Arial Unicode MS" w:cs="Arial Unicode MS"/>
        </w:rPr>
      </w:pPr>
    </w:p>
    <w:p w14:paraId="7B74EDE5" w14:textId="055C3B83" w:rsidR="00CA6FF0" w:rsidRDefault="00CA6FF0">
      <w:pPr>
        <w:pStyle w:val="Body"/>
      </w:pPr>
      <w:ins w:id="39" w:author="ronda Kane" w:date="2022-04-24T19:07:00Z">
        <w:r>
          <w:rPr>
            <w:rFonts w:eastAsia="Arial Unicode MS" w:cs="Arial Unicode MS"/>
          </w:rPr>
          <w:t xml:space="preserve">I know this is a draft </w:t>
        </w:r>
      </w:ins>
    </w:p>
    <w:sectPr w:rsidR="00CA6FF0">
      <w:headerReference w:type="default" r:id="rId17"/>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onda Kane" w:date="2022-04-24T18:42:00Z" w:initials="rK">
    <w:p w14:paraId="58CEDD00" w14:textId="787D0C88" w:rsidR="00652482" w:rsidRDefault="00652482">
      <w:pPr>
        <w:pStyle w:val="CommentText"/>
      </w:pPr>
      <w:r>
        <w:rPr>
          <w:rStyle w:val="CommentReference"/>
        </w:rPr>
        <w:annotationRef/>
      </w:r>
      <w:r>
        <w:t xml:space="preserve">Yellow </w:t>
      </w:r>
      <w:proofErr w:type="spellStart"/>
      <w:r>
        <w:t>Hubzone</w:t>
      </w:r>
      <w:proofErr w:type="spellEnd"/>
      <w:r>
        <w:t xml:space="preserve"> set-aside should integrated into the introduction letter. </w:t>
      </w:r>
      <w:r w:rsidR="00CA6FF0">
        <w:t xml:space="preserve">IBEX has worked in Sub Saharan Africa for 25 years in 28 countries providing Technical Assistance, Workforce Development and ICT Solutions. </w:t>
      </w:r>
    </w:p>
  </w:comment>
  <w:comment w:id="9" w:author="ronda Kane" w:date="2022-04-24T19:14:00Z" w:initials="rK">
    <w:p w14:paraId="489E7EE4" w14:textId="07C8C3D4" w:rsidR="00105A04" w:rsidRDefault="00105A04">
      <w:pPr>
        <w:pStyle w:val="CommentText"/>
      </w:pPr>
      <w:r>
        <w:rPr>
          <w:rStyle w:val="CommentReference"/>
        </w:rPr>
        <w:annotationRef/>
      </w:r>
      <w:r>
        <w:t>IBEX has multiple IQC and Direct A</w:t>
      </w:r>
      <w:r w:rsidR="00415A20">
        <w:t>ward contracts providing Technical Assistance (See Note provide via email)</w:t>
      </w:r>
    </w:p>
  </w:comment>
  <w:comment w:id="11" w:author="ronda Kane" w:date="2022-04-24T18:40:00Z" w:initials="rK">
    <w:p w14:paraId="25F2EB32" w14:textId="09B91DE8" w:rsidR="00652482" w:rsidRDefault="00652482">
      <w:pPr>
        <w:pStyle w:val="CommentText"/>
      </w:pPr>
      <w:r>
        <w:rPr>
          <w:rStyle w:val="CommentReference"/>
        </w:rPr>
        <w:annotationRef/>
      </w:r>
      <w:r>
        <w:t xml:space="preserve">With local satellite office in Bamako IBEX Africa, which services the </w:t>
      </w:r>
      <w:proofErr w:type="gramStart"/>
      <w:r>
        <w:t>Sub Saharan</w:t>
      </w:r>
      <w:proofErr w:type="gramEnd"/>
      <w:r>
        <w:t xml:space="preserve"> African region.</w:t>
      </w:r>
    </w:p>
  </w:comment>
  <w:comment w:id="12" w:author="ronda Kane" w:date="2022-04-24T18:34:00Z" w:initials="rK">
    <w:p w14:paraId="1348BF19" w14:textId="3799C529" w:rsidR="00652482" w:rsidRDefault="00652482">
      <w:pPr>
        <w:pStyle w:val="CommentText"/>
      </w:pPr>
      <w:r>
        <w:rPr>
          <w:rStyle w:val="CommentReference"/>
        </w:rPr>
        <w:annotationRef/>
      </w:r>
      <w:r>
        <w:t>Our Backoffice support ensure financial accountability</w:t>
      </w:r>
    </w:p>
  </w:comment>
  <w:comment w:id="13" w:author="ronda Kane" w:date="2022-04-24T18:56:00Z" w:initials="rK">
    <w:p w14:paraId="038D703A" w14:textId="2C885CDD" w:rsidR="00587CF7" w:rsidRDefault="00587CF7">
      <w:pPr>
        <w:pStyle w:val="CommentText"/>
      </w:pPr>
      <w:r>
        <w:rPr>
          <w:rStyle w:val="CommentReference"/>
        </w:rPr>
        <w:annotationRef/>
      </w:r>
      <w:r>
        <w:rPr>
          <w:rStyle w:val="CommentReference"/>
        </w:rPr>
        <w:t xml:space="preserve">Please look at notes that provided talking about how IBEX worked with USAID the Lab with Scientist this reads not specific </w:t>
      </w:r>
      <w:proofErr w:type="gramStart"/>
      <w:r>
        <w:rPr>
          <w:rStyle w:val="CommentReference"/>
        </w:rPr>
        <w:t>to  the</w:t>
      </w:r>
      <w:proofErr w:type="gramEnd"/>
      <w:r>
        <w:rPr>
          <w:rStyle w:val="CommentReference"/>
        </w:rPr>
        <w:t xml:space="preserve"> customer understand the mission across Mali, Liberia, Guinea and Democratic Republic Mali. IBEX has worked in six countries simultaneously providing the AVOIR project this in the (ICT Brochure) Supply Chain Management, Procurement, Administrative and Custom Clearance (Nothing for USCIS) our personnel have wide breath experience with U.S NGO’s, USAID and State Department </w:t>
      </w:r>
    </w:p>
  </w:comment>
  <w:comment w:id="14" w:author="ronda Kane" w:date="2022-04-24T19:02:00Z" w:initials="rK">
    <w:p w14:paraId="1F361137" w14:textId="783F305C" w:rsidR="00587CF7" w:rsidRDefault="00587CF7">
      <w:pPr>
        <w:pStyle w:val="CommentText"/>
      </w:pPr>
      <w:r>
        <w:rPr>
          <w:rStyle w:val="CommentReference"/>
        </w:rPr>
        <w:annotationRef/>
      </w:r>
    </w:p>
  </w:comment>
  <w:comment w:id="21" w:author="ronda Kane" w:date="2022-04-24T18:55:00Z" w:initials="rK">
    <w:p w14:paraId="46A58BFE" w14:textId="57939AEF" w:rsidR="00587CF7" w:rsidRDefault="00587CF7">
      <w:pPr>
        <w:pStyle w:val="CommentText"/>
      </w:pPr>
      <w:r>
        <w:rPr>
          <w:rStyle w:val="CommentReference"/>
        </w:rPr>
        <w:annotationRef/>
      </w:r>
      <w:r>
        <w:t xml:space="preserve">Remove this doesn’t add any value </w:t>
      </w:r>
    </w:p>
  </w:comment>
  <w:comment w:id="27" w:author="ronda Kane" w:date="2022-04-24T19:03:00Z" w:initials="rK">
    <w:p w14:paraId="6F0050A3" w14:textId="3A60023A" w:rsidR="00587CF7" w:rsidRDefault="00587CF7">
      <w:pPr>
        <w:pStyle w:val="CommentText"/>
      </w:pPr>
      <w:r>
        <w:rPr>
          <w:rStyle w:val="CommentReference"/>
        </w:rPr>
        <w:annotationRef/>
      </w:r>
      <w:r>
        <w:t xml:space="preserve">NIAD and the Stakeholders – some of the countries will work </w:t>
      </w:r>
      <w:proofErr w:type="spellStart"/>
      <w:r>
        <w:t>indepently</w:t>
      </w:r>
      <w:proofErr w:type="spellEnd"/>
      <w:r>
        <w:t xml:space="preserve"> from the MSC, so please refresh your memory. Also, this just doesn’t show how our on-ground team and knowledge make a difference. </w:t>
      </w:r>
    </w:p>
  </w:comment>
  <w:comment w:id="30" w:author="ronda Kane" w:date="2022-04-24T19:05:00Z" w:initials="rK">
    <w:p w14:paraId="0D4C13DF" w14:textId="5ADDA332" w:rsidR="00CA6FF0" w:rsidRDefault="00CA6FF0">
      <w:pPr>
        <w:pStyle w:val="CommentText"/>
      </w:pPr>
      <w:r>
        <w:rPr>
          <w:rStyle w:val="CommentReference"/>
        </w:rPr>
        <w:annotationRef/>
      </w:r>
      <w:r>
        <w:t xml:space="preserve">Can call out some in resume </w:t>
      </w:r>
    </w:p>
  </w:comment>
  <w:comment w:id="31" w:author="ronda Kane" w:date="2022-04-24T18:49:00Z" w:initials="rK">
    <w:p w14:paraId="5FC18F26" w14:textId="7EEBA9D3" w:rsidR="00825EBD" w:rsidRDefault="00825EBD">
      <w:pPr>
        <w:pStyle w:val="CommentText"/>
      </w:pPr>
      <w:r>
        <w:rPr>
          <w:rStyle w:val="CommentReference"/>
        </w:rPr>
        <w:annotationRef/>
      </w:r>
      <w:r>
        <w:t xml:space="preserve">I wanted a graphic that was </w:t>
      </w:r>
      <w:proofErr w:type="gramStart"/>
      <w:r>
        <w:t>similar to</w:t>
      </w:r>
      <w:proofErr w:type="gramEnd"/>
      <w:r>
        <w:t xml:space="preserve"> show how we would implement the project this graphic is not for the proposal. We have </w:t>
      </w:r>
      <w:proofErr w:type="spellStart"/>
      <w:r>
        <w:t>years experience</w:t>
      </w:r>
      <w:proofErr w:type="spellEnd"/>
      <w:r>
        <w:t xml:space="preserve"> working in Mali, USAID, State Department, European Union. I wanted show that we have had project in Multiple Countries at one time, in which we managed the supply chain management, Customs, Procurement, Training and Administrative with full compliance of the local laws. </w:t>
      </w:r>
    </w:p>
  </w:comment>
  <w:comment w:id="33" w:author="ronda Kane" w:date="2022-04-24T19:06:00Z" w:initials="rK">
    <w:p w14:paraId="6C40B3A2" w14:textId="2523BF03" w:rsidR="00CA6FF0" w:rsidRDefault="00CA6FF0">
      <w:pPr>
        <w:pStyle w:val="CommentText"/>
      </w:pPr>
      <w:r>
        <w:rPr>
          <w:rStyle w:val="CommentReference"/>
        </w:rPr>
        <w:annotationRef/>
      </w:r>
      <w:r>
        <w:t xml:space="preserve"> Remove Graphic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EDD00" w15:done="0"/>
  <w15:commentEx w15:paraId="489E7EE4" w15:done="0"/>
  <w15:commentEx w15:paraId="25F2EB32" w15:done="0"/>
  <w15:commentEx w15:paraId="1348BF19" w15:done="0"/>
  <w15:commentEx w15:paraId="038D703A" w15:done="0"/>
  <w15:commentEx w15:paraId="1F361137" w15:paraIdParent="038D703A" w15:done="0"/>
  <w15:commentEx w15:paraId="46A58BFE" w15:done="0"/>
  <w15:commentEx w15:paraId="6F0050A3" w15:done="0"/>
  <w15:commentEx w15:paraId="0D4C13DF" w15:done="0"/>
  <w15:commentEx w15:paraId="5FC18F26" w15:done="0"/>
  <w15:commentEx w15:paraId="6C40B3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0188A" w16cex:dateUtc="2022-04-24T22:42:00Z"/>
  <w16cex:commentExtensible w16cex:durableId="26102018" w16cex:dateUtc="2022-04-24T23:14:00Z"/>
  <w16cex:commentExtensible w16cex:durableId="2610181E" w16cex:dateUtc="2022-04-24T22:40:00Z"/>
  <w16cex:commentExtensible w16cex:durableId="261016C6" w16cex:dateUtc="2022-04-24T22:34:00Z"/>
  <w16cex:commentExtensible w16cex:durableId="26101BEB" w16cex:dateUtc="2022-04-24T22:56:00Z"/>
  <w16cex:commentExtensible w16cex:durableId="26101D4D" w16cex:dateUtc="2022-04-24T23:02:00Z"/>
  <w16cex:commentExtensible w16cex:durableId="26101BAE" w16cex:dateUtc="2022-04-24T22:55:00Z"/>
  <w16cex:commentExtensible w16cex:durableId="26101D94" w16cex:dateUtc="2022-04-24T23:03:00Z"/>
  <w16cex:commentExtensible w16cex:durableId="26101DFE" w16cex:dateUtc="2022-04-24T23:05:00Z"/>
  <w16cex:commentExtensible w16cex:durableId="26101A47" w16cex:dateUtc="2022-04-24T22:49:00Z"/>
  <w16cex:commentExtensible w16cex:durableId="26101E37" w16cex:dateUtc="2022-04-24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EDD00" w16cid:durableId="2610188A"/>
  <w16cid:commentId w16cid:paraId="489E7EE4" w16cid:durableId="26102018"/>
  <w16cid:commentId w16cid:paraId="25F2EB32" w16cid:durableId="2610181E"/>
  <w16cid:commentId w16cid:paraId="1348BF19" w16cid:durableId="261016C6"/>
  <w16cid:commentId w16cid:paraId="038D703A" w16cid:durableId="26101BEB"/>
  <w16cid:commentId w16cid:paraId="1F361137" w16cid:durableId="26101D4D"/>
  <w16cid:commentId w16cid:paraId="46A58BFE" w16cid:durableId="26101BAE"/>
  <w16cid:commentId w16cid:paraId="6F0050A3" w16cid:durableId="26101D94"/>
  <w16cid:commentId w16cid:paraId="0D4C13DF" w16cid:durableId="26101DFE"/>
  <w16cid:commentId w16cid:paraId="5FC18F26" w16cid:durableId="26101A47"/>
  <w16cid:commentId w16cid:paraId="6C40B3A2" w16cid:durableId="26101E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16A6" w14:textId="77777777" w:rsidR="00317E7C" w:rsidRDefault="00317E7C">
      <w:r>
        <w:separator/>
      </w:r>
    </w:p>
  </w:endnote>
  <w:endnote w:type="continuationSeparator" w:id="0">
    <w:p w14:paraId="5777F6FB" w14:textId="77777777" w:rsidR="00317E7C" w:rsidRDefault="0031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AB499" w14:textId="77777777" w:rsidR="00522FA0" w:rsidRDefault="00317E7C">
    <w:pPr>
      <w:pStyle w:val="HeaderFooter"/>
      <w:tabs>
        <w:tab w:val="clear" w:pos="9020"/>
        <w:tab w:val="center" w:pos="4680"/>
        <w:tab w:val="right" w:pos="9360"/>
      </w:tabs>
    </w:pPr>
    <w:r>
      <w:tab/>
    </w:r>
    <w:r>
      <w:tab/>
    </w:r>
    <w:r>
      <w:t xml:space="preserve">Page </w:t>
    </w:r>
    <w:r>
      <w:fldChar w:fldCharType="begin"/>
    </w:r>
    <w:r>
      <w:instrText xml:space="preserve"> PAGE </w:instrText>
    </w:r>
    <w:r>
      <w:fldChar w:fldCharType="separate"/>
    </w:r>
    <w:r>
      <w:t>10</w:t>
    </w:r>
    <w:r>
      <w:fldChar w:fldCharType="end"/>
    </w:r>
    <w:r>
      <w:t xml:space="preserve"> of </w:t>
    </w:r>
    <w:r>
      <w:fldChar w:fldCharType="begin"/>
    </w:r>
    <w:r>
      <w:instrText xml:space="preserve">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BCEA" w14:textId="77777777" w:rsidR="00317E7C" w:rsidRDefault="00317E7C">
      <w:r>
        <w:separator/>
      </w:r>
    </w:p>
  </w:footnote>
  <w:footnote w:type="continuationSeparator" w:id="0">
    <w:p w14:paraId="76131CDA" w14:textId="77777777" w:rsidR="00317E7C" w:rsidRDefault="00317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BF0A" w14:textId="77777777" w:rsidR="00522FA0" w:rsidRDefault="00317E7C">
    <w:pPr>
      <w:pStyle w:val="HeaderFooter"/>
      <w:tabs>
        <w:tab w:val="clear" w:pos="9020"/>
        <w:tab w:val="center" w:pos="4680"/>
        <w:tab w:val="right" w:pos="9360"/>
      </w:tabs>
    </w:pPr>
    <w:r>
      <w:t>IBEX</w:t>
    </w:r>
    <w:r>
      <w:tab/>
    </w:r>
    <w:r>
      <w:tab/>
    </w:r>
    <w:r>
      <w:t xml:space="preserve">Response to Sources Sought: </w:t>
    </w:r>
    <w:r>
      <w:t xml:space="preserve">75N93022R00014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37C9D" w14:textId="77777777" w:rsidR="00522FA0" w:rsidRDefault="00317E7C">
    <w:pPr>
      <w:pStyle w:val="HeaderFooter"/>
      <w:tabs>
        <w:tab w:val="clear" w:pos="9020"/>
        <w:tab w:val="center" w:pos="4680"/>
        <w:tab w:val="right" w:pos="9360"/>
      </w:tabs>
    </w:pPr>
    <w:r>
      <w:t>IBEX</w:t>
    </w:r>
    <w:r>
      <w:tab/>
    </w:r>
    <w:r>
      <w:tab/>
    </w:r>
    <w:r>
      <w:t xml:space="preserve">Response to Sources Sought: </w:t>
    </w:r>
    <w:r>
      <w:t xml:space="preserve">75N93022R00014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nda Kane">
    <w15:presenceInfo w15:providerId="Windows Live" w15:userId="c9ed4d055bfd5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A0"/>
    <w:rsid w:val="00105A04"/>
    <w:rsid w:val="00317E7C"/>
    <w:rsid w:val="00415A20"/>
    <w:rsid w:val="00522FA0"/>
    <w:rsid w:val="00587CF7"/>
    <w:rsid w:val="00652482"/>
    <w:rsid w:val="00825EBD"/>
    <w:rsid w:val="00846097"/>
    <w:rsid w:val="00CA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72C3"/>
  <w15:docId w15:val="{59A1BC72-4311-474E-AD71-F3418604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120" w:after="120"/>
      <w:outlineLvl w:val="1"/>
    </w:pPr>
    <w:rPr>
      <w:rFonts w:cs="Arial Unicode MS"/>
      <w:b/>
      <w:bCs/>
      <w:i/>
      <w:i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i/>
      <w:iCs/>
      <w:color w:val="000000"/>
    </w:rPr>
  </w:style>
  <w:style w:type="paragraph" w:customStyle="1" w:styleId="Body">
    <w:name w:val="Body"/>
    <w:pPr>
      <w:spacing w:after="200" w:line="264" w:lineRule="auto"/>
    </w:pPr>
    <w:rPr>
      <w:rFonts w:eastAsia="Times New Roman"/>
      <w:color w:val="000000"/>
      <w:sz w:val="24"/>
      <w:szCs w:val="24"/>
    </w:rPr>
  </w:style>
  <w:style w:type="character" w:customStyle="1" w:styleId="Hyperlink0">
    <w:name w:val="Hyperlink.0"/>
    <w:basedOn w:val="Hyperlink"/>
    <w:rPr>
      <w:u w:val="single"/>
    </w:rPr>
  </w:style>
  <w:style w:type="paragraph" w:styleId="Revision">
    <w:name w:val="Revision"/>
    <w:hidden/>
    <w:uiPriority w:val="99"/>
    <w:semiHidden/>
    <w:rsid w:val="0084609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652482"/>
    <w:rPr>
      <w:sz w:val="16"/>
      <w:szCs w:val="16"/>
    </w:rPr>
  </w:style>
  <w:style w:type="paragraph" w:styleId="CommentText">
    <w:name w:val="annotation text"/>
    <w:basedOn w:val="Normal"/>
    <w:link w:val="CommentTextChar"/>
    <w:uiPriority w:val="99"/>
    <w:semiHidden/>
    <w:unhideWhenUsed/>
    <w:rsid w:val="00652482"/>
    <w:rPr>
      <w:sz w:val="20"/>
      <w:szCs w:val="20"/>
    </w:rPr>
  </w:style>
  <w:style w:type="character" w:customStyle="1" w:styleId="CommentTextChar">
    <w:name w:val="Comment Text Char"/>
    <w:basedOn w:val="DefaultParagraphFont"/>
    <w:link w:val="CommentText"/>
    <w:uiPriority w:val="99"/>
    <w:semiHidden/>
    <w:rsid w:val="00652482"/>
  </w:style>
  <w:style w:type="paragraph" w:styleId="CommentSubject">
    <w:name w:val="annotation subject"/>
    <w:basedOn w:val="CommentText"/>
    <w:next w:val="CommentText"/>
    <w:link w:val="CommentSubjectChar"/>
    <w:uiPriority w:val="99"/>
    <w:semiHidden/>
    <w:unhideWhenUsed/>
    <w:rsid w:val="00652482"/>
    <w:rPr>
      <w:b/>
      <w:bCs/>
    </w:rPr>
  </w:style>
  <w:style w:type="character" w:customStyle="1" w:styleId="CommentSubjectChar">
    <w:name w:val="Comment Subject Char"/>
    <w:basedOn w:val="CommentTextChar"/>
    <w:link w:val="CommentSubject"/>
    <w:uiPriority w:val="99"/>
    <w:semiHidden/>
    <w:rsid w:val="00652482"/>
    <w:rPr>
      <w:b/>
      <w:bCs/>
    </w:rPr>
  </w:style>
  <w:style w:type="character" w:styleId="UnresolvedMention">
    <w:name w:val="Unresolved Mention"/>
    <w:basedOn w:val="DefaultParagraphFont"/>
    <w:uiPriority w:val="99"/>
    <w:semiHidden/>
    <w:unhideWhenUsed/>
    <w:rsid w:val="00105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kane@ibexusa.com"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microsoft.com/office/2018/08/relationships/commentsExtensible" Target="commentsExtensible.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www.ibexusa.com" TargetMode="External"/><Relationship Id="rId14"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100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4141</Words>
  <Characters>23609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ronda Kane</cp:lastModifiedBy>
  <cp:revision>3</cp:revision>
  <dcterms:created xsi:type="dcterms:W3CDTF">2022-04-24T23:11:00Z</dcterms:created>
  <dcterms:modified xsi:type="dcterms:W3CDTF">2022-04-24T23:16:00Z</dcterms:modified>
</cp:coreProperties>
</file>