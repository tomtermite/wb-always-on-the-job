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8127" w14:textId="77777777" w:rsidR="00CF47A7" w:rsidRDefault="00EE33F5">
      <w:pPr>
        <w:spacing w:before="76"/>
        <w:ind w:left="1079" w:right="1077"/>
        <w:jc w:val="center"/>
        <w:rPr>
          <w:b/>
          <w:sz w:val="24"/>
        </w:rPr>
      </w:pPr>
      <w:r>
        <w:rPr>
          <w:b/>
          <w:sz w:val="24"/>
        </w:rPr>
        <w:t>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Sought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75N93022R00014</w:t>
      </w:r>
    </w:p>
    <w:p w14:paraId="6777A64F" w14:textId="77777777" w:rsidR="00CF47A7" w:rsidRDefault="00EE33F5">
      <w:pPr>
        <w:spacing w:before="64"/>
        <w:ind w:left="1646" w:right="1650"/>
        <w:jc w:val="center"/>
        <w:rPr>
          <w:b/>
          <w:sz w:val="24"/>
        </w:rPr>
      </w:pPr>
      <w:r>
        <w:rPr>
          <w:b/>
          <w:sz w:val="24"/>
        </w:rPr>
        <w:t>National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Allergy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Infectious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Diseases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(NIAID)</w:t>
      </w:r>
    </w:p>
    <w:p w14:paraId="74340953" w14:textId="77777777" w:rsidR="00CF47A7" w:rsidRDefault="00CF47A7">
      <w:pPr>
        <w:pStyle w:val="BodyText"/>
        <w:ind w:left="0"/>
        <w:rPr>
          <w:b/>
          <w:sz w:val="26"/>
        </w:rPr>
      </w:pPr>
    </w:p>
    <w:p w14:paraId="0B56B32F" w14:textId="77777777" w:rsidR="00CF47A7" w:rsidRDefault="00CF47A7">
      <w:pPr>
        <w:pStyle w:val="BodyText"/>
        <w:ind w:left="0"/>
        <w:rPr>
          <w:b/>
          <w:sz w:val="26"/>
        </w:rPr>
      </w:pPr>
    </w:p>
    <w:p w14:paraId="1824D9A2" w14:textId="77777777" w:rsidR="00CF47A7" w:rsidRDefault="00EE33F5">
      <w:pPr>
        <w:pStyle w:val="BodyText"/>
        <w:spacing w:before="186" w:line="278" w:lineRule="auto"/>
        <w:ind w:left="1079" w:right="1086"/>
        <w:jc w:val="center"/>
      </w:pPr>
      <w:r>
        <w:t xml:space="preserve">Submitted electronically (via e-mail) to Kristel Ruch at </w:t>
      </w:r>
      <w:hyperlink r:id="rId7">
        <w:r>
          <w:t>kristel.ruch@nih.gov</w:t>
        </w:r>
      </w:hyperlink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Gabriel Contreras</w:t>
      </w:r>
      <w:r>
        <w:rPr>
          <w:spacing w:val="-1"/>
        </w:rPr>
        <w:t xml:space="preserve"> </w:t>
      </w:r>
      <w:r>
        <w:t xml:space="preserve">at </w:t>
      </w:r>
      <w:hyperlink r:id="rId8">
        <w:r>
          <w:t>gabriel.contreras@nih.gov</w:t>
        </w:r>
      </w:hyperlink>
    </w:p>
    <w:p w14:paraId="58BDE13C" w14:textId="77777777" w:rsidR="00CF47A7" w:rsidRDefault="00EE33F5">
      <w:pPr>
        <w:pStyle w:val="BodyText"/>
        <w:spacing w:before="219"/>
        <w:ind w:left="1646" w:right="1650"/>
        <w:jc w:val="center"/>
      </w:pPr>
      <w:r>
        <w:t>Due:</w:t>
      </w:r>
      <w:r>
        <w:rPr>
          <w:spacing w:val="-15"/>
        </w:rPr>
        <w:t xml:space="preserve"> </w:t>
      </w:r>
      <w:r>
        <w:t>April 26,</w:t>
      </w:r>
      <w:r>
        <w:rPr>
          <w:spacing w:val="-1"/>
        </w:rPr>
        <w:t xml:space="preserve"> </w:t>
      </w:r>
      <w:r>
        <w:t>2022 at</w:t>
      </w:r>
      <w:r>
        <w:rPr>
          <w:spacing w:val="-1"/>
        </w:rPr>
        <w:t xml:space="preserve"> </w:t>
      </w:r>
      <w:r>
        <w:t>2:00 PM,</w:t>
      </w:r>
      <w:r>
        <w:rPr>
          <w:spacing w:val="-1"/>
        </w:rPr>
        <w:t xml:space="preserve"> </w:t>
      </w:r>
      <w:r>
        <w:t>EST</w:t>
      </w:r>
    </w:p>
    <w:p w14:paraId="07769C48" w14:textId="77777777" w:rsidR="00CF47A7" w:rsidRDefault="00CF47A7">
      <w:pPr>
        <w:pStyle w:val="BodyText"/>
        <w:ind w:left="0"/>
        <w:rPr>
          <w:sz w:val="20"/>
        </w:rPr>
      </w:pPr>
    </w:p>
    <w:p w14:paraId="6C5635B1" w14:textId="77777777" w:rsidR="00CF47A7" w:rsidRDefault="00CF47A7">
      <w:pPr>
        <w:pStyle w:val="BodyText"/>
        <w:ind w:left="0"/>
        <w:rPr>
          <w:sz w:val="20"/>
        </w:rPr>
      </w:pPr>
    </w:p>
    <w:p w14:paraId="4256C8B4" w14:textId="77777777" w:rsidR="00CF47A7" w:rsidRDefault="00CF47A7">
      <w:pPr>
        <w:pStyle w:val="BodyText"/>
        <w:ind w:left="0"/>
        <w:rPr>
          <w:sz w:val="20"/>
        </w:rPr>
      </w:pPr>
    </w:p>
    <w:p w14:paraId="165E6F8B" w14:textId="77777777" w:rsidR="00CF47A7" w:rsidRDefault="00CF47A7">
      <w:pPr>
        <w:pStyle w:val="BodyText"/>
        <w:ind w:left="0"/>
        <w:rPr>
          <w:sz w:val="20"/>
        </w:rPr>
      </w:pPr>
    </w:p>
    <w:p w14:paraId="3FE9EC48" w14:textId="77777777" w:rsidR="00CF47A7" w:rsidRDefault="00CF47A7">
      <w:pPr>
        <w:pStyle w:val="BodyText"/>
        <w:ind w:left="0"/>
        <w:rPr>
          <w:sz w:val="20"/>
        </w:rPr>
      </w:pPr>
    </w:p>
    <w:p w14:paraId="0C1A5642" w14:textId="77777777" w:rsidR="00CF47A7" w:rsidRDefault="00CF47A7">
      <w:pPr>
        <w:pStyle w:val="BodyText"/>
        <w:ind w:left="0"/>
        <w:rPr>
          <w:sz w:val="20"/>
        </w:rPr>
      </w:pPr>
    </w:p>
    <w:p w14:paraId="696BDC1E" w14:textId="77777777" w:rsidR="00CF47A7" w:rsidRDefault="00EE33F5">
      <w:pPr>
        <w:pStyle w:val="BodyText"/>
        <w:spacing w:before="4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DBBA56" wp14:editId="2C8878E5">
            <wp:simplePos x="0" y="0"/>
            <wp:positionH relativeFrom="page">
              <wp:posOffset>2414097</wp:posOffset>
            </wp:positionH>
            <wp:positionV relativeFrom="paragraph">
              <wp:posOffset>215059</wp:posOffset>
            </wp:positionV>
            <wp:extent cx="2969514" cy="9806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514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8694D" w14:textId="77777777" w:rsidR="00CF47A7" w:rsidRDefault="00CF47A7">
      <w:pPr>
        <w:pStyle w:val="BodyText"/>
        <w:spacing w:before="8"/>
        <w:ind w:left="0"/>
        <w:rPr>
          <w:sz w:val="29"/>
        </w:rPr>
      </w:pPr>
    </w:p>
    <w:p w14:paraId="141C9939" w14:textId="77777777" w:rsidR="00CF47A7" w:rsidRDefault="00EE33F5">
      <w:pPr>
        <w:ind w:left="1079" w:right="1070"/>
        <w:jc w:val="center"/>
        <w:rPr>
          <w:b/>
          <w:sz w:val="24"/>
        </w:rPr>
      </w:pPr>
      <w:r>
        <w:rPr>
          <w:b/>
          <w:sz w:val="24"/>
        </w:rPr>
        <w:t>International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Express,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(IBEX)</w:t>
      </w:r>
    </w:p>
    <w:p w14:paraId="282EE8EA" w14:textId="77777777" w:rsidR="00CF47A7" w:rsidRDefault="00EE33F5">
      <w:pPr>
        <w:pStyle w:val="BodyText"/>
        <w:spacing w:before="83"/>
        <w:ind w:left="1079" w:right="1084"/>
        <w:jc w:val="center"/>
      </w:pPr>
      <w:r>
        <w:rPr>
          <w:spacing w:val="-2"/>
        </w:rPr>
        <w:t>7826</w:t>
      </w:r>
      <w:r>
        <w:t xml:space="preserve"> </w:t>
      </w:r>
      <w:r>
        <w:rPr>
          <w:spacing w:val="-1"/>
        </w:rPr>
        <w:t>Eastern</w:t>
      </w:r>
      <w:r>
        <w:rPr>
          <w:spacing w:val="-14"/>
        </w:rPr>
        <w:t xml:space="preserve"> </w:t>
      </w:r>
      <w:r>
        <w:rPr>
          <w:spacing w:val="-1"/>
        </w:rPr>
        <w:t>Avenue,</w:t>
      </w:r>
      <w:r>
        <w:t xml:space="preserve"> </w:t>
      </w:r>
      <w:r>
        <w:rPr>
          <w:spacing w:val="-1"/>
        </w:rPr>
        <w:t>NW</w:t>
      </w:r>
      <w:r>
        <w:rPr>
          <w:rFonts w:ascii="Arial"/>
          <w:spacing w:val="-1"/>
        </w:rPr>
        <w:t>,</w:t>
      </w:r>
      <w:r>
        <w:rPr>
          <w:rFonts w:ascii="Arial"/>
        </w:rPr>
        <w:t xml:space="preserve"> </w:t>
      </w:r>
      <w:r>
        <w:rPr>
          <w:spacing w:val="-1"/>
        </w:rPr>
        <w:t>Suite 211</w:t>
      </w:r>
    </w:p>
    <w:p w14:paraId="2AAA1E3E" w14:textId="77777777" w:rsidR="00CF47A7" w:rsidRDefault="00EE33F5">
      <w:pPr>
        <w:pStyle w:val="BodyText"/>
        <w:spacing w:before="84"/>
        <w:ind w:left="3660"/>
      </w:pPr>
      <w:r>
        <w:t>Washington,</w:t>
      </w:r>
      <w:r>
        <w:rPr>
          <w:spacing w:val="-7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20012</w:t>
      </w:r>
    </w:p>
    <w:p w14:paraId="5B570411" w14:textId="77777777" w:rsidR="00CF47A7" w:rsidRDefault="00EE33F5">
      <w:pPr>
        <w:pStyle w:val="BodyText"/>
        <w:spacing w:before="84" w:line="312" w:lineRule="auto"/>
        <w:ind w:left="1640" w:right="1619" w:firstLine="560"/>
      </w:pPr>
      <w:r>
        <w:t>Certified</w:t>
      </w:r>
      <w:r>
        <w:rPr>
          <w:spacing w:val="12"/>
        </w:rPr>
        <w:t xml:space="preserve"> </w:t>
      </w:r>
      <w:r>
        <w:t>Minority</w:t>
      </w:r>
      <w:r>
        <w:rPr>
          <w:spacing w:val="12"/>
        </w:rPr>
        <w:t xml:space="preserve"> </w:t>
      </w:r>
      <w:r>
        <w:t>Owned</w:t>
      </w:r>
      <w:r>
        <w:rPr>
          <w:spacing w:val="12"/>
        </w:rPr>
        <w:t xml:space="preserve"> </w:t>
      </w:r>
      <w:r>
        <w:t>Small</w:t>
      </w:r>
      <w:r>
        <w:rPr>
          <w:spacing w:val="13"/>
        </w:rPr>
        <w:t xml:space="preserve"> </w:t>
      </w:r>
      <w:r>
        <w:t>Business,</w:t>
      </w:r>
      <w:r>
        <w:rPr>
          <w:spacing w:val="12"/>
        </w:rPr>
        <w:t xml:space="preserve"> </w:t>
      </w:r>
      <w:r>
        <w:t>HUBZone</w:t>
      </w:r>
      <w:r>
        <w:rPr>
          <w:spacing w:val="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Contact:</w:t>
      </w:r>
      <w:r>
        <w:rPr>
          <w:spacing w:val="-1"/>
        </w:rPr>
        <w:t xml:space="preserve"> </w:t>
      </w:r>
      <w:r>
        <w:t>Ronda</w:t>
      </w:r>
      <w:r>
        <w:rPr>
          <w:spacing w:val="-3"/>
        </w:rPr>
        <w:t xml:space="preserve"> </w:t>
      </w:r>
      <w:r>
        <w:t>Kane,</w:t>
      </w:r>
      <w:r>
        <w:rPr>
          <w:spacing w:val="-1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Solutions</w:t>
      </w:r>
    </w:p>
    <w:p w14:paraId="3443EE52" w14:textId="77777777" w:rsidR="00CF47A7" w:rsidRDefault="00EE33F5">
      <w:pPr>
        <w:pStyle w:val="BodyText"/>
        <w:spacing w:before="3"/>
        <w:ind w:left="880"/>
      </w:pPr>
      <w:hyperlink r:id="rId10">
        <w:r>
          <w:rPr>
            <w:u w:val="single"/>
          </w:rPr>
          <w:t>rkane@ibexusa.com</w:t>
        </w:r>
        <w:r>
          <w:rPr>
            <w:spacing w:val="-5"/>
          </w:rPr>
          <w:t xml:space="preserve"> </w:t>
        </w:r>
      </w:hyperlink>
      <w:r>
        <w:t>|</w:t>
      </w:r>
      <w:r>
        <w:rPr>
          <w:spacing w:val="-9"/>
        </w:rPr>
        <w:t xml:space="preserve"> </w:t>
      </w:r>
      <w:r>
        <w:t>Tel.</w:t>
      </w:r>
      <w:r>
        <w:rPr>
          <w:spacing w:val="-5"/>
        </w:rPr>
        <w:t xml:space="preserve"> </w:t>
      </w:r>
      <w:r>
        <w:t>202-726-8761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11">
        <w:r>
          <w:rPr>
            <w:u w:val="single"/>
          </w:rPr>
          <w:t>www.ibexusa.com</w:t>
        </w:r>
        <w:r>
          <w:rPr>
            <w:spacing w:val="-5"/>
          </w:rPr>
          <w:t xml:space="preserve"> </w:t>
        </w:r>
      </w:hyperlink>
      <w:r>
        <w:t>|</w:t>
      </w:r>
      <w:r>
        <w:rPr>
          <w:spacing w:val="-5"/>
        </w:rPr>
        <w:t xml:space="preserve"> </w:t>
      </w:r>
      <w:r>
        <w:t>DUNS</w:t>
      </w:r>
      <w:r>
        <w:rPr>
          <w:spacing w:val="-4"/>
        </w:rPr>
        <w:t xml:space="preserve"> </w:t>
      </w:r>
      <w:r>
        <w:t>093560626</w:t>
      </w:r>
    </w:p>
    <w:p w14:paraId="2D1A9A14" w14:textId="77777777" w:rsidR="00CF47A7" w:rsidRDefault="00CF47A7">
      <w:pPr>
        <w:sectPr w:rsidR="00CF47A7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7095C662" w14:textId="77777777" w:rsidR="00CF47A7" w:rsidRDefault="00EE33F5">
      <w:pPr>
        <w:pStyle w:val="BodyText"/>
        <w:spacing w:before="80" w:line="283" w:lineRule="auto"/>
        <w:ind w:right="116"/>
      </w:pPr>
      <w:r>
        <w:rPr>
          <w:b/>
          <w:u w:val="single"/>
        </w:rPr>
        <w:lastRenderedPageBreak/>
        <w:t>International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Business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Express,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(IBEX)</w:t>
      </w:r>
      <w:r>
        <w:rPr>
          <w:b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pleased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government’s</w:t>
      </w:r>
      <w:r>
        <w:rPr>
          <w:spacing w:val="-3"/>
        </w:rPr>
        <w:t xml:space="preserve"> </w:t>
      </w:r>
      <w:r>
        <w:t>Sources</w:t>
      </w:r>
      <w:r>
        <w:rPr>
          <w:spacing w:val="-57"/>
        </w:rPr>
        <w:t xml:space="preserve"> </w:t>
      </w:r>
      <w:r>
        <w:t>Sought notice 75N93022R00014, in search of qualified contractors to assume responsibility for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management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MSC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support the</w:t>
      </w:r>
      <w:r>
        <w:rPr>
          <w:spacing w:val="1"/>
        </w:rPr>
        <w:t xml:space="preserve"> </w:t>
      </w:r>
      <w:r>
        <w:t>research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NIAID,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expand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Center.</w:t>
      </w:r>
    </w:p>
    <w:p w14:paraId="3CE884A1" w14:textId="77777777" w:rsidR="00CF47A7" w:rsidRDefault="00EE33F5">
      <w:pPr>
        <w:pStyle w:val="BodyText"/>
        <w:spacing w:before="217" w:line="283" w:lineRule="auto"/>
        <w:ind w:right="95"/>
      </w:pPr>
      <w:r>
        <w:t>In business since 1997, IBEX is an award-winning Minority-Owned Small Business</w:t>
      </w:r>
      <w:r>
        <w:rPr>
          <w:spacing w:val="1"/>
        </w:rPr>
        <w:t xml:space="preserve"> </w:t>
      </w:r>
      <w:r>
        <w:t>Disadvantaged (SDB), HUBZone-certified business, and a successful provider of mission-critical</w:t>
      </w:r>
      <w:r>
        <w:rPr>
          <w:spacing w:val="-58"/>
        </w:rPr>
        <w:t xml:space="preserve"> </w:t>
      </w:r>
      <w:r>
        <w:t>services and solutions to the Federal Government, serving agencies in the Continental United</w:t>
      </w:r>
      <w:r>
        <w:rPr>
          <w:spacing w:val="1"/>
        </w:rPr>
        <w:t xml:space="preserve"> </w:t>
      </w:r>
      <w:r>
        <w:t>States and abroad. IBEX has worked in Sub-Saharan Africa for 25 year</w:t>
      </w:r>
      <w:r>
        <w:t>s in 28 countries</w:t>
      </w:r>
      <w:r>
        <w:rPr>
          <w:spacing w:val="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assistance,</w:t>
      </w:r>
      <w:r>
        <w:rPr>
          <w:spacing w:val="-2"/>
        </w:rPr>
        <w:t xml:space="preserve"> </w:t>
      </w:r>
      <w:r>
        <w:t>workforce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solutions.</w:t>
      </w:r>
    </w:p>
    <w:p w14:paraId="3F34E509" w14:textId="77777777" w:rsidR="00CF47A7" w:rsidRDefault="00EE33F5">
      <w:pPr>
        <w:pStyle w:val="BodyText"/>
        <w:spacing w:before="12" w:line="288" w:lineRule="auto"/>
        <w:ind w:right="367"/>
      </w:pPr>
      <w:r>
        <w:rPr>
          <w:spacing w:val="-1"/>
        </w:rPr>
        <w:t xml:space="preserve">We apply industry best practices and procedures to define customers’ goals. We </w:t>
      </w:r>
      <w:r>
        <w:t>offer complete</w:t>
      </w:r>
      <w:r>
        <w:rPr>
          <w:spacing w:val="-57"/>
        </w:rPr>
        <w:t xml:space="preserve"> </w:t>
      </w:r>
      <w:r>
        <w:t>in-country service center support, through a full ra</w:t>
      </w:r>
      <w:r>
        <w:t>nge of planning, design, implementation,</w:t>
      </w:r>
      <w:r>
        <w:rPr>
          <w:spacing w:val="1"/>
        </w:rPr>
        <w:t xml:space="preserve"> </w:t>
      </w:r>
      <w:r>
        <w:t>operations,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personnel</w:t>
      </w:r>
      <w:r>
        <w:rPr>
          <w:spacing w:val="-2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services.</w:t>
      </w:r>
      <w:r>
        <w:rPr>
          <w:spacing w:val="-2"/>
        </w:rPr>
        <w:t xml:space="preserve"> </w:t>
      </w:r>
      <w:r>
        <w:t>IBEX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</w:p>
    <w:p w14:paraId="6B436E39" w14:textId="77777777" w:rsidR="00CF47A7" w:rsidRDefault="00EE33F5">
      <w:pPr>
        <w:pStyle w:val="BodyText"/>
        <w:spacing w:line="288" w:lineRule="auto"/>
      </w:pPr>
      <w:r>
        <w:t>successful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delivers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trust,</w:t>
      </w:r>
      <w:r>
        <w:rPr>
          <w:spacing w:val="-4"/>
        </w:rPr>
        <w:t xml:space="preserve"> </w:t>
      </w:r>
      <w:r>
        <w:t>quality,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innovation.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satellite</w:t>
      </w:r>
      <w:r>
        <w:rPr>
          <w:spacing w:val="-5"/>
        </w:rPr>
        <w:t xml:space="preserve"> </w:t>
      </w:r>
      <w:r>
        <w:t>office</w:t>
      </w:r>
      <w:r>
        <w:rPr>
          <w:spacing w:val="-57"/>
        </w:rPr>
        <w:t xml:space="preserve"> </w:t>
      </w:r>
      <w:r>
        <w:rPr>
          <w:spacing w:val="-1"/>
        </w:rPr>
        <w:t>in Bamako, Mali, our su</w:t>
      </w:r>
      <w:r>
        <w:rPr>
          <w:spacing w:val="-1"/>
        </w:rPr>
        <w:t xml:space="preserve">bsidiary IBEX Africa supports IBEX’s multiple </w:t>
      </w:r>
      <w:r>
        <w:t>IQC and Direct Award</w:t>
      </w:r>
      <w:r>
        <w:rPr>
          <w:spacing w:val="1"/>
        </w:rPr>
        <w:t xml:space="preserve"> </w:t>
      </w:r>
      <w:r>
        <w:t>contracts</w:t>
      </w:r>
      <w:r>
        <w:rPr>
          <w:spacing w:val="-1"/>
        </w:rPr>
        <w:t xml:space="preserve"> </w:t>
      </w:r>
      <w:r>
        <w:t>for technical assistance</w:t>
      </w:r>
      <w:r>
        <w:rPr>
          <w:spacing w:val="-1"/>
        </w:rPr>
        <w:t xml:space="preserve"> </w:t>
      </w:r>
      <w:r>
        <w:t>services.</w:t>
      </w:r>
    </w:p>
    <w:p w14:paraId="14E86663" w14:textId="77777777" w:rsidR="00CF47A7" w:rsidRDefault="00EE33F5">
      <w:pPr>
        <w:pStyle w:val="BodyText"/>
        <w:spacing w:before="193" w:line="278" w:lineRule="auto"/>
        <w:ind w:right="118"/>
      </w:pPr>
      <w:commentRangeStart w:id="0"/>
      <w:r>
        <w:rPr>
          <w:spacing w:val="-1"/>
          <w:u w:val="single"/>
        </w:rPr>
        <w:t>NOTE</w:t>
      </w:r>
      <w:r>
        <w:rPr>
          <w:spacing w:val="-1"/>
        </w:rPr>
        <w:t xml:space="preserve">: As referenced in </w:t>
      </w:r>
      <w:r>
        <w:t>our transmittal, IBEX recommends the NIH NIAD consider making this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 SBA</w:t>
      </w:r>
      <w:r>
        <w:rPr>
          <w:spacing w:val="-14"/>
        </w:rPr>
        <w:t xml:space="preserve"> </w:t>
      </w:r>
      <w:r>
        <w:t>HUBZone</w:t>
      </w:r>
      <w:r>
        <w:rPr>
          <w:spacing w:val="-1"/>
        </w:rPr>
        <w:t xml:space="preserve"> </w:t>
      </w:r>
      <w:r>
        <w:t>set-aside.</w:t>
      </w:r>
      <w:commentRangeEnd w:id="0"/>
      <w:r w:rsidR="00C2429E">
        <w:rPr>
          <w:rStyle w:val="CommentReference"/>
        </w:rPr>
        <w:commentReference w:id="0"/>
      </w:r>
    </w:p>
    <w:p w14:paraId="32ACAA2C" w14:textId="77777777" w:rsidR="00CF47A7" w:rsidRDefault="00EE33F5">
      <w:pPr>
        <w:pStyle w:val="BodyText"/>
        <w:spacing w:before="199" w:line="285" w:lineRule="auto"/>
        <w:ind w:right="207"/>
      </w:pPr>
      <w:r>
        <w:t>We understand the successful contractor for the proposed effort will be required to provide</w:t>
      </w:r>
      <w:r>
        <w:rPr>
          <w:spacing w:val="1"/>
        </w:rPr>
        <w:t xml:space="preserve"> </w:t>
      </w:r>
      <w:r>
        <w:t>support for the operation of NIAID-funded activities in Mali to</w:t>
      </w:r>
      <w:r>
        <w:t xml:space="preserve"> include the disbursement of</w:t>
      </w:r>
      <w:r>
        <w:rPr>
          <w:spacing w:val="1"/>
        </w:rPr>
        <w:t xml:space="preserve"> </w:t>
      </w:r>
      <w:r>
        <w:t>payroll for Malian staff at USTTB (funded under a separate NIAID contract); the disbursement</w:t>
      </w:r>
      <w:r>
        <w:rPr>
          <w:spacing w:val="1"/>
        </w:rPr>
        <w:t xml:space="preserve"> </w:t>
      </w:r>
      <w:r>
        <w:t>of payroll of staff working under NIAID extramural grants; the payment of expenses in support</w:t>
      </w:r>
      <w:r>
        <w:rPr>
          <w:spacing w:val="1"/>
        </w:rPr>
        <w:t xml:space="preserve"> </w:t>
      </w:r>
      <w:r>
        <w:t>of field studies; the payment of expense</w:t>
      </w:r>
      <w:r>
        <w:t>s related to the operations of laboratory facilities; the</w:t>
      </w:r>
      <w:r>
        <w:rPr>
          <w:spacing w:val="1"/>
        </w:rPr>
        <w:t xml:space="preserve"> </w:t>
      </w:r>
      <w:r>
        <w:t>facilitation and payment of travel of ICER scientists; procurement support, and assisting in the</w:t>
      </w:r>
      <w:r>
        <w:rPr>
          <w:spacing w:val="1"/>
        </w:rPr>
        <w:t xml:space="preserve"> </w:t>
      </w:r>
      <w:r>
        <w:rPr>
          <w:spacing w:val="-1"/>
        </w:rPr>
        <w:t xml:space="preserve">management of operations </w:t>
      </w:r>
      <w:r>
        <w:t>of ICER activities in Mali and other West African countries, as</w:t>
      </w:r>
      <w:r>
        <w:rPr>
          <w:spacing w:val="1"/>
        </w:rPr>
        <w:t xml:space="preserve"> </w:t>
      </w:r>
      <w:r>
        <w:t>requested. I</w:t>
      </w:r>
      <w:r>
        <w:t>BEX is capable of supporting the Mali Service Center (MSC), a Malian entity</w:t>
      </w:r>
      <w:r>
        <w:rPr>
          <w:spacing w:val="1"/>
        </w:rPr>
        <w:t xml:space="preserve"> </w:t>
      </w:r>
      <w:r>
        <w:t>through which we will be able to provide guidance and oversight in the administration and</w:t>
      </w:r>
      <w:r>
        <w:rPr>
          <w:spacing w:val="1"/>
        </w:rPr>
        <w:t xml:space="preserve"> </w:t>
      </w:r>
      <w:r>
        <w:t>disbursal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NIAID</w:t>
      </w:r>
      <w:r>
        <w:rPr>
          <w:spacing w:val="-2"/>
        </w:rPr>
        <w:t xml:space="preserve"> </w:t>
      </w:r>
      <w:r>
        <w:t>grant/contract</w:t>
      </w:r>
      <w:r>
        <w:rPr>
          <w:spacing w:val="-2"/>
        </w:rPr>
        <w:t xml:space="preserve"> </w:t>
      </w:r>
      <w:r>
        <w:t>funds,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expenses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NIAID-sponso</w:t>
      </w:r>
      <w:r>
        <w:t>red</w:t>
      </w:r>
      <w:r>
        <w:rPr>
          <w:spacing w:val="-57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within Mali and</w:t>
      </w:r>
      <w:r>
        <w:rPr>
          <w:spacing w:val="-6"/>
        </w:rPr>
        <w:t xml:space="preserve"> </w:t>
      </w:r>
      <w:r>
        <w:t>West</w:t>
      </w:r>
      <w:r>
        <w:rPr>
          <w:spacing w:val="-14"/>
        </w:rPr>
        <w:t xml:space="preserve"> </w:t>
      </w:r>
      <w:r>
        <w:t>Africa.</w:t>
      </w:r>
    </w:p>
    <w:p w14:paraId="25093B65" w14:textId="4DD55B1A" w:rsidR="00CF47A7" w:rsidRDefault="00EE33F5">
      <w:pPr>
        <w:pStyle w:val="BodyText"/>
        <w:spacing w:before="168" w:line="288" w:lineRule="auto"/>
        <w:ind w:right="207"/>
      </w:pPr>
      <w:r>
        <w:t>IBEX has over twenty-five years of experience providing highly skilled programmatic support</w:t>
      </w:r>
      <w:r>
        <w:rPr>
          <w:spacing w:val="1"/>
        </w:rPr>
        <w:t xml:space="preserve"> </w:t>
      </w:r>
      <w:r>
        <w:t>services in Mali and other African nations. As we have demonstrated in past performances, we</w:t>
      </w:r>
      <w:r>
        <w:rPr>
          <w:spacing w:val="1"/>
        </w:rPr>
        <w:t xml:space="preserve"> </w:t>
      </w:r>
      <w:r>
        <w:rPr>
          <w:spacing w:val="-1"/>
        </w:rPr>
        <w:t xml:space="preserve">have </w:t>
      </w:r>
      <w:r>
        <w:t>the staff and processe</w:t>
      </w:r>
      <w:r>
        <w:t>s necessary to ensure that the NIAID operations in Mali Africa meets</w:t>
      </w:r>
      <w:r>
        <w:rPr>
          <w:spacing w:val="-57"/>
        </w:rPr>
        <w:t xml:space="preserve"> </w:t>
      </w:r>
      <w:r>
        <w:t>their operational objectives of facilitating investigative and collaborative research in emerging</w:t>
      </w:r>
      <w:r>
        <w:rPr>
          <w:spacing w:val="1"/>
        </w:rPr>
        <w:t xml:space="preserve"> </w:t>
      </w:r>
      <w:r>
        <w:t xml:space="preserve">infectious diseases. IBEX, for 20+ years, as worked in 28 countries in </w:t>
      </w:r>
      <w:del w:id="1" w:author="ronda Kane" w:date="2022-04-25T13:39:00Z">
        <w:r w:rsidDel="00C2429E">
          <w:delText>Saharan and</w:delText>
        </w:r>
      </w:del>
      <w:r>
        <w:t xml:space="preserve"> Sub-Sa</w:t>
      </w:r>
      <w:r>
        <w:t>haran</w:t>
      </w:r>
      <w:r>
        <w:rPr>
          <w:spacing w:val="-57"/>
        </w:rPr>
        <w:t xml:space="preserve"> </w:t>
      </w:r>
      <w:r>
        <w:t>Africa — IBEX has the experience and knowledge from successfully executing similar efforts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USAID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del w:id="2" w:author="ronda Kane" w:date="2022-04-25T13:39:00Z">
        <w:r w:rsidDel="00C2429E">
          <w:delText>Non</w:delText>
        </w:r>
        <w:r w:rsidDel="00C2429E">
          <w:rPr>
            <w:spacing w:val="-3"/>
          </w:rPr>
          <w:delText xml:space="preserve"> </w:delText>
        </w:r>
        <w:r w:rsidDel="00C2429E">
          <w:delText>Government</w:delText>
        </w:r>
      </w:del>
      <w:ins w:id="3" w:author="ronda Kane" w:date="2022-04-25T13:39:00Z">
        <w:r w:rsidR="00C2429E">
          <w:t>Non</w:t>
        </w:r>
        <w:r w:rsidR="00C2429E">
          <w:rPr>
            <w:spacing w:val="-3"/>
          </w:rPr>
          <w:t>-</w:t>
        </w:r>
        <w:r w:rsidR="00C2429E">
          <w:t>Government</w:t>
        </w:r>
      </w:ins>
      <w:r>
        <w:rPr>
          <w:spacing w:val="-4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(NGOs).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personnel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Mali</w:t>
      </w:r>
      <w:r>
        <w:rPr>
          <w:spacing w:val="-3"/>
        </w:rPr>
        <w:t xml:space="preserve"> </w:t>
      </w:r>
      <w:r>
        <w:t>to</w:t>
      </w:r>
      <w:ins w:id="4" w:author="ronda Kane" w:date="2022-04-25T13:39:00Z">
        <w:r w:rsidR="00C2429E">
          <w:t xml:space="preserve"> </w:t>
        </w:r>
      </w:ins>
      <w:r>
        <w:rPr>
          <w:spacing w:val="-57"/>
        </w:rPr>
        <w:t xml:space="preserve"> </w:t>
      </w:r>
      <w:r>
        <w:t>support the requirements from “Day One” — and we know how to recruit, retain, and motivate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centers.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IBEX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in</w:t>
      </w:r>
    </w:p>
    <w:p w14:paraId="6E384A43" w14:textId="77777777" w:rsidR="00CF47A7" w:rsidRDefault="00CF47A7">
      <w:pPr>
        <w:spacing w:line="288" w:lineRule="auto"/>
        <w:sectPr w:rsidR="00CF47A7">
          <w:headerReference w:type="default" r:id="rId16"/>
          <w:footerReference w:type="default" r:id="rId17"/>
          <w:pgSz w:w="12240" w:h="15840"/>
          <w:pgMar w:top="1360" w:right="1340" w:bottom="1080" w:left="1340" w:header="702" w:footer="885" w:gutter="0"/>
          <w:pgNumType w:start="1"/>
          <w:cols w:space="720"/>
        </w:sectPr>
      </w:pPr>
    </w:p>
    <w:p w14:paraId="0085CB81" w14:textId="6D38F1E9" w:rsidR="00CF47A7" w:rsidRDefault="00EE33F5">
      <w:pPr>
        <w:pStyle w:val="BodyText"/>
        <w:spacing w:before="80" w:line="278" w:lineRule="auto"/>
        <w:ind w:right="63"/>
      </w:pPr>
      <w:r>
        <w:rPr>
          <w:spacing w:val="-1"/>
        </w:rPr>
        <w:lastRenderedPageBreak/>
        <w:t>process</w:t>
      </w:r>
      <w:r>
        <w:rPr>
          <w:spacing w:val="-2"/>
        </w:rPr>
        <w:t xml:space="preserve"> </w:t>
      </w:r>
      <w:r>
        <w:rPr>
          <w:spacing w:val="-1"/>
        </w:rPr>
        <w:t xml:space="preserve">or recently completed </w:t>
      </w:r>
      <w:r>
        <w:t>in</w:t>
      </w:r>
      <w:r>
        <w:rPr>
          <w:spacing w:val="-1"/>
        </w:rPr>
        <w:t xml:space="preserve"> </w:t>
      </w:r>
      <w:r>
        <w:t>Mali,</w:t>
      </w:r>
      <w:r>
        <w:rPr>
          <w:spacing w:val="-1"/>
        </w:rPr>
        <w:t xml:space="preserve"> </w:t>
      </w:r>
      <w:r>
        <w:t>alone.</w:t>
      </w:r>
      <w:r>
        <w:rPr>
          <w:spacing w:val="-6"/>
        </w:rPr>
        <w:t xml:space="preserve"> </w:t>
      </w:r>
      <w:r>
        <w:t>We</w:t>
      </w:r>
      <w:ins w:id="5" w:author="ronda Kane" w:date="2022-04-25T13:40:00Z">
        <w:r w:rsidR="00C2429E">
          <w:t>’ve</w:t>
        </w:r>
      </w:ins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NGOs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Mali,</w:t>
      </w:r>
      <w:r>
        <w:rPr>
          <w:spacing w:val="-15"/>
        </w:rPr>
        <w:t xml:space="preserve"> </w:t>
      </w:r>
      <w:r>
        <w:t>Abt</w:t>
      </w:r>
      <w:r>
        <w:rPr>
          <w:spacing w:val="-15"/>
        </w:rPr>
        <w:t xml:space="preserve"> </w:t>
      </w:r>
      <w:r>
        <w:t>Associates,</w:t>
      </w:r>
      <w:r>
        <w:rPr>
          <w:spacing w:val="-57"/>
        </w:rPr>
        <w:t xml:space="preserve"> </w:t>
      </w:r>
      <w:r>
        <w:t>Chemonics</w:t>
      </w:r>
      <w:r>
        <w:rPr>
          <w:spacing w:val="-1"/>
        </w:rPr>
        <w:t xml:space="preserve"> </w:t>
      </w:r>
      <w:ins w:id="6" w:author="ronda Kane" w:date="2022-04-25T13:41:00Z">
        <w:r w:rsidR="00C2429E">
          <w:rPr>
            <w:spacing w:val="-1"/>
          </w:rPr>
          <w:t xml:space="preserve"> and AED </w:t>
        </w:r>
      </w:ins>
      <w:r>
        <w:t>(Raise</w:t>
      </w:r>
      <w:r>
        <w:rPr>
          <w:spacing w:val="-2"/>
        </w:rPr>
        <w:t xml:space="preserve"> </w:t>
      </w:r>
      <w:r>
        <w:t>Plus IQC,</w:t>
      </w:r>
      <w:r>
        <w:rPr>
          <w:spacing w:val="-1"/>
        </w:rPr>
        <w:t xml:space="preserve"> </w:t>
      </w:r>
      <w:r>
        <w:t>USAID</w:t>
      </w:r>
      <w:r>
        <w:rPr>
          <w:spacing w:val="-1"/>
        </w:rPr>
        <w:t xml:space="preserve"> </w:t>
      </w:r>
      <w:r>
        <w:t>SWIFT/SWIFT</w:t>
      </w:r>
      <w:r>
        <w:rPr>
          <w:spacing w:val="-5"/>
        </w:rPr>
        <w:t xml:space="preserve"> </w:t>
      </w:r>
      <w:r>
        <w:rPr>
          <w:spacing w:val="-1"/>
        </w:rPr>
        <w:t xml:space="preserve"> </w:t>
      </w:r>
      <w:r>
        <w:t>IQC, Mali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IQC, and</w:t>
      </w:r>
      <w:r>
        <w:rPr>
          <w:spacing w:val="-1"/>
        </w:rPr>
        <w:t xml:space="preserve"> </w:t>
      </w:r>
      <w:r>
        <w:t>others).</w:t>
      </w:r>
    </w:p>
    <w:p w14:paraId="27DCBB5A" w14:textId="77777777" w:rsidR="00CF47A7" w:rsidRDefault="00EE33F5">
      <w:pPr>
        <w:pStyle w:val="BodyText"/>
        <w:spacing w:before="19" w:line="278" w:lineRule="auto"/>
        <w:ind w:right="63"/>
      </w:pPr>
      <w:r>
        <w:t>IBEX has spent tw</w:t>
      </w:r>
      <w:r>
        <w:t>o decades building trust in communities in Mali, Liberia, Guinea and</w:t>
      </w:r>
      <w:r>
        <w:rPr>
          <w:spacing w:val="1"/>
        </w:rPr>
        <w:t xml:space="preserve"> </w:t>
      </w:r>
      <w:r>
        <w:t>Democratic</w:t>
      </w:r>
      <w:r>
        <w:rPr>
          <w:spacing w:val="-3"/>
        </w:rPr>
        <w:t xml:space="preserve"> </w:t>
      </w: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Congo,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greatly</w:t>
      </w:r>
      <w:r>
        <w:rPr>
          <w:spacing w:val="-2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effort.</w:t>
      </w:r>
    </w:p>
    <w:p w14:paraId="5A0C3AF8" w14:textId="77777777" w:rsidR="00CF47A7" w:rsidRDefault="00EE33F5">
      <w:pPr>
        <w:pStyle w:val="BodyText"/>
        <w:spacing w:before="220" w:line="283" w:lineRule="auto"/>
        <w:ind w:right="179"/>
      </w:pPr>
      <w:r>
        <w:rPr>
          <w:spacing w:val="-1"/>
        </w:rPr>
        <w:t xml:space="preserve">We maintain a licensed local office in Mali (under the entity, </w:t>
      </w:r>
      <w:r>
        <w:t>IBEX Africa) which is fully staffed</w:t>
      </w:r>
      <w:r>
        <w:rPr>
          <w:spacing w:val="-57"/>
        </w:rPr>
        <w:t xml:space="preserve"> </w:t>
      </w:r>
      <w:r>
        <w:t>to manage in-country personnel (human resource management, payroll, recruiting, and technical</w:t>
      </w:r>
      <w:r>
        <w:rPr>
          <w:spacing w:val="-57"/>
        </w:rPr>
        <w:t xml:space="preserve"> </w:t>
      </w:r>
      <w:r>
        <w:t xml:space="preserve">support). We have included a summary of select CVs of on-staff </w:t>
      </w:r>
      <w:r>
        <w:t>personnel — IBEX is able to</w:t>
      </w:r>
      <w:r>
        <w:rPr>
          <w:spacing w:val="1"/>
        </w:rPr>
        <w:t xml:space="preserve"> </w:t>
      </w:r>
      <w:r>
        <w:t>deploy multi-lingual personnel upon award of a contract, and we know how to find the best</w:t>
      </w:r>
      <w:r>
        <w:rPr>
          <w:spacing w:val="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to meet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government’s</w:t>
      </w:r>
      <w:r>
        <w:rPr>
          <w:spacing w:val="-1"/>
        </w:rPr>
        <w:t xml:space="preserve"> </w:t>
      </w:r>
      <w:r>
        <w:t>staffing requirements.</w:t>
      </w:r>
    </w:p>
    <w:p w14:paraId="223F282E" w14:textId="77777777" w:rsidR="00CF47A7" w:rsidRDefault="00EE33F5">
      <w:pPr>
        <w:pStyle w:val="BodyText"/>
        <w:spacing w:before="212" w:line="288" w:lineRule="auto"/>
        <w:ind w:right="95"/>
      </w:pPr>
      <w:r>
        <w:t xml:space="preserve">IBEX has provided assistance to scientific, technical, and administrative staff in </w:t>
      </w:r>
      <w:r>
        <w:t>Mali and other</w:t>
      </w:r>
      <w:r>
        <w:rPr>
          <w:spacing w:val="1"/>
        </w:rPr>
        <w:t xml:space="preserve"> </w:t>
      </w:r>
      <w:r>
        <w:t>African</w:t>
      </w:r>
      <w:r>
        <w:rPr>
          <w:spacing w:val="-3"/>
        </w:rPr>
        <w:t xml:space="preserve"> </w:t>
      </w:r>
      <w:r>
        <w:t>countries,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assisting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reports;</w:t>
      </w:r>
      <w:r>
        <w:rPr>
          <w:spacing w:val="-2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roster of scientists, technicians, and administrative and support personnel required by our</w:t>
      </w:r>
      <w:r>
        <w:rPr>
          <w:spacing w:val="1"/>
        </w:rPr>
        <w:t xml:space="preserve"> </w:t>
      </w:r>
      <w:r>
        <w:t>customer agencies; providing staffing with appropr</w:t>
      </w:r>
      <w:r>
        <w:t>iate subcontracts between government</w:t>
      </w:r>
      <w:r>
        <w:rPr>
          <w:spacing w:val="1"/>
        </w:rPr>
        <w:t xml:space="preserve"> </w:t>
      </w:r>
      <w:r>
        <w:t>agencies such as USAID and the US Department of State, and individual employees; and</w:t>
      </w:r>
      <w:r>
        <w:rPr>
          <w:spacing w:val="1"/>
        </w:rPr>
        <w:t xml:space="preserve"> </w:t>
      </w:r>
      <w:r>
        <w:t>ensuring compliance with salary scales, payroll, and concomitant work effort is consistent 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needs of the</w:t>
      </w:r>
      <w:r>
        <w:rPr>
          <w:spacing w:val="-1"/>
        </w:rPr>
        <w:t xml:space="preserve"> </w:t>
      </w:r>
      <w:r>
        <w:t>client.</w:t>
      </w:r>
    </w:p>
    <w:p w14:paraId="6BF5340A" w14:textId="77777777" w:rsidR="00CF47A7" w:rsidRDefault="00EE33F5">
      <w:pPr>
        <w:pStyle w:val="Heading1"/>
        <w:spacing w:before="182"/>
      </w:pP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App</w:t>
      </w:r>
      <w:r>
        <w:rPr>
          <w:spacing w:val="-1"/>
        </w:rPr>
        <w:t>roach</w:t>
      </w:r>
    </w:p>
    <w:p w14:paraId="38DA60D7" w14:textId="77777777" w:rsidR="00CF47A7" w:rsidRDefault="00EE33F5">
      <w:pPr>
        <w:pStyle w:val="BodyText"/>
        <w:spacing w:before="144" w:line="285" w:lineRule="auto"/>
        <w:ind w:right="182"/>
      </w:pPr>
      <w:r>
        <w:rPr>
          <w:spacing w:val="-1"/>
        </w:rPr>
        <w:t>IBEX</w:t>
      </w:r>
      <w: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supporting</w:t>
      </w:r>
      <w:r>
        <w:rPr>
          <w:spacing w:val="1"/>
        </w:rPr>
        <w:t xml:space="preserve"> </w:t>
      </w:r>
      <w:r>
        <w:rPr>
          <w:spacing w:val="-1"/>
        </w:rPr>
        <w:t>federal</w:t>
      </w:r>
      <w:r>
        <w:t xml:space="preserve"> </w:t>
      </w:r>
      <w:r>
        <w:rPr>
          <w:spacing w:val="-1"/>
        </w:rPr>
        <w:t>agencies’</w:t>
      </w:r>
      <w:r>
        <w:rPr>
          <w:spacing w:val="-17"/>
        </w:rPr>
        <w:t xml:space="preserve"> </w:t>
      </w:r>
      <w:r>
        <w:rPr>
          <w:spacing w:val="-1"/>
        </w:rPr>
        <w:t>operations</w:t>
      </w:r>
      <w:r>
        <w:t xml:space="preserve"> in</w:t>
      </w:r>
      <w:r>
        <w:rPr>
          <w:spacing w:val="-13"/>
        </w:rPr>
        <w:t xml:space="preserve"> </w:t>
      </w:r>
      <w:r>
        <w:t>Africa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25 years.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transfer our experience and knowledge to assist NAID speedily stand up operations with various</w:t>
      </w:r>
      <w:r>
        <w:rPr>
          <w:spacing w:val="-57"/>
        </w:rPr>
        <w:t xml:space="preserve"> </w:t>
      </w:r>
      <w:r>
        <w:t>Service Centers in multiple countries — all of which IBEX has personnel, offices, and expertise</w:t>
      </w:r>
      <w:r>
        <w:rPr>
          <w:spacing w:val="-57"/>
        </w:rPr>
        <w:t xml:space="preserve"> </w:t>
      </w:r>
      <w:r>
        <w:t>operating in. We will facilitate this by templating operations fo</w:t>
      </w:r>
      <w:r>
        <w:t>r the Mali service center, and</w:t>
      </w:r>
      <w:r>
        <w:rPr>
          <w:spacing w:val="1"/>
        </w:rPr>
        <w:t xml:space="preserve"> </w:t>
      </w:r>
      <w:r>
        <w:t>rolling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centers.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differentiate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elements</w:t>
      </w:r>
      <w:r>
        <w:rPr>
          <w:spacing w:val="-57"/>
        </w:rPr>
        <w:t xml:space="preserve"> </w:t>
      </w:r>
      <w:r>
        <w:t>based on the unique needs of each country operation. Our program manager will oversee all</w:t>
      </w:r>
      <w:r>
        <w:rPr>
          <w:spacing w:val="1"/>
        </w:rPr>
        <w:t xml:space="preserve"> </w:t>
      </w:r>
      <w:r>
        <w:t>operations and take a proactive app</w:t>
      </w:r>
      <w:r>
        <w:t>roach to problem management so as to ensure a smooth</w:t>
      </w:r>
      <w:r>
        <w:rPr>
          <w:spacing w:val="1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for each .</w:t>
      </w:r>
    </w:p>
    <w:p w14:paraId="2CC1DFAA" w14:textId="77777777" w:rsidR="00CF47A7" w:rsidRDefault="00EE33F5">
      <w:pPr>
        <w:pStyle w:val="BodyText"/>
        <w:spacing w:before="192" w:line="283" w:lineRule="auto"/>
        <w:ind w:right="179"/>
      </w:pPr>
      <w:r>
        <w:rPr>
          <w:u w:val="single"/>
        </w:rPr>
        <w:t>Mali Service Center Program</w:t>
      </w:r>
      <w:r>
        <w:t>: IBEX has experience with documenting and putting place a</w:t>
      </w:r>
      <w:r>
        <w:rPr>
          <w:spacing w:val="1"/>
        </w:rPr>
        <w:t xml:space="preserve"> </w:t>
      </w:r>
      <w:r>
        <w:t>procedural system for the disbursement and accounting of monthly operating expenses for</w:t>
      </w:r>
      <w:r>
        <w:rPr>
          <w:spacing w:val="1"/>
        </w:rPr>
        <w:t xml:space="preserve"> </w:t>
      </w:r>
      <w:r>
        <w:t>NIAID p</w:t>
      </w:r>
      <w:r>
        <w:t>rojects conducted at USTTB and the associated ICER field sites. We will apply the</w:t>
      </w:r>
      <w:r>
        <w:rPr>
          <w:spacing w:val="1"/>
        </w:rPr>
        <w:t xml:space="preserve"> </w:t>
      </w:r>
      <w:r>
        <w:rPr>
          <w:spacing w:val="-1"/>
        </w:rPr>
        <w:t xml:space="preserve">processes </w:t>
      </w:r>
      <w:r>
        <w:t>and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(SOPs)</w:t>
      </w:r>
      <w:r>
        <w:rPr>
          <w:spacing w:val="-1"/>
        </w:rPr>
        <w:t xml:space="preserve"> </w:t>
      </w:r>
      <w:r>
        <w:t>outlined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center operations.</w:t>
      </w:r>
    </w:p>
    <w:p w14:paraId="24AE4225" w14:textId="77777777" w:rsidR="00CF47A7" w:rsidRDefault="00EE33F5">
      <w:pPr>
        <w:pStyle w:val="BodyText"/>
        <w:spacing w:before="192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centers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nine</w:t>
      </w:r>
    </w:p>
    <w:p w14:paraId="4C2C408F" w14:textId="77777777" w:rsidR="00CF47A7" w:rsidRDefault="00EE33F5">
      <w:pPr>
        <w:pStyle w:val="BodyText"/>
        <w:spacing w:before="44" w:line="288" w:lineRule="auto"/>
        <w:ind w:right="363"/>
      </w:pPr>
      <w:r>
        <w:t>(9) units in Mali: International Center for Excellence in Research; Laboratory of</w:t>
      </w:r>
      <w:r>
        <w:rPr>
          <w:spacing w:val="1"/>
        </w:rPr>
        <w:t xml:space="preserve"> </w:t>
      </w:r>
      <w:r>
        <w:t>Immunogenetics;</w:t>
      </w:r>
      <w:r>
        <w:rPr>
          <w:spacing w:val="-6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Malaria</w:t>
      </w:r>
      <w:r>
        <w:rPr>
          <w:spacing w:val="-6"/>
        </w:rPr>
        <w:t xml:space="preserve"> </w:t>
      </w:r>
      <w:r>
        <w:t>Immunology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Vaccinology;</w:t>
      </w:r>
      <w:r>
        <w:rPr>
          <w:spacing w:val="-6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Malaria</w:t>
      </w:r>
      <w:r>
        <w:rPr>
          <w:spacing w:val="-57"/>
        </w:rPr>
        <w:t xml:space="preserve"> </w:t>
      </w:r>
      <w:r>
        <w:t>and Vector Research; Labora</w:t>
      </w:r>
      <w:r>
        <w:t>tory of Immunogenetics; Laboratory of Malaria Immunology and</w:t>
      </w:r>
      <w:r>
        <w:rPr>
          <w:spacing w:val="-57"/>
        </w:rPr>
        <w:t xml:space="preserve"> </w:t>
      </w:r>
      <w:r>
        <w:t>Vaccinology; Laboratory of Malaria and Vector Research; Laboratory of Parasitic Diseases;</w:t>
      </w:r>
      <w:r>
        <w:rPr>
          <w:spacing w:val="1"/>
        </w:rPr>
        <w:t xml:space="preserve"> </w:t>
      </w:r>
      <w:r>
        <w:t>Laboratory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Virology;</w:t>
      </w:r>
      <w:r>
        <w:rPr>
          <w:spacing w:val="-7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Malaria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Research.</w:t>
      </w:r>
      <w:r>
        <w:rPr>
          <w:spacing w:val="-10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</w:p>
    <w:p w14:paraId="58B593DA" w14:textId="77777777" w:rsidR="00CF47A7" w:rsidRDefault="00CF47A7">
      <w:pPr>
        <w:spacing w:line="288" w:lineRule="auto"/>
        <w:sectPr w:rsidR="00CF47A7">
          <w:pgSz w:w="12240" w:h="15840"/>
          <w:pgMar w:top="1360" w:right="1340" w:bottom="1080" w:left="1340" w:header="702" w:footer="885" w:gutter="0"/>
          <w:cols w:space="720"/>
        </w:sectPr>
      </w:pPr>
    </w:p>
    <w:p w14:paraId="48F5ED3C" w14:textId="77777777" w:rsidR="00CF47A7" w:rsidRDefault="00EE33F5">
      <w:pPr>
        <w:pStyle w:val="BodyText"/>
        <w:spacing w:before="80" w:line="283" w:lineRule="auto"/>
        <w:ind w:right="63"/>
      </w:pPr>
      <w:r>
        <w:lastRenderedPageBreak/>
        <w:t>Liberia and Democratic Republic of Congo service centers are autonomous from the Mali</w:t>
      </w:r>
      <w:r>
        <w:rPr>
          <w:spacing w:val="1"/>
        </w:rPr>
        <w:t xml:space="preserve"> </w:t>
      </w:r>
      <w:r>
        <w:t>operation,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leverages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larger</w:t>
      </w:r>
      <w:r>
        <w:rPr>
          <w:spacing w:val="-57"/>
        </w:rPr>
        <w:t xml:space="preserve"> </w:t>
      </w:r>
      <w:r>
        <w:t>effort, to streamline implementation of financial and other oversight se</w:t>
      </w:r>
      <w:r>
        <w:t>rvices in the other</w:t>
      </w:r>
      <w:r>
        <w:rPr>
          <w:spacing w:val="1"/>
        </w:rPr>
        <w:t xml:space="preserve"> </w:t>
      </w:r>
      <w:r>
        <w:t>countries.</w:t>
      </w:r>
    </w:p>
    <w:p w14:paraId="1D9AE4E0" w14:textId="77777777" w:rsidR="00CF47A7" w:rsidRDefault="00EE33F5">
      <w:pPr>
        <w:pStyle w:val="BodyText"/>
        <w:spacing w:before="197" w:line="285" w:lineRule="auto"/>
        <w:ind w:right="95"/>
      </w:pPr>
      <w:r>
        <w:rPr>
          <w:u w:val="single"/>
        </w:rPr>
        <w:t>Guinea</w:t>
      </w:r>
      <w:r>
        <w:rPr>
          <w:spacing w:val="-3"/>
          <w:u w:val="single"/>
        </w:rPr>
        <w:t xml:space="preserve"> </w:t>
      </w:r>
      <w:r>
        <w:rPr>
          <w:u w:val="single"/>
        </w:rPr>
        <w:t>Service</w:t>
      </w:r>
      <w:r>
        <w:rPr>
          <w:spacing w:val="-2"/>
          <w:u w:val="single"/>
        </w:rPr>
        <w:t xml:space="preserve"> </w:t>
      </w:r>
      <w:r>
        <w:rPr>
          <w:u w:val="single"/>
        </w:rPr>
        <w:t>Center</w:t>
      </w:r>
      <w:r>
        <w:t>: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years,</w:t>
      </w:r>
      <w:r>
        <w:rPr>
          <w:spacing w:val="-1"/>
        </w:rPr>
        <w:t xml:space="preserve"> </w:t>
      </w:r>
      <w:r>
        <w:t>IBEX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Guinea Service Center (GSC) to provide financial management capacity for research projects</w:t>
      </w:r>
      <w:r>
        <w:rPr>
          <w:spacing w:val="1"/>
        </w:rPr>
        <w:t xml:space="preserve"> </w:t>
      </w:r>
      <w:r>
        <w:t>conducted in Guinea. We will use as a template the same policies, principles, and practices</w:t>
      </w:r>
      <w:r>
        <w:rPr>
          <w:spacing w:val="1"/>
        </w:rPr>
        <w:t xml:space="preserve"> </w:t>
      </w:r>
      <w:r>
        <w:t>utilized at the MSC, with the GSC functioning independently. IBEX has the</w:t>
      </w:r>
      <w:r>
        <w:t xml:space="preserve"> personnel, process,</w:t>
      </w:r>
      <w:r>
        <w:rPr>
          <w:spacing w:val="1"/>
        </w:rPr>
        <w:t xml:space="preserve"> </w:t>
      </w:r>
      <w:r>
        <w:t>and resources in-country to furnish all necessary services, qualified personnel, material,</w:t>
      </w:r>
      <w:r>
        <w:rPr>
          <w:spacing w:val="1"/>
        </w:rPr>
        <w:t xml:space="preserve"> </w:t>
      </w:r>
      <w:r>
        <w:t>equipment and facilities not otherwise provided for by the Government. Our vetted and trusted</w:t>
      </w:r>
      <w:r>
        <w:rPr>
          <w:spacing w:val="1"/>
        </w:rPr>
        <w:t xml:space="preserve"> </w:t>
      </w:r>
      <w:r>
        <w:t>staff will manage funding and associated transacti</w:t>
      </w:r>
      <w:r>
        <w:t>ons when funding is transferred (i.e., for</w:t>
      </w:r>
      <w:r>
        <w:rPr>
          <w:spacing w:val="1"/>
        </w:rPr>
        <w:t xml:space="preserve"> </w:t>
      </w:r>
      <w:r>
        <w:t>acquisition of supplies, materials, hire of professional staff, service and lease agreements,</w:t>
      </w:r>
      <w:r>
        <w:rPr>
          <w:spacing w:val="1"/>
        </w:rPr>
        <w:t xml:space="preserve"> </w:t>
      </w:r>
      <w:r>
        <w:t>training, and travel expenses). IBEX has the credentials and staff to manage the financial</w:t>
      </w:r>
      <w:r>
        <w:rPr>
          <w:spacing w:val="1"/>
        </w:rPr>
        <w:t xml:space="preserve"> </w:t>
      </w:r>
      <w:r>
        <w:t>resources of the GSC, such a</w:t>
      </w:r>
      <w:r>
        <w:t>s operating costs for salaries and benefits of staff of the Guinea</w:t>
      </w:r>
      <w:r>
        <w:rPr>
          <w:spacing w:val="1"/>
        </w:rPr>
        <w:t xml:space="preserve"> </w:t>
      </w:r>
      <w:r>
        <w:t>Service Center; managing accounting and disbursal of NIAID intramural and clinical research</w:t>
      </w:r>
      <w:r>
        <w:rPr>
          <w:spacing w:val="1"/>
        </w:rPr>
        <w:t xml:space="preserve"> </w:t>
      </w:r>
      <w:r>
        <w:t>funds; managing grant and contract funds; and, assist with management of other third party</w:t>
      </w:r>
      <w:r>
        <w:rPr>
          <w:spacing w:val="1"/>
        </w:rPr>
        <w:t xml:space="preserve"> </w:t>
      </w:r>
      <w:r>
        <w:t>fundin</w:t>
      </w:r>
      <w:r>
        <w:t>g</w:t>
      </w:r>
      <w:r>
        <w:rPr>
          <w:spacing w:val="-1"/>
        </w:rPr>
        <w:t xml:space="preserve"> </w:t>
      </w:r>
      <w:r>
        <w:t>needs.</w:t>
      </w:r>
    </w:p>
    <w:p w14:paraId="5A4B2331" w14:textId="77777777" w:rsidR="00CF47A7" w:rsidRDefault="00EE33F5">
      <w:pPr>
        <w:pStyle w:val="BodyText"/>
        <w:spacing w:before="191" w:line="285" w:lineRule="auto"/>
        <w:ind w:right="156"/>
      </w:pPr>
      <w:r>
        <w:rPr>
          <w:u w:val="single"/>
        </w:rPr>
        <w:t>Liberia Service Center</w:t>
      </w:r>
      <w:r>
        <w:t>: Similar to operations in Mali and the Democratic Republic of Congo</w:t>
      </w:r>
      <w:r>
        <w:rPr>
          <w:spacing w:val="1"/>
        </w:rPr>
        <w:t xml:space="preserve"> </w:t>
      </w:r>
      <w:r>
        <w:t>Service Centers, IBEX will implement the necessary policies, procedures, and processes to</w:t>
      </w:r>
      <w:r>
        <w:rPr>
          <w:spacing w:val="1"/>
        </w:rPr>
        <w:t xml:space="preserve"> </w:t>
      </w:r>
      <w:r>
        <w:t>support financial oversight of funds dispersement. For example, IB</w:t>
      </w:r>
      <w:r>
        <w:t>EX trained financial</w:t>
      </w:r>
      <w:r>
        <w:rPr>
          <w:spacing w:val="1"/>
        </w:rPr>
        <w:t xml:space="preserve"> </w:t>
      </w:r>
      <w:r>
        <w:t>managers will assist with funds disbursement to Clinical Research Collaborators, to maintain the</w:t>
      </w:r>
      <w:r>
        <w:rPr>
          <w:spacing w:val="-58"/>
        </w:rPr>
        <w:t xml:space="preserve"> </w:t>
      </w:r>
      <w:r>
        <w:rPr>
          <w:spacing w:val="-1"/>
        </w:rPr>
        <w:t xml:space="preserve">functioning of </w:t>
      </w:r>
      <w:r>
        <w:t>the service center. As funding for new collaborations is received, project funds</w:t>
      </w:r>
      <w:r>
        <w:rPr>
          <w:spacing w:val="1"/>
        </w:rPr>
        <w:t xml:space="preserve"> </w:t>
      </w:r>
      <w:r>
        <w:t>will be debited for indirect costs. We wil</w:t>
      </w:r>
      <w:r>
        <w:t>l track advance accounts, ensuring that all funds</w:t>
      </w:r>
      <w:r>
        <w:rPr>
          <w:spacing w:val="1"/>
        </w:rPr>
        <w:t xml:space="preserve"> </w:t>
      </w:r>
      <w:r>
        <w:t>advanced are accounted for with valid, and appropriate receipts. Once they are approved, IBEX</w:t>
      </w:r>
      <w:r>
        <w:rPr>
          <w:spacing w:val="1"/>
        </w:rPr>
        <w:t xml:space="preserve"> </w:t>
      </w:r>
      <w:r>
        <w:t>accountants</w:t>
      </w:r>
      <w:r>
        <w:rPr>
          <w:spacing w:val="-1"/>
        </w:rPr>
        <w:t xml:space="preserve"> </w:t>
      </w:r>
      <w:r>
        <w:t>will then categorize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expenses.</w:t>
      </w:r>
    </w:p>
    <w:p w14:paraId="0F91E306" w14:textId="77777777" w:rsidR="00CF47A7" w:rsidRDefault="00EE33F5">
      <w:pPr>
        <w:pStyle w:val="BodyText"/>
        <w:spacing w:before="172" w:line="288" w:lineRule="auto"/>
        <w:ind w:right="100"/>
      </w:pPr>
      <w:r>
        <w:rPr>
          <w:u w:val="single"/>
        </w:rPr>
        <w:t>Democratic Republic of Congo Service Center</w:t>
      </w:r>
      <w:r>
        <w:t>: IBEX has th</w:t>
      </w:r>
      <w:r>
        <w:t>e expertise to establish a Guinea</w:t>
      </w:r>
      <w:r>
        <w:rPr>
          <w:spacing w:val="1"/>
        </w:rPr>
        <w:t xml:space="preserve"> </w:t>
      </w:r>
      <w:r>
        <w:t>Service Center (GSC) to provide financial management capacity for NIAID and non-NIAID</w:t>
      </w:r>
      <w:r>
        <w:rPr>
          <w:spacing w:val="1"/>
        </w:rPr>
        <w:t xml:space="preserve"> </w:t>
      </w:r>
      <w:r>
        <w:t>funded research projects conducted in Guinea. As shown in our past performance, IBEX is</w:t>
      </w:r>
      <w:r>
        <w:rPr>
          <w:spacing w:val="1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ready to</w:t>
      </w:r>
      <w:r>
        <w:rPr>
          <w:spacing w:val="1"/>
        </w:rPr>
        <w:t xml:space="preserve"> </w:t>
      </w:r>
      <w:r>
        <w:t>facilitate the</w:t>
      </w:r>
      <w:r>
        <w:rPr>
          <w:spacing w:val="-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act</w:t>
      </w:r>
      <w:r>
        <w:t>ivities</w:t>
      </w:r>
      <w:r>
        <w:rPr>
          <w:spacing w:val="1"/>
        </w:rPr>
        <w:t xml:space="preserve"> </w:t>
      </w:r>
      <w:r>
        <w:t>of NIAID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other collaborative</w:t>
      </w:r>
      <w:r>
        <w:rPr>
          <w:spacing w:val="1"/>
        </w:rPr>
        <w:t xml:space="preserve"> </w:t>
      </w:r>
      <w:r>
        <w:t>research partners in Guinea. We will apply the same policies, principles, and practices utilized 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Mali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(MSC);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GSC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independently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another.</w:t>
      </w:r>
    </w:p>
    <w:p w14:paraId="6ABF16F2" w14:textId="77777777" w:rsidR="00CF47A7" w:rsidRDefault="00EE33F5">
      <w:pPr>
        <w:pStyle w:val="Heading1"/>
        <w:spacing w:before="162"/>
      </w:pPr>
      <w:r>
        <w:t>Management</w:t>
      </w:r>
      <w:r>
        <w:rPr>
          <w:spacing w:val="-11"/>
        </w:rPr>
        <w:t xml:space="preserve"> </w:t>
      </w:r>
      <w:r>
        <w:t>Approach</w:t>
      </w:r>
    </w:p>
    <w:p w14:paraId="3FE043D7" w14:textId="77777777" w:rsidR="00CF47A7" w:rsidRDefault="00EE33F5">
      <w:pPr>
        <w:pStyle w:val="BodyText"/>
        <w:spacing w:before="144" w:line="290" w:lineRule="auto"/>
      </w:pPr>
      <w:r>
        <w:t>The IBEX management approach for in-country operations calls for a single point of contact</w:t>
      </w:r>
      <w:r>
        <w:rPr>
          <w:spacing w:val="1"/>
        </w:rPr>
        <w:t xml:space="preserve"> </w:t>
      </w:r>
      <w:r>
        <w:t>between our organization and the Government. IBEX processes and organizational structure</w:t>
      </w:r>
      <w:r>
        <w:rPr>
          <w:spacing w:val="1"/>
        </w:rPr>
        <w:t xml:space="preserve"> </w:t>
      </w:r>
      <w:r>
        <w:t>provide exceptional communications channels. Th</w:t>
      </w:r>
      <w:r>
        <w:t>is ensures any issues, problems, or concerns</w:t>
      </w:r>
      <w:r>
        <w:rPr>
          <w:spacing w:val="1"/>
        </w:rPr>
        <w:t xml:space="preserve"> </w:t>
      </w:r>
      <w:r>
        <w:t>anticipated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encountered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communicated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Contracting</w:t>
      </w:r>
      <w:r>
        <w:rPr>
          <w:spacing w:val="-3"/>
        </w:rPr>
        <w:t xml:space="preserve"> </w:t>
      </w:r>
      <w:r>
        <w:t>Officer</w:t>
      </w:r>
    </w:p>
    <w:p w14:paraId="19976799" w14:textId="77777777" w:rsidR="00CF47A7" w:rsidRDefault="00CF47A7">
      <w:pPr>
        <w:spacing w:line="290" w:lineRule="auto"/>
        <w:sectPr w:rsidR="00CF47A7">
          <w:pgSz w:w="12240" w:h="15840"/>
          <w:pgMar w:top="1360" w:right="1340" w:bottom="1080" w:left="1340" w:header="702" w:footer="885" w:gutter="0"/>
          <w:cols w:space="720"/>
        </w:sectPr>
      </w:pPr>
    </w:p>
    <w:p w14:paraId="606E1FEA" w14:textId="77777777" w:rsidR="00CF47A7" w:rsidRDefault="00EE33F5">
      <w:pPr>
        <w:pStyle w:val="BodyText"/>
        <w:spacing w:before="80" w:line="278" w:lineRule="auto"/>
      </w:pPr>
      <w:r>
        <w:lastRenderedPageBreak/>
        <w:t>(CO).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identification,</w:t>
      </w:r>
      <w:r>
        <w:rPr>
          <w:spacing w:val="-2"/>
        </w:rPr>
        <w:t xml:space="preserve"> </w:t>
      </w:r>
      <w:r>
        <w:t>corrective</w:t>
      </w:r>
      <w:r>
        <w:rPr>
          <w:spacing w:val="-2"/>
        </w:rPr>
        <w:t xml:space="preserve"> </w:t>
      </w:r>
      <w:r>
        <w:t>action,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resolutions, 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problems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corrected expeditiously.</w:t>
      </w:r>
    </w:p>
    <w:p w14:paraId="7BCB2AD9" w14:textId="77777777" w:rsidR="00CF47A7" w:rsidRDefault="00EE33F5">
      <w:pPr>
        <w:pStyle w:val="BodyText"/>
        <w:spacing w:before="219" w:line="285" w:lineRule="auto"/>
        <w:ind w:right="101"/>
      </w:pPr>
      <w:r>
        <w:t>An integral aspect of the IBEX approach to a project of this scope and scale is to employ a Risk</w:t>
      </w:r>
      <w:r>
        <w:rPr>
          <w:spacing w:val="1"/>
        </w:rPr>
        <w:t xml:space="preserve"> </w:t>
      </w:r>
      <w:r>
        <w:rPr>
          <w:spacing w:val="-1"/>
        </w:rPr>
        <w:t xml:space="preserve">Management model. </w:t>
      </w:r>
      <w:r>
        <w:t>For example, at US Agency for International Development, IBEX embraced</w:t>
      </w:r>
      <w:r>
        <w:rPr>
          <w:spacing w:val="-57"/>
        </w:rPr>
        <w:t xml:space="preserve"> </w:t>
      </w:r>
      <w:r>
        <w:rPr>
          <w:spacing w:val="-1"/>
        </w:rPr>
        <w:t xml:space="preserve">the agency’s Forward </w:t>
      </w:r>
      <w:r>
        <w:t>reform process, where new attention was being giv</w:t>
      </w:r>
      <w:r>
        <w:t>en to the Agency’s</w:t>
      </w:r>
      <w:r>
        <w:rPr>
          <w:spacing w:val="1"/>
        </w:rPr>
        <w:t xml:space="preserve"> </w:t>
      </w:r>
      <w:r>
        <w:t>policies and systems for addressing risks that might undermine the achievement of in-country</w:t>
      </w:r>
      <w:r>
        <w:rPr>
          <w:spacing w:val="1"/>
        </w:rPr>
        <w:t xml:space="preserve"> </w:t>
      </w:r>
      <w:r>
        <w:t>priority development goals. IBEX looked to improve risk management practices in our</w:t>
      </w:r>
      <w:r>
        <w:rPr>
          <w:spacing w:val="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 programs</w:t>
      </w:r>
      <w:r>
        <w:rPr>
          <w:spacing w:val="-1"/>
        </w:rPr>
        <w:t xml:space="preserve"> </w:t>
      </w:r>
      <w:r>
        <w:t>in our</w:t>
      </w:r>
      <w:r>
        <w:rPr>
          <w:spacing w:val="-1"/>
        </w:rPr>
        <w:t xml:space="preserve"> </w:t>
      </w:r>
      <w:r>
        <w:t>various projects</w:t>
      </w:r>
      <w:r>
        <w:rPr>
          <w:spacing w:val="-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Africa</w:t>
      </w:r>
      <w:r>
        <w:t>n</w:t>
      </w:r>
      <w:r>
        <w:rPr>
          <w:spacing w:val="-1"/>
        </w:rPr>
        <w:t xml:space="preserve"> </w:t>
      </w:r>
      <w:r>
        <w:t>nations; we</w:t>
      </w:r>
      <w:r>
        <w:rPr>
          <w:spacing w:val="-2"/>
        </w:rPr>
        <w:t xml:space="preserve"> </w:t>
      </w:r>
      <w:r>
        <w:t>sought</w:t>
      </w:r>
      <w:r>
        <w:rPr>
          <w:spacing w:val="-1"/>
        </w:rPr>
        <w:t xml:space="preserve"> </w:t>
      </w:r>
      <w:r>
        <w:t>to:</w:t>
      </w:r>
    </w:p>
    <w:p w14:paraId="3C37B4AD" w14:textId="77777777" w:rsidR="00CF47A7" w:rsidRDefault="00EE33F5">
      <w:pPr>
        <w:pStyle w:val="ListParagraph"/>
        <w:numPr>
          <w:ilvl w:val="0"/>
          <w:numId w:val="1"/>
        </w:numPr>
        <w:tabs>
          <w:tab w:val="left" w:pos="1025"/>
        </w:tabs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think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risks</w:t>
      </w:r>
      <w:r>
        <w:rPr>
          <w:spacing w:val="-4"/>
          <w:sz w:val="24"/>
        </w:rPr>
        <w:t xml:space="preserve"> </w:t>
      </w:r>
      <w:r>
        <w:rPr>
          <w:sz w:val="24"/>
        </w:rPr>
        <w:t>comprehensively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comparatively.</w:t>
      </w:r>
    </w:p>
    <w:p w14:paraId="401B35C7" w14:textId="77777777" w:rsidR="00CF47A7" w:rsidRDefault="00EE33F5">
      <w:pPr>
        <w:pStyle w:val="ListParagraph"/>
        <w:numPr>
          <w:ilvl w:val="0"/>
          <w:numId w:val="1"/>
        </w:numPr>
        <w:tabs>
          <w:tab w:val="left" w:pos="1025"/>
        </w:tabs>
        <w:spacing w:before="124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risks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rewards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setting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goals;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6EEAE077" w14:textId="77777777" w:rsidR="00CF47A7" w:rsidRDefault="00EE33F5">
      <w:pPr>
        <w:pStyle w:val="ListParagraph"/>
        <w:numPr>
          <w:ilvl w:val="0"/>
          <w:numId w:val="1"/>
        </w:numPr>
        <w:tabs>
          <w:tab w:val="left" w:pos="1025"/>
        </w:tabs>
        <w:spacing w:before="104"/>
        <w:rPr>
          <w:sz w:val="24"/>
        </w:rPr>
      </w:pPr>
      <w:r>
        <w:rPr>
          <w:sz w:val="24"/>
        </w:rPr>
        <w:t>Calibrate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mitigation</w:t>
      </w:r>
      <w:r>
        <w:rPr>
          <w:spacing w:val="-1"/>
          <w:sz w:val="24"/>
        </w:rPr>
        <w:t xml:space="preserve"> </w:t>
      </w:r>
      <w:r>
        <w:rPr>
          <w:sz w:val="24"/>
        </w:rPr>
        <w:t>measures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risks</w:t>
      </w:r>
      <w:r>
        <w:rPr>
          <w:spacing w:val="-1"/>
          <w:sz w:val="24"/>
        </w:rPr>
        <w:t xml:space="preserve"> </w:t>
      </w:r>
      <w:r>
        <w:rPr>
          <w:sz w:val="24"/>
        </w:rPr>
        <w:t>faced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country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43B238E1" w14:textId="77777777" w:rsidR="00CF47A7" w:rsidRDefault="00CF47A7">
      <w:pPr>
        <w:pStyle w:val="BodyText"/>
        <w:spacing w:before="11"/>
        <w:ind w:left="0"/>
        <w:rPr>
          <w:sz w:val="22"/>
        </w:rPr>
      </w:pPr>
    </w:p>
    <w:p w14:paraId="273CEF20" w14:textId="77777777" w:rsidR="00CF47A7" w:rsidRDefault="00EE33F5">
      <w:pPr>
        <w:pStyle w:val="BodyText"/>
        <w:spacing w:line="285" w:lineRule="auto"/>
        <w:ind w:right="126"/>
      </w:pPr>
      <w:r>
        <w:t>The first phase was an assessment of the risk landscape in which the government agency</w:t>
      </w:r>
      <w:r>
        <w:rPr>
          <w:spacing w:val="1"/>
        </w:rPr>
        <w:t xml:space="preserve"> </w:t>
      </w:r>
      <w:r>
        <w:t>operates, beginning with a review of existing grant and contract management practices including</w:t>
      </w:r>
      <w:r>
        <w:rPr>
          <w:spacing w:val="-57"/>
        </w:rPr>
        <w:t xml:space="preserve"> </w:t>
      </w:r>
      <w:r>
        <w:rPr>
          <w:spacing w:val="-1"/>
        </w:rPr>
        <w:t xml:space="preserve">Sustainability Analysis, Organizational Capacity Assessments, </w:t>
      </w:r>
      <w:r>
        <w:t>Pre-Award S</w:t>
      </w:r>
      <w:r>
        <w:t>urveys, and the</w:t>
      </w:r>
      <w:r>
        <w:rPr>
          <w:spacing w:val="1"/>
        </w:rPr>
        <w:t xml:space="preserve"> </w:t>
      </w:r>
      <w:r>
        <w:t>impact of the agency program cycle. IBEX has put together a comprehensive risk training course</w:t>
      </w:r>
      <w:r>
        <w:rPr>
          <w:spacing w:val="-57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summarizes</w:t>
      </w:r>
      <w:r>
        <w:rPr>
          <w:spacing w:val="-2"/>
        </w:rPr>
        <w:t xml:space="preserve"> </w:t>
      </w:r>
      <w:r>
        <w:t>definitions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recommended</w:t>
      </w:r>
      <w:r>
        <w:rPr>
          <w:spacing w:val="-57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risk</w:t>
      </w:r>
      <w:r>
        <w:rPr>
          <w:spacing w:val="3"/>
        </w:rPr>
        <w:t xml:space="preserve"> </w:t>
      </w:r>
      <w:r>
        <w:t>management.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approach</w:t>
      </w:r>
      <w:r>
        <w:rPr>
          <w:spacing w:val="3"/>
        </w:rPr>
        <w:t xml:space="preserve"> </w:t>
      </w:r>
      <w:r>
        <w:t>proposes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conceptual</w:t>
      </w:r>
      <w:r>
        <w:rPr>
          <w:spacing w:val="3"/>
        </w:rPr>
        <w:t xml:space="preserve"> </w:t>
      </w:r>
      <w:r>
        <w:t>framework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understanding how client practices map against contemporary standards and practices. Such</w:t>
      </w:r>
      <w:r>
        <w:rPr>
          <w:spacing w:val="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transfer 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sector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hallmark of</w:t>
      </w:r>
      <w:r>
        <w:rPr>
          <w:spacing w:val="-1"/>
        </w:rPr>
        <w:t xml:space="preserve"> </w:t>
      </w:r>
      <w:r>
        <w:t>IBEX innovation.</w:t>
      </w:r>
    </w:p>
    <w:p w14:paraId="67AE5ADE" w14:textId="77777777" w:rsidR="00CF47A7" w:rsidRDefault="00EE33F5">
      <w:pPr>
        <w:pStyle w:val="BodyText"/>
        <w:spacing w:before="193" w:line="288" w:lineRule="auto"/>
        <w:ind w:right="95"/>
      </w:pPr>
      <w:r>
        <w:t>The key to successful delivery of quality work products and to the achievement of project</w:t>
      </w:r>
      <w:r>
        <w:rPr>
          <w:spacing w:val="1"/>
        </w:rPr>
        <w:t xml:space="preserve"> </w:t>
      </w:r>
      <w:r>
        <w:t>performance standards are effective controls through reviews, testing and adherence to</w:t>
      </w:r>
      <w:r>
        <w:rPr>
          <w:spacing w:val="1"/>
        </w:rPr>
        <w:t xml:space="preserve"> </w:t>
      </w:r>
      <w:r>
        <w:t>established</w:t>
      </w:r>
      <w:r>
        <w:rPr>
          <w:spacing w:val="-2"/>
        </w:rPr>
        <w:t xml:space="preserve"> </w:t>
      </w:r>
      <w:r>
        <w:t>processes.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(Q</w:t>
      </w:r>
      <w:r>
        <w:t>CP)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effective</w:t>
      </w:r>
      <w:r>
        <w:rPr>
          <w:spacing w:val="-57"/>
        </w:rPr>
        <w:t xml:space="preserve"> </w:t>
      </w:r>
      <w:r>
        <w:t>controls is defining the applicable standards the controls are required to meet. On this contract,</w:t>
      </w:r>
      <w:r>
        <w:rPr>
          <w:spacing w:val="1"/>
        </w:rPr>
        <w:t xml:space="preserve"> </w:t>
      </w:r>
      <w:r>
        <w:t>IBEX will achieve the performance standards through the use of formal reviews. Our</w:t>
      </w:r>
      <w:r>
        <w:rPr>
          <w:spacing w:val="1"/>
        </w:rPr>
        <w:t xml:space="preserve"> </w:t>
      </w:r>
      <w:r>
        <w:t>performance standards are based on achieving the contra</w:t>
      </w:r>
      <w:r>
        <w:t>ct objectives, analyzing issues, making</w:t>
      </w:r>
      <w:r>
        <w:rPr>
          <w:spacing w:val="1"/>
        </w:rPr>
        <w:t xml:space="preserve"> </w:t>
      </w:r>
      <w:r>
        <w:t>recommendations and proposing solutions to complex organizational management issues that</w:t>
      </w:r>
      <w:r>
        <w:rPr>
          <w:spacing w:val="1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barriers to efficient</w:t>
      </w:r>
      <w:r>
        <w:rPr>
          <w:spacing w:val="-2"/>
        </w:rPr>
        <w:t xml:space="preserve"> </w:t>
      </w:r>
      <w:r>
        <w:t>and effective</w:t>
      </w:r>
      <w:r>
        <w:rPr>
          <w:spacing w:val="-1"/>
        </w:rPr>
        <w:t xml:space="preserve"> </w:t>
      </w:r>
      <w:r>
        <w:t>business.</w:t>
      </w:r>
    </w:p>
    <w:p w14:paraId="26E0D1FD" w14:textId="77777777" w:rsidR="00CF47A7" w:rsidRDefault="00EE33F5">
      <w:pPr>
        <w:pStyle w:val="BodyText"/>
        <w:spacing w:before="190" w:line="285" w:lineRule="auto"/>
        <w:ind w:right="63"/>
      </w:pPr>
      <w:r>
        <w:t>IBEX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acquisitions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“what” service or quality level is required, as opposed to “how.” IBEX structures our in-country</w:t>
      </w:r>
      <w:r>
        <w:rPr>
          <w:spacing w:val="1"/>
        </w:rPr>
        <w:t xml:space="preserve"> </w:t>
      </w:r>
      <w:r>
        <w:t>organization around performance of the work (i.e., results, not just ticking boxes). Performance</w:t>
      </w:r>
      <w:r>
        <w:rPr>
          <w:spacing w:val="1"/>
        </w:rPr>
        <w:t xml:space="preserve"> </w:t>
      </w:r>
      <w:r>
        <w:t>management rests on developing a capabil</w:t>
      </w:r>
      <w:r>
        <w:t>ity to review and analyze information generated</w:t>
      </w:r>
      <w:r>
        <w:rPr>
          <w:spacing w:val="1"/>
        </w:rPr>
        <w:t xml:space="preserve"> </w:t>
      </w:r>
      <w:r>
        <w:t>through performance assessment — and it is this audit-ready model we use to ensure the</w:t>
      </w:r>
      <w:r>
        <w:rPr>
          <w:spacing w:val="1"/>
        </w:rPr>
        <w:t xml:space="preserve"> </w:t>
      </w:r>
      <w:r>
        <w:t>Government has the ability to make decisions based on the analysis of performance data. This</w:t>
      </w:r>
      <w:r>
        <w:rPr>
          <w:spacing w:val="1"/>
        </w:rPr>
        <w:t xml:space="preserve"> </w:t>
      </w:r>
      <w:r>
        <w:t xml:space="preserve">analysis yields information </w:t>
      </w:r>
      <w:r>
        <w:t>that indicates whether expected outcomes for the project are being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by IBEX.</w:t>
      </w:r>
    </w:p>
    <w:p w14:paraId="19E49A80" w14:textId="77777777" w:rsidR="00CF47A7" w:rsidRDefault="00CF47A7">
      <w:pPr>
        <w:spacing w:line="285" w:lineRule="auto"/>
        <w:sectPr w:rsidR="00CF47A7">
          <w:pgSz w:w="12240" w:h="15840"/>
          <w:pgMar w:top="1360" w:right="1340" w:bottom="1080" w:left="1340" w:header="702" w:footer="885" w:gutter="0"/>
          <w:cols w:space="720"/>
        </w:sectPr>
      </w:pPr>
    </w:p>
    <w:p w14:paraId="7207CDD4" w14:textId="77777777" w:rsidR="00CF47A7" w:rsidRDefault="00EE33F5">
      <w:pPr>
        <w:pStyle w:val="Heading1"/>
      </w:pPr>
      <w:r>
        <w:lastRenderedPageBreak/>
        <w:t>Management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Resources</w:t>
      </w:r>
    </w:p>
    <w:p w14:paraId="30703A19" w14:textId="77777777" w:rsidR="00CF47A7" w:rsidRDefault="00EE33F5">
      <w:pPr>
        <w:pStyle w:val="BodyText"/>
        <w:spacing w:before="144" w:line="285" w:lineRule="auto"/>
        <w:ind w:right="222"/>
      </w:pPr>
      <w:r>
        <w:t>IBEX personnel have worked with agency staff to assist in complying with legal requirements</w:t>
      </w:r>
      <w:r>
        <w:rPr>
          <w:spacing w:val="1"/>
        </w:rPr>
        <w:t xml:space="preserve"> </w:t>
      </w:r>
      <w:r>
        <w:t>necessary to establish and mana</w:t>
      </w:r>
      <w:r>
        <w:t>gement the administrative and financial capacity of various in-</w:t>
      </w:r>
      <w:r>
        <w:rPr>
          <w:spacing w:val="1"/>
        </w:rPr>
        <w:t xml:space="preserve"> </w:t>
      </w:r>
      <w:r>
        <w:t>country operations. Our team has developed portfolio management processes and established</w:t>
      </w:r>
      <w:r>
        <w:rPr>
          <w:spacing w:val="1"/>
        </w:rPr>
        <w:t xml:space="preserve"> </w:t>
      </w:r>
      <w:r>
        <w:t>methods of proper accounting practice, such as electronic record keeping and auditing, and to</w:t>
      </w:r>
      <w:r>
        <w:rPr>
          <w:spacing w:val="1"/>
        </w:rPr>
        <w:t xml:space="preserve"> </w:t>
      </w:r>
      <w:r>
        <w:t>assist w</w:t>
      </w:r>
      <w:r>
        <w:t>ith development of centers to support research and country aid distribution. IBEX has in</w:t>
      </w:r>
      <w:r>
        <w:rPr>
          <w:spacing w:val="-58"/>
        </w:rPr>
        <w:t xml:space="preserve"> </w:t>
      </w:r>
      <w:r>
        <w:t>place standardized practices to report on various elements of program financial and operational</w:t>
      </w:r>
      <w:r>
        <w:rPr>
          <w:spacing w:val="1"/>
        </w:rPr>
        <w:t xml:space="preserve"> </w:t>
      </w:r>
      <w:r>
        <w:t>statuses, such the government can reliable account for the expenditures</w:t>
      </w:r>
      <w:r>
        <w:t xml:space="preserve"> of funds. We are well</w:t>
      </w:r>
      <w:r>
        <w:rPr>
          <w:spacing w:val="1"/>
        </w:rPr>
        <w:t xml:space="preserve"> </w:t>
      </w:r>
      <w:r>
        <w:t>able to provide legal services, as necessary, for the interpretation of local laws or regulations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employment</w:t>
      </w:r>
      <w:r>
        <w:rPr>
          <w:spacing w:val="-1"/>
        </w:rPr>
        <w:t xml:space="preserve"> </w:t>
      </w:r>
      <w:r>
        <w:t>and other legal matters.</w:t>
      </w:r>
    </w:p>
    <w:p w14:paraId="5C71A321" w14:textId="771BCA9A" w:rsidR="00CF47A7" w:rsidRDefault="00EE33F5">
      <w:pPr>
        <w:pStyle w:val="BodyText"/>
        <w:spacing w:before="204" w:line="285" w:lineRule="auto"/>
        <w:ind w:right="207"/>
      </w:pPr>
      <w:r>
        <w:t>For example, IBEX established bank accounts for receipt of U.S. deposits so that we coul</w:t>
      </w:r>
      <w:r>
        <w:t>d</w:t>
      </w:r>
      <w:r>
        <w:rPr>
          <w:spacing w:val="1"/>
        </w:rPr>
        <w:t xml:space="preserve"> </w:t>
      </w:r>
      <w:r>
        <w:t>oversee receipt and disbursement of funds distributed to grantees, using our own DCAA-</w:t>
      </w:r>
      <w:r>
        <w:rPr>
          <w:spacing w:val="1"/>
        </w:rPr>
        <w:t xml:space="preserve"> </w:t>
      </w:r>
      <w:r>
        <w:t>compliant accounting system we are able to institute accounting methods consistent with</w:t>
      </w:r>
      <w:r>
        <w:rPr>
          <w:spacing w:val="1"/>
        </w:rPr>
        <w:t xml:space="preserve"> </w:t>
      </w:r>
      <w:r>
        <w:t>generally accepted accounting principles (GAAP). At the end of every engagement</w:t>
      </w:r>
      <w:r>
        <w:t>, IBEX</w:t>
      </w:r>
      <w:r>
        <w:rPr>
          <w:spacing w:val="1"/>
        </w:rPr>
        <w:t xml:space="preserve"> </w:t>
      </w:r>
      <w:r>
        <w:t>provides audible records to ensure funds are accounted for and disbursed according to grant,</w:t>
      </w:r>
      <w:r>
        <w:rPr>
          <w:spacing w:val="1"/>
        </w:rPr>
        <w:t xml:space="preserve"> </w:t>
      </w:r>
      <w:r>
        <w:t>contract, and subcontract approved budgets. We have set up bank accounts with local banks in</w:t>
      </w:r>
      <w:r>
        <w:rPr>
          <w:spacing w:val="1"/>
        </w:rPr>
        <w:t xml:space="preserve"> </w:t>
      </w:r>
      <w:r>
        <w:t>foreign countries for operational purposes, as well as utilized</w:t>
      </w:r>
      <w:r>
        <w:t xml:space="preserve"> established banks in the United</w:t>
      </w:r>
      <w:r>
        <w:rPr>
          <w:spacing w:val="1"/>
        </w:rPr>
        <w:t xml:space="preserve"> </w:t>
      </w:r>
      <w:r>
        <w:t xml:space="preserve">States. </w:t>
      </w:r>
      <w:del w:id="7" w:author="ronda Kane" w:date="2022-04-25T13:44:00Z">
        <w:r w:rsidDel="00C2429E">
          <w:delText>IBEX provides support to portfolio management of projects at the U.S. Citizenship and</w:delText>
        </w:r>
        <w:r w:rsidDel="00C2429E">
          <w:rPr>
            <w:spacing w:val="1"/>
          </w:rPr>
          <w:delText xml:space="preserve"> </w:delText>
        </w:r>
        <w:r w:rsidDel="00C2429E">
          <w:delText>Immigration Services (USCIS). We assist senior decision makers with establishing short and</w:delText>
        </w:r>
        <w:r w:rsidDel="00C2429E">
          <w:rPr>
            <w:spacing w:val="1"/>
          </w:rPr>
          <w:delText xml:space="preserve"> </w:delText>
        </w:r>
        <w:r w:rsidDel="00C2429E">
          <w:delText>long term objectives for tasks, projec</w:delText>
        </w:r>
        <w:r w:rsidDel="00C2429E">
          <w:delText>ts, and programs. This includes program objectives (time,</w:delText>
        </w:r>
        <w:r w:rsidDel="00C2429E">
          <w:rPr>
            <w:spacing w:val="1"/>
          </w:rPr>
          <w:delText xml:space="preserve"> </w:delText>
        </w:r>
        <w:r w:rsidDel="00C2429E">
          <w:delText>cost &amp; schedule) and Capital Investment Planning. IBEX experts make recommendations on</w:delText>
        </w:r>
        <w:r w:rsidDel="00C2429E">
          <w:rPr>
            <w:spacing w:val="1"/>
          </w:rPr>
          <w:delText xml:space="preserve"> </w:delText>
        </w:r>
        <w:r w:rsidDel="00C2429E">
          <w:delText>planning next generation infrastructure, strategic planning, and asset with oversight of small,</w:delText>
        </w:r>
        <w:r w:rsidDel="00C2429E">
          <w:rPr>
            <w:spacing w:val="1"/>
          </w:rPr>
          <w:delText xml:space="preserve"> </w:delText>
        </w:r>
        <w:r w:rsidDel="00C2429E">
          <w:delText>medium</w:delText>
        </w:r>
        <w:r w:rsidDel="00C2429E">
          <w:rPr>
            <w:spacing w:val="-5"/>
          </w:rPr>
          <w:delText xml:space="preserve"> </w:delText>
        </w:r>
        <w:r w:rsidDel="00C2429E">
          <w:delText>and</w:delText>
        </w:r>
        <w:r w:rsidDel="00C2429E">
          <w:rPr>
            <w:spacing w:val="-4"/>
          </w:rPr>
          <w:delText xml:space="preserve"> </w:delText>
        </w:r>
        <w:r w:rsidDel="00C2429E">
          <w:delText>larg</w:delText>
        </w:r>
        <w:r w:rsidDel="00C2429E">
          <w:delText>e</w:delText>
        </w:r>
        <w:r w:rsidDel="00C2429E">
          <w:rPr>
            <w:spacing w:val="-4"/>
          </w:rPr>
          <w:delText xml:space="preserve"> </w:delText>
        </w:r>
        <w:r w:rsidDel="00C2429E">
          <w:delText>programs.</w:delText>
        </w:r>
        <w:r w:rsidDel="00C2429E">
          <w:rPr>
            <w:spacing w:val="-8"/>
          </w:rPr>
          <w:delText xml:space="preserve"> </w:delText>
        </w:r>
        <w:r w:rsidDel="00C2429E">
          <w:delText>With</w:delText>
        </w:r>
        <w:r w:rsidDel="00C2429E">
          <w:rPr>
            <w:spacing w:val="-4"/>
          </w:rPr>
          <w:delText xml:space="preserve"> </w:delText>
        </w:r>
        <w:r w:rsidDel="00C2429E">
          <w:delText>our</w:delText>
        </w:r>
        <w:r w:rsidDel="00C2429E">
          <w:rPr>
            <w:spacing w:val="-3"/>
          </w:rPr>
          <w:delText xml:space="preserve"> </w:delText>
        </w:r>
        <w:r w:rsidDel="00C2429E">
          <w:delText>expertise</w:delText>
        </w:r>
        <w:r w:rsidDel="00C2429E">
          <w:rPr>
            <w:spacing w:val="-5"/>
          </w:rPr>
          <w:delText xml:space="preserve"> </w:delText>
        </w:r>
        <w:r w:rsidDel="00C2429E">
          <w:delText>in</w:delText>
        </w:r>
        <w:r w:rsidDel="00C2429E">
          <w:rPr>
            <w:spacing w:val="-3"/>
          </w:rPr>
          <w:delText xml:space="preserve"> </w:delText>
        </w:r>
        <w:r w:rsidDel="00C2429E">
          <w:delText>Organizational</w:delText>
        </w:r>
        <w:r w:rsidDel="00C2429E">
          <w:rPr>
            <w:spacing w:val="-4"/>
          </w:rPr>
          <w:delText xml:space="preserve"> </w:delText>
        </w:r>
        <w:r w:rsidDel="00C2429E">
          <w:delText>Management,</w:delText>
        </w:r>
        <w:r w:rsidDel="00C2429E">
          <w:rPr>
            <w:spacing w:val="-3"/>
          </w:rPr>
          <w:delText xml:space="preserve"> </w:delText>
        </w:r>
        <w:r w:rsidDel="00C2429E">
          <w:delText>IBEX</w:delText>
        </w:r>
        <w:r w:rsidDel="00C2429E">
          <w:rPr>
            <w:spacing w:val="-4"/>
          </w:rPr>
          <w:delText xml:space="preserve"> </w:delText>
        </w:r>
        <w:r w:rsidDel="00C2429E">
          <w:delText>supports</w:delText>
        </w:r>
        <w:r w:rsidDel="00C2429E">
          <w:rPr>
            <w:spacing w:val="-57"/>
          </w:rPr>
          <w:delText xml:space="preserve"> </w:delText>
        </w:r>
        <w:r w:rsidDel="00C2429E">
          <w:delText>SCIS with Business System Modernization and Blueprint &amp; Business Reform Initiatives. We</w:delText>
        </w:r>
        <w:r w:rsidDel="00C2429E">
          <w:rPr>
            <w:spacing w:val="1"/>
          </w:rPr>
          <w:delText xml:space="preserve"> </w:delText>
        </w:r>
        <w:r w:rsidDel="00C2429E">
          <w:delText>recently developed and conducted training on the performance of Action Planning and GAP</w:delText>
        </w:r>
        <w:r w:rsidDel="00C2429E">
          <w:rPr>
            <w:spacing w:val="1"/>
          </w:rPr>
          <w:delText xml:space="preserve"> </w:delText>
        </w:r>
        <w:r w:rsidDel="00C2429E">
          <w:delText>analysis.</w:delText>
        </w:r>
      </w:del>
    </w:p>
    <w:p w14:paraId="0E8BFEDC" w14:textId="77777777" w:rsidR="00CF47A7" w:rsidRDefault="00EE33F5">
      <w:pPr>
        <w:pStyle w:val="BodyText"/>
        <w:spacing w:before="205" w:line="285" w:lineRule="auto"/>
        <w:ind w:right="95"/>
      </w:pPr>
      <w:r>
        <w:t>Once we have determined whether an agency’s partners are sub-recipients or vendors, we</w:t>
      </w:r>
      <w:r>
        <w:rPr>
          <w:spacing w:val="1"/>
        </w:rPr>
        <w:t xml:space="preserve"> </w:t>
      </w:r>
      <w:r>
        <w:t>establish a plan for providing oversight over the sub-recipients. This plan includes how we will</w:t>
      </w:r>
      <w:r>
        <w:rPr>
          <w:spacing w:val="1"/>
        </w:rPr>
        <w:t xml:space="preserve"> </w:t>
      </w:r>
      <w:r>
        <w:t>oversee that: the costs are in line with the budget, and all financial d</w:t>
      </w:r>
      <w:r>
        <w:t>ocuments are on file; we</w:t>
      </w:r>
      <w:r>
        <w:rPr>
          <w:spacing w:val="1"/>
        </w:rPr>
        <w:t xml:space="preserve"> </w:t>
      </w:r>
      <w:r>
        <w:t>conduct regular status checks (monthly, quarterly, etc.) to ensure activity targets are being met;</w:t>
      </w:r>
      <w:r>
        <w:rPr>
          <w:spacing w:val="1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sub-recipients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they have</w:t>
      </w:r>
      <w:r>
        <w:rPr>
          <w:spacing w:val="-1"/>
        </w:rPr>
        <w:t xml:space="preserve"> </w:t>
      </w:r>
      <w:r>
        <w:t>all information nee</w:t>
      </w:r>
      <w:r>
        <w:t>ded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successful.</w:t>
      </w:r>
    </w:p>
    <w:p w14:paraId="2BBCF78B" w14:textId="77777777" w:rsidR="00CF47A7" w:rsidRDefault="00EE33F5">
      <w:pPr>
        <w:pStyle w:val="BodyText"/>
        <w:spacing w:before="210" w:line="288" w:lineRule="auto"/>
      </w:pPr>
      <w:r>
        <w:t>An important aspect of financial oversight is measurement and reporting of scheduled</w:t>
      </w:r>
      <w:r>
        <w:rPr>
          <w:spacing w:val="1"/>
        </w:rPr>
        <w:t xml:space="preserve"> </w:t>
      </w:r>
      <w:r>
        <w:t>performance, IBEX’s field representative and Home Office Project coordinator for the contract</w:t>
      </w:r>
      <w:r>
        <w:rPr>
          <w:spacing w:val="1"/>
        </w:rPr>
        <w:t xml:space="preserve"> </w:t>
      </w:r>
      <w:r>
        <w:t>take the lead in accomplishing this function. Our field</w:t>
      </w:r>
      <w:r>
        <w:t xml:space="preserve"> representatives keep the prime contractor</w:t>
      </w:r>
      <w:r>
        <w:rPr>
          <w:spacing w:val="1"/>
        </w:rPr>
        <w:t xml:space="preserve"> </w:t>
      </w:r>
      <w:r>
        <w:t>apprised of current progress towards scheduled performance milestones by means of frequent</w:t>
      </w:r>
      <w:r>
        <w:rPr>
          <w:spacing w:val="1"/>
        </w:rPr>
        <w:t xml:space="preserve"> </w:t>
      </w:r>
      <w:r>
        <w:t>briefings;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briefing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weekly,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contractor.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IBEX</w:t>
      </w:r>
    </w:p>
    <w:p w14:paraId="0B715D20" w14:textId="77777777" w:rsidR="00CF47A7" w:rsidRDefault="00CF47A7">
      <w:pPr>
        <w:spacing w:line="288" w:lineRule="auto"/>
        <w:sectPr w:rsidR="00CF47A7">
          <w:pgSz w:w="12240" w:h="15840"/>
          <w:pgMar w:top="1360" w:right="1340" w:bottom="1080" w:left="1340" w:header="702" w:footer="885" w:gutter="0"/>
          <w:cols w:space="720"/>
        </w:sectPr>
      </w:pPr>
    </w:p>
    <w:p w14:paraId="170E4EFF" w14:textId="77777777" w:rsidR="00CF47A7" w:rsidRDefault="00EE33F5">
      <w:pPr>
        <w:pStyle w:val="BodyText"/>
        <w:spacing w:before="80" w:line="285" w:lineRule="auto"/>
        <w:ind w:right="99"/>
      </w:pPr>
      <w:r>
        <w:lastRenderedPageBreak/>
        <w:t>field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team;</w:t>
      </w:r>
      <w:r>
        <w:rPr>
          <w:spacing w:val="-3"/>
        </w:rPr>
        <w:t xml:space="preserve"> </w:t>
      </w:r>
      <w:r>
        <w:t>IBEX</w:t>
      </w:r>
      <w:r>
        <w:rPr>
          <w:spacing w:val="-2"/>
        </w:rPr>
        <w:t xml:space="preserve"> </w:t>
      </w:r>
      <w:r>
        <w:t>assigns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dedicated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oversee</w:t>
      </w:r>
      <w:r>
        <w:rPr>
          <w:spacing w:val="-3"/>
        </w:rPr>
        <w:t xml:space="preserve"> </w:t>
      </w:r>
      <w:r>
        <w:t>progress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performance of</w:t>
      </w:r>
      <w:r>
        <w:rPr>
          <w:spacing w:val="2"/>
        </w:rPr>
        <w:t xml:space="preserve"> </w:t>
      </w:r>
      <w:r>
        <w:t>the contract.</w:t>
      </w:r>
      <w:r>
        <w:rPr>
          <w:spacing w:val="1"/>
        </w:rPr>
        <w:t xml:space="preserve"> </w:t>
      </w:r>
      <w:r>
        <w:t>Some of</w:t>
      </w:r>
      <w:r>
        <w:rPr>
          <w:spacing w:val="2"/>
        </w:rPr>
        <w:t xml:space="preserve"> </w:t>
      </w:r>
      <w:r>
        <w:t>the functions</w:t>
      </w:r>
      <w:r>
        <w:rPr>
          <w:spacing w:val="1"/>
        </w:rPr>
        <w:t xml:space="preserve"> </w:t>
      </w:r>
      <w:r>
        <w:t>performed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Home Office</w:t>
      </w:r>
      <w:r>
        <w:rPr>
          <w:spacing w:val="1"/>
        </w:rPr>
        <w:t xml:space="preserve"> </w:t>
      </w:r>
      <w:r>
        <w:t xml:space="preserve">Program Manager include reviewing work plans of the field technical team, </w:t>
      </w:r>
      <w:r>
        <w:t>administering</w:t>
      </w:r>
      <w:r>
        <w:rPr>
          <w:spacing w:val="1"/>
        </w:rPr>
        <w:t xml:space="preserve"> </w:t>
      </w:r>
      <w:r>
        <w:t>logistical and technical inputs into the project, monitoring costs incurred by the budget (in</w:t>
      </w:r>
      <w:r>
        <w:rPr>
          <w:spacing w:val="1"/>
        </w:rPr>
        <w:t xml:space="preserve"> </w:t>
      </w:r>
      <w:r>
        <w:t>coordination with IBEX Accounting), working with our in-country technical team to update</w:t>
      </w:r>
      <w:r>
        <w:rPr>
          <w:spacing w:val="1"/>
        </w:rPr>
        <w:t xml:space="preserve"> </w:t>
      </w:r>
      <w:r>
        <w:t xml:space="preserve">performance schedules whenever appropriate. We use </w:t>
      </w:r>
      <w:r>
        <w:rPr>
          <w:i/>
        </w:rPr>
        <w:t>Cost Var</w:t>
      </w:r>
      <w:r>
        <w:rPr>
          <w:i/>
        </w:rPr>
        <w:t>iance Analysis</w:t>
      </w:r>
      <w:r>
        <w:t>, a basic element of</w:t>
      </w:r>
      <w:r>
        <w:rPr>
          <w:spacing w:val="-57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cost</w:t>
      </w:r>
      <w:r>
        <w:rPr>
          <w:spacing w:val="4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regular</w:t>
      </w:r>
      <w:r>
        <w:rPr>
          <w:spacing w:val="4"/>
        </w:rPr>
        <w:t xml:space="preserve"> </w:t>
      </w:r>
      <w:r>
        <w:t>comparison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budgeted</w:t>
      </w:r>
      <w:r>
        <w:rPr>
          <w:spacing w:val="4"/>
        </w:rPr>
        <w:t xml:space="preserve"> </w:t>
      </w:r>
      <w:r>
        <w:t>(planned)</w:t>
      </w:r>
      <w:r>
        <w:rPr>
          <w:spacing w:val="4"/>
        </w:rPr>
        <w:t xml:space="preserve"> </w:t>
      </w:r>
      <w:r>
        <w:t>costs</w:t>
      </w:r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actual costs incurred, and taking whatever actions are appropriate in the event of variances. We</w:t>
      </w:r>
      <w:r>
        <w:rPr>
          <w:spacing w:val="1"/>
        </w:rPr>
        <w:t xml:space="preserve"> </w:t>
      </w:r>
      <w:r>
        <w:t>believe that every (or nearly every) contractor performs this function. What distinguishes IBEX</w:t>
      </w:r>
      <w:r>
        <w:rPr>
          <w:spacing w:val="1"/>
        </w:rPr>
        <w:t xml:space="preserve"> </w:t>
      </w:r>
      <w:r>
        <w:t>from many of our competitor is our transparent accounting and m</w:t>
      </w:r>
      <w:r>
        <w:t>anagement structure — and the</w:t>
      </w:r>
      <w:r>
        <w:rPr>
          <w:spacing w:val="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built up in Mali and</w:t>
      </w:r>
      <w:r>
        <w:rPr>
          <w:spacing w:val="-1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African nations.</w:t>
      </w:r>
    </w:p>
    <w:p w14:paraId="1AF95339" w14:textId="77777777" w:rsidR="00CF47A7" w:rsidRDefault="00EE33F5">
      <w:pPr>
        <w:pStyle w:val="Heading1"/>
        <w:spacing w:before="207"/>
      </w:pPr>
      <w:r>
        <w:t>Initial</w:t>
      </w:r>
      <w:r>
        <w:rPr>
          <w:spacing w:val="-3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MSC</w:t>
      </w:r>
    </w:p>
    <w:p w14:paraId="69FA693A" w14:textId="77777777" w:rsidR="00CF47A7" w:rsidRDefault="00EE33F5">
      <w:pPr>
        <w:pStyle w:val="BodyText"/>
        <w:spacing w:before="144" w:line="285" w:lineRule="auto"/>
        <w:ind w:right="135"/>
      </w:pPr>
      <w:r>
        <w:t>IBEX has developed and executed transition plans to assist the Government in implementing a</w:t>
      </w:r>
      <w:r>
        <w:rPr>
          <w:spacing w:val="1"/>
        </w:rPr>
        <w:t xml:space="preserve"> </w:t>
      </w:r>
      <w:r>
        <w:t>strategy for transitioning work incumbents. We</w:t>
      </w:r>
      <w:r>
        <w:t xml:space="preserve"> are experienced at locking in key personnel prior</w:t>
      </w:r>
      <w:r>
        <w:rPr>
          <w:spacing w:val="-57"/>
        </w:rPr>
        <w:t xml:space="preserve"> </w:t>
      </w:r>
      <w:r>
        <w:t>to contract cut-over, so on-boarding goes smoothly. We also have handled transition of</w:t>
      </w:r>
      <w:r>
        <w:rPr>
          <w:spacing w:val="1"/>
        </w:rPr>
        <w:t xml:space="preserve"> </w:t>
      </w:r>
      <w:r>
        <w:t>government-furnished equipment, as well as knowledge transfer and physical transfer of relevant</w:t>
      </w:r>
      <w:r>
        <w:rPr>
          <w:spacing w:val="-57"/>
        </w:rPr>
        <w:t xml:space="preserve"> </w:t>
      </w:r>
      <w:r>
        <w:t>files and records. For</w:t>
      </w:r>
      <w:r>
        <w:t xml:space="preserve"> this effort, IBEX would the draft an initial transition plan that will be</w:t>
      </w:r>
      <w:r>
        <w:rPr>
          <w:spacing w:val="1"/>
        </w:rPr>
        <w:t xml:space="preserve"> </w:t>
      </w:r>
      <w:r>
        <w:rPr>
          <w:spacing w:val="-1"/>
        </w:rPr>
        <w:t xml:space="preserve">revised at contract </w:t>
      </w:r>
      <w:r>
        <w:t>award, upon approval of the Contracting Officer’s Representative (COR). As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dozen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decade,</w:t>
      </w:r>
      <w:r>
        <w:rPr>
          <w:spacing w:val="-1"/>
        </w:rPr>
        <w:t xml:space="preserve"> </w:t>
      </w:r>
      <w:r>
        <w:t>IBEX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57"/>
        </w:rPr>
        <w:t xml:space="preserve"> </w:t>
      </w:r>
      <w:r>
        <w:t>initial transition plan is followed to maintain an orderly, efficient, and expedient transition of all</w:t>
      </w:r>
      <w:r>
        <w:rPr>
          <w:spacing w:val="1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activities lasting</w:t>
      </w:r>
      <w:r>
        <w:rPr>
          <w:spacing w:val="-1"/>
        </w:rPr>
        <w:t xml:space="preserve"> </w:t>
      </w:r>
      <w:r>
        <w:t>no 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30 days after</w:t>
      </w:r>
      <w:r>
        <w:rPr>
          <w:spacing w:val="-1"/>
        </w:rPr>
        <w:t xml:space="preserve"> </w:t>
      </w:r>
      <w:r>
        <w:t>contract award.</w:t>
      </w:r>
    </w:p>
    <w:p w14:paraId="46A3C6C3" w14:textId="1A21CB12" w:rsidR="00CF47A7" w:rsidRDefault="00EE33F5">
      <w:pPr>
        <w:pStyle w:val="BodyText"/>
        <w:spacing w:before="204" w:line="285" w:lineRule="auto"/>
        <w:ind w:right="89"/>
      </w:pPr>
      <w:r>
        <w:rPr>
          <w:b/>
          <w:i/>
        </w:rPr>
        <w:t xml:space="preserve">Personnel </w:t>
      </w:r>
      <w:r>
        <w:t>— To fulfill the staffing requirements, IBEX will first offer employment to all</w:t>
      </w:r>
      <w:r>
        <w:rPr>
          <w:spacing w:val="1"/>
        </w:rPr>
        <w:t xml:space="preserve"> </w:t>
      </w:r>
      <w:r>
        <w:rPr>
          <w:spacing w:val="-2"/>
        </w:rPr>
        <w:t xml:space="preserve">qualified </w:t>
      </w:r>
      <w:r>
        <w:rPr>
          <w:spacing w:val="-1"/>
        </w:rPr>
        <w:t>incumbent employees IAW the SCA and IAW Executive Order (EO) 13495 and FAR</w:t>
      </w:r>
      <w:r>
        <w:t xml:space="preserve"> Subpart 22.12, which mandates “Non-displacement of Qualified Workers under Service</w:t>
      </w:r>
      <w:r>
        <w:rPr>
          <w:spacing w:val="1"/>
        </w:rPr>
        <w:t xml:space="preserve"> </w:t>
      </w:r>
      <w:r>
        <w:t>Contract</w:t>
      </w:r>
      <w:r>
        <w:t>s.” IBEX will also utilize our proven hiring processes, which include generous benefits,</w:t>
      </w:r>
      <w:r>
        <w:rPr>
          <w:spacing w:val="1"/>
        </w:rPr>
        <w:t xml:space="preserve"> </w:t>
      </w:r>
      <w:r>
        <w:t>transferring seniority for employees, providing opportunity for professional growth and career</w:t>
      </w:r>
      <w:r>
        <w:rPr>
          <w:spacing w:val="1"/>
        </w:rPr>
        <w:t xml:space="preserve"> </w:t>
      </w:r>
      <w:r>
        <w:rPr>
          <w:spacing w:val="-1"/>
        </w:rPr>
        <w:t xml:space="preserve">advancement, and efforts to recruit </w:t>
      </w:r>
      <w:r>
        <w:t>and hire new employees. Additionally</w:t>
      </w:r>
      <w:r>
        <w:t>, IBEX will cross-train</w:t>
      </w:r>
      <w:r>
        <w:rPr>
          <w:spacing w:val="1"/>
        </w:rPr>
        <w:t xml:space="preserve"> </w:t>
      </w:r>
      <w:r>
        <w:t>and cross-utilize our employees across multiple disciplines to ensure that all PWS areas are</w:t>
      </w:r>
      <w:r>
        <w:rPr>
          <w:spacing w:val="1"/>
        </w:rPr>
        <w:t xml:space="preserve"> </w:t>
      </w:r>
      <w:r>
        <w:t>covered, particularly during times of heavy workload or unscheduled absences. All IBEX</w:t>
      </w:r>
      <w:r>
        <w:rPr>
          <w:spacing w:val="1"/>
        </w:rPr>
        <w:t xml:space="preserve"> </w:t>
      </w:r>
      <w:r>
        <w:t>personnel who interface with NIAID management and te</w:t>
      </w:r>
      <w:r>
        <w:t>chnical personnel will be able to</w:t>
      </w:r>
      <w:r>
        <w:rPr>
          <w:spacing w:val="1"/>
        </w:rPr>
        <w:t xml:space="preserve"> </w:t>
      </w:r>
      <w:r>
        <w:t>communicate in English with excellent oral and written communication skills. As Mali is a</w:t>
      </w:r>
      <w:r>
        <w:rPr>
          <w:spacing w:val="1"/>
        </w:rPr>
        <w:t xml:space="preserve"> </w:t>
      </w:r>
      <w:r>
        <w:t>Francophone country, our team facilities collaboration with the locals and other partnering</w:t>
      </w:r>
      <w:r>
        <w:rPr>
          <w:spacing w:val="1"/>
        </w:rPr>
        <w:t xml:space="preserve"> </w:t>
      </w:r>
      <w:r>
        <w:t>countries and agencies by having fluency</w:t>
      </w:r>
      <w:r>
        <w:t xml:space="preserve"> to communicate orally and in writing in English and</w:t>
      </w:r>
      <w:r>
        <w:rPr>
          <w:spacing w:val="1"/>
        </w:rPr>
        <w:t xml:space="preserve"> </w:t>
      </w:r>
      <w:r>
        <w:t>French. IBEX accepts responsibility to maintain a satisfactory standard of employee competence,</w:t>
      </w:r>
      <w:r>
        <w:rPr>
          <w:spacing w:val="-57"/>
        </w:rPr>
        <w:t xml:space="preserve"> </w:t>
      </w:r>
      <w:r>
        <w:t>conduct appearance and integrity and we will be responsible for taking such disciplinary action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</w:t>
      </w:r>
      <w:r>
        <w:t>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necessary.</w:t>
      </w:r>
      <w:r>
        <w:rPr>
          <w:spacing w:val="-9"/>
        </w:rPr>
        <w:t xml:space="preserve"> </w:t>
      </w:r>
      <w:del w:id="8" w:author="ronda Kane" w:date="2022-04-25T13:46:00Z">
        <w:r w:rsidDel="00C2429E">
          <w:delText>We</w:delText>
        </w:r>
        <w:r w:rsidDel="00C2429E">
          <w:rPr>
            <w:spacing w:val="-4"/>
          </w:rPr>
          <w:delText xml:space="preserve"> </w:delText>
        </w:r>
        <w:r w:rsidDel="00C2429E">
          <w:delText>understand</w:delText>
        </w:r>
        <w:r w:rsidDel="00C2429E">
          <w:rPr>
            <w:spacing w:val="-4"/>
          </w:rPr>
          <w:delText xml:space="preserve"> </w:delText>
        </w:r>
        <w:r w:rsidDel="00C2429E">
          <w:delText>the</w:delText>
        </w:r>
        <w:r w:rsidDel="00C2429E">
          <w:rPr>
            <w:spacing w:val="-5"/>
          </w:rPr>
          <w:delText xml:space="preserve"> </w:delText>
        </w:r>
        <w:r w:rsidDel="00C2429E">
          <w:delText>CO</w:delText>
        </w:r>
        <w:r w:rsidDel="00C2429E">
          <w:rPr>
            <w:spacing w:val="-3"/>
          </w:rPr>
          <w:delText xml:space="preserve"> </w:delText>
        </w:r>
        <w:r w:rsidDel="00C2429E">
          <w:delText>may</w:delText>
        </w:r>
        <w:r w:rsidDel="00C2429E">
          <w:rPr>
            <w:spacing w:val="-4"/>
          </w:rPr>
          <w:delText xml:space="preserve"> </w:delText>
        </w:r>
        <w:r w:rsidDel="00C2429E">
          <w:delText>require</w:delText>
        </w:r>
        <w:r w:rsidDel="00C2429E">
          <w:rPr>
            <w:spacing w:val="-5"/>
          </w:rPr>
          <w:delText xml:space="preserve"> </w:delText>
        </w:r>
        <w:r w:rsidDel="00C2429E">
          <w:delText>dismissal</w:delText>
        </w:r>
        <w:r w:rsidDel="00C2429E">
          <w:rPr>
            <w:spacing w:val="-57"/>
          </w:rPr>
          <w:delText xml:space="preserve"> </w:delText>
        </w:r>
        <w:r w:rsidDel="00C2429E">
          <w:delText>of employees which are deemed incompetent, careless, insubordinate, unsuitable or otherwise</w:delText>
        </w:r>
        <w:r w:rsidDel="00C2429E">
          <w:rPr>
            <w:spacing w:val="1"/>
          </w:rPr>
          <w:delText xml:space="preserve"> </w:delText>
        </w:r>
        <w:r w:rsidDel="00C2429E">
          <w:delText>objectionable</w:delText>
        </w:r>
        <w:r w:rsidDel="00C2429E">
          <w:rPr>
            <w:spacing w:val="-2"/>
          </w:rPr>
          <w:delText xml:space="preserve"> </w:delText>
        </w:r>
        <w:r w:rsidDel="00C2429E">
          <w:delText>to the</w:delText>
        </w:r>
        <w:r w:rsidDel="00C2429E">
          <w:rPr>
            <w:spacing w:val="-1"/>
          </w:rPr>
          <w:delText xml:space="preserve"> </w:delText>
        </w:r>
        <w:r w:rsidDel="00C2429E">
          <w:delText>Government</w:delText>
        </w:r>
        <w:r w:rsidDel="00C2429E">
          <w:rPr>
            <w:spacing w:val="-2"/>
          </w:rPr>
          <w:delText xml:space="preserve"> </w:delText>
        </w:r>
        <w:r w:rsidDel="00C2429E">
          <w:delText>at any</w:delText>
        </w:r>
        <w:r w:rsidDel="00C2429E">
          <w:rPr>
            <w:spacing w:val="-1"/>
          </w:rPr>
          <w:delText xml:space="preserve"> </w:delText>
        </w:r>
        <w:r w:rsidDel="00C2429E">
          <w:delText>time</w:delText>
        </w:r>
        <w:r w:rsidDel="00C2429E">
          <w:rPr>
            <w:spacing w:val="-1"/>
          </w:rPr>
          <w:delText xml:space="preserve"> </w:delText>
        </w:r>
        <w:r w:rsidDel="00C2429E">
          <w:delText>during the</w:delText>
        </w:r>
        <w:r w:rsidDel="00C2429E">
          <w:rPr>
            <w:spacing w:val="-2"/>
          </w:rPr>
          <w:delText xml:space="preserve"> </w:delText>
        </w:r>
        <w:r w:rsidDel="00C2429E">
          <w:delText>life</w:delText>
        </w:r>
        <w:r w:rsidDel="00C2429E">
          <w:rPr>
            <w:spacing w:val="-1"/>
          </w:rPr>
          <w:delText xml:space="preserve"> </w:delText>
        </w:r>
        <w:r w:rsidDel="00C2429E">
          <w:delText>of this</w:delText>
        </w:r>
        <w:r w:rsidDel="00C2429E">
          <w:rPr>
            <w:spacing w:val="-1"/>
          </w:rPr>
          <w:delText xml:space="preserve"> </w:delText>
        </w:r>
        <w:r w:rsidDel="00C2429E">
          <w:delText>contract.</w:delText>
        </w:r>
      </w:del>
    </w:p>
    <w:p w14:paraId="140D07E0" w14:textId="77777777" w:rsidR="00CF47A7" w:rsidRDefault="00CF47A7">
      <w:pPr>
        <w:spacing w:line="285" w:lineRule="auto"/>
        <w:sectPr w:rsidR="00CF47A7">
          <w:pgSz w:w="12240" w:h="15840"/>
          <w:pgMar w:top="1360" w:right="1340" w:bottom="1080" w:left="1340" w:header="702" w:footer="885" w:gutter="0"/>
          <w:cols w:space="720"/>
        </w:sectPr>
      </w:pPr>
    </w:p>
    <w:p w14:paraId="52F3D877" w14:textId="77777777" w:rsidR="00CF47A7" w:rsidRDefault="00EE33F5">
      <w:pPr>
        <w:pStyle w:val="BodyText"/>
        <w:spacing w:before="80" w:line="288" w:lineRule="auto"/>
        <w:ind w:right="169"/>
      </w:pPr>
      <w:r>
        <w:rPr>
          <w:b/>
          <w:i/>
          <w:u w:val="single"/>
        </w:rPr>
        <w:lastRenderedPageBreak/>
        <w:t>Recruiting and Retaining Qualified Personnel</w:t>
      </w:r>
      <w:r>
        <w:rPr>
          <w:b/>
          <w:i/>
        </w:rPr>
        <w:t xml:space="preserve"> </w:t>
      </w:r>
      <w:r>
        <w:t>— IBEX possesses significant bench strength to</w:t>
      </w:r>
      <w:r>
        <w:rPr>
          <w:spacing w:val="-57"/>
        </w:rPr>
        <w:t xml:space="preserve"> </w:t>
      </w:r>
      <w:r>
        <w:t>meet “short fuse” or surge requirements to staff the requirements outlined in the proposed scope</w:t>
      </w:r>
      <w:r>
        <w:rPr>
          <w:spacing w:val="-57"/>
        </w:rPr>
        <w:t xml:space="preserve"> </w:t>
      </w:r>
      <w:r>
        <w:t>of work. IBEX has access to hundreds of tec</w:t>
      </w:r>
      <w:r>
        <w:t>hnical and subject matter expert personnel CONUS/</w:t>
      </w:r>
      <w:r>
        <w:rPr>
          <w:spacing w:val="-58"/>
        </w:rPr>
        <w:t xml:space="preserve"> </w:t>
      </w:r>
      <w:r>
        <w:t>OCONUS who are mission ready and available to deploy in short order; we can meet all of the</w:t>
      </w:r>
      <w:r>
        <w:rPr>
          <w:spacing w:val="1"/>
        </w:rPr>
        <w:t xml:space="preserve"> </w:t>
      </w:r>
      <w:r>
        <w:t>MSC operational requirements including any future and/or optional requirements upon award of</w:t>
      </w:r>
      <w:r>
        <w:rPr>
          <w:spacing w:val="-57"/>
        </w:rPr>
        <w:t xml:space="preserve"> </w:t>
      </w:r>
      <w:r>
        <w:t>a contract. IBEX brin</w:t>
      </w:r>
      <w:r>
        <w:t>gs a host of human resources management capabilities to a project of this</w:t>
      </w:r>
      <w:r>
        <w:rPr>
          <w:spacing w:val="1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specifically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Mali,</w:t>
      </w:r>
      <w:r>
        <w:rPr>
          <w:spacing w:val="-1"/>
        </w:rPr>
        <w:t xml:space="preserve"> </w:t>
      </w:r>
      <w:r>
        <w:t>Liberia,</w:t>
      </w:r>
      <w:r>
        <w:rPr>
          <w:spacing w:val="-2"/>
        </w:rPr>
        <w:t xml:space="preserve"> </w:t>
      </w:r>
      <w:r>
        <w:t>Guinea,</w:t>
      </w:r>
      <w:r>
        <w:rPr>
          <w:spacing w:val="-2"/>
        </w:rPr>
        <w:t xml:space="preserve"> </w:t>
      </w:r>
      <w:del w:id="9" w:author="ronda Kane" w:date="2022-04-25T13:46:00Z">
        <w:r w:rsidDel="00C2429E">
          <w:delText>Niger</w:delText>
        </w:r>
      </w:del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Democratic</w:t>
      </w:r>
      <w:r>
        <w:rPr>
          <w:spacing w:val="-3"/>
        </w:rPr>
        <w:t xml:space="preserve"> </w:t>
      </w: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Congo.</w:t>
      </w:r>
    </w:p>
    <w:p w14:paraId="6FC440FE" w14:textId="77777777" w:rsidR="00CF47A7" w:rsidRDefault="00EE33F5">
      <w:pPr>
        <w:pStyle w:val="BodyText"/>
        <w:spacing w:line="258" w:lineRule="exact"/>
      </w:pPr>
      <w:r>
        <w:t>IBEX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policies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hiring,</w:t>
      </w:r>
      <w:r>
        <w:rPr>
          <w:spacing w:val="-2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retain</w:t>
      </w:r>
      <w:r>
        <w:t>ing,</w:t>
      </w:r>
    </w:p>
    <w:p w14:paraId="56FE4277" w14:textId="77777777" w:rsidR="00CF47A7" w:rsidRDefault="00EE33F5">
      <w:pPr>
        <w:pStyle w:val="BodyText"/>
        <w:spacing w:before="44"/>
      </w:pPr>
      <w:r>
        <w:t>employees,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appropriate,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MSC.</w:t>
      </w:r>
    </w:p>
    <w:p w14:paraId="7348A22C" w14:textId="77777777" w:rsidR="00CF47A7" w:rsidRDefault="00CF47A7">
      <w:pPr>
        <w:pStyle w:val="BodyText"/>
        <w:spacing w:before="10"/>
        <w:ind w:left="0"/>
        <w:rPr>
          <w:sz w:val="22"/>
        </w:rPr>
      </w:pPr>
    </w:p>
    <w:p w14:paraId="4482751C" w14:textId="77777777" w:rsidR="00CF47A7" w:rsidRDefault="00EE33F5">
      <w:pPr>
        <w:pStyle w:val="BodyText"/>
        <w:spacing w:before="1" w:line="285" w:lineRule="auto"/>
        <w:ind w:right="100"/>
      </w:pPr>
      <w:r>
        <w:t>Our human resources experts will help the MSC Director develop evaluation tools for measuring</w:t>
      </w:r>
      <w:r>
        <w:rPr>
          <w:spacing w:val="1"/>
        </w:rPr>
        <w:t xml:space="preserve"> </w:t>
      </w:r>
      <w:r>
        <w:t>the progress of the MSC staff in gaining the expertise necessary to manage, operate, and expand</w:t>
      </w:r>
      <w:r>
        <w:rPr>
          <w:spacing w:val="1"/>
        </w:rPr>
        <w:t xml:space="preserve"> </w:t>
      </w:r>
      <w:r>
        <w:t>the MSC as the research infrastructure in the country grows, using</w:t>
      </w:r>
      <w:r>
        <w:t xml:space="preserve"> a Management By Objectives</w:t>
      </w:r>
      <w:r>
        <w:rPr>
          <w:spacing w:val="1"/>
        </w:rPr>
        <w:t xml:space="preserve"> </w:t>
      </w:r>
      <w:r>
        <w:t>(MBO) approach, a strategic management model that aims to improve organizational</w:t>
      </w:r>
      <w:r>
        <w:rPr>
          <w:spacing w:val="1"/>
        </w:rPr>
        <w:t xml:space="preserve"> </w:t>
      </w:r>
      <w:r>
        <w:t>performance by clearly defining objectives that are agreed to by both management and</w:t>
      </w:r>
      <w:r>
        <w:rPr>
          <w:spacing w:val="1"/>
        </w:rPr>
        <w:t xml:space="preserve"> </w:t>
      </w:r>
      <w:r>
        <w:t>employees. Our plan ensures fair, equitable, and market-compet</w:t>
      </w:r>
      <w:r>
        <w:t>itive compensation and fringe</w:t>
      </w:r>
      <w:r>
        <w:rPr>
          <w:spacing w:val="1"/>
        </w:rPr>
        <w:t xml:space="preserve"> </w:t>
      </w:r>
      <w:r>
        <w:t>benefits; employee development; job growth; and promotion opportunities to attract and retain</w:t>
      </w:r>
      <w:r>
        <w:rPr>
          <w:spacing w:val="1"/>
        </w:rPr>
        <w:t xml:space="preserve"> </w:t>
      </w:r>
      <w:r>
        <w:t>high-end talent; encourage staff to fulfill personal objectives; and enable staff to focus on NIAID</w:t>
      </w:r>
      <w:r>
        <w:rPr>
          <w:spacing w:val="-57"/>
        </w:rPr>
        <w:t xml:space="preserve"> </w:t>
      </w:r>
      <w:r>
        <w:rPr>
          <w:spacing w:val="-1"/>
        </w:rPr>
        <w:t xml:space="preserve">missions. As part of a training </w:t>
      </w:r>
      <w:r>
        <w:t>feedback loop, this process includes applying lessons learned from</w:t>
      </w:r>
      <w:r>
        <w:rPr>
          <w:spacing w:val="-57"/>
        </w:rPr>
        <w:t xml:space="preserve"> </w:t>
      </w:r>
      <w:r>
        <w:t>similar contracts in a multi-tiered approach to optimize staffing. We fill each position with the</w:t>
      </w:r>
      <w:r>
        <w:rPr>
          <w:spacing w:val="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qualified</w:t>
      </w:r>
      <w:r>
        <w:rPr>
          <w:spacing w:val="-3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from:</w:t>
      </w:r>
      <w:r>
        <w:rPr>
          <w:spacing w:val="-4"/>
        </w:rPr>
        <w:t xml:space="preserve"> </w:t>
      </w:r>
      <w:r>
        <w:t>incumbent</w:t>
      </w:r>
      <w:r>
        <w:rPr>
          <w:spacing w:val="-4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NIAID;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IBEXl</w:t>
      </w:r>
      <w:r>
        <w:rPr>
          <w:spacing w:val="-4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hires,</w:t>
      </w:r>
      <w:r>
        <w:rPr>
          <w:spacing w:val="-1"/>
        </w:rPr>
        <w:t xml:space="preserve"> </w:t>
      </w:r>
      <w:r>
        <w:t>as necessary.</w:t>
      </w:r>
    </w:p>
    <w:p w14:paraId="5BD38837" w14:textId="77777777" w:rsidR="00CF47A7" w:rsidRDefault="00EE33F5">
      <w:pPr>
        <w:pStyle w:val="BodyText"/>
        <w:spacing w:before="199" w:line="288" w:lineRule="auto"/>
        <w:ind w:right="95"/>
      </w:pPr>
      <w:r>
        <w:rPr>
          <w:b/>
          <w:i/>
          <w:spacing w:val="-1"/>
          <w:u w:val="single"/>
        </w:rPr>
        <w:t>Training</w:t>
      </w:r>
      <w:r>
        <w:rPr>
          <w:b/>
          <w:i/>
          <w:spacing w:val="-1"/>
        </w:rPr>
        <w:t xml:space="preserve"> </w:t>
      </w:r>
      <w:r>
        <w:rPr>
          <w:spacing w:val="-1"/>
        </w:rPr>
        <w:t xml:space="preserve">— As we provided for USAID </w:t>
      </w:r>
      <w:r>
        <w:t>and other agencies’ operations, IBEX will put in place a</w:t>
      </w:r>
      <w:r>
        <w:rPr>
          <w:spacing w:val="-57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(LMS)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Malian</w:t>
      </w:r>
      <w:r>
        <w:rPr>
          <w:spacing w:val="-2"/>
        </w:rPr>
        <w:t xml:space="preserve"> </w:t>
      </w:r>
      <w:r>
        <w:t>scientists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administrators</w:t>
      </w:r>
      <w:r>
        <w:rPr>
          <w:spacing w:val="-57"/>
        </w:rPr>
        <w:t xml:space="preserve"> </w:t>
      </w:r>
      <w:r>
        <w:t>on MSC’s policies and SOPs so as to support implementation of NIAID’s collaborative research</w:t>
      </w:r>
      <w:r>
        <w:rPr>
          <w:spacing w:val="1"/>
        </w:rPr>
        <w:t xml:space="preserve"> </w:t>
      </w:r>
      <w:r>
        <w:t>projects in Mali. The LMS provides automated reminders to staff and managers about expiring</w:t>
      </w:r>
      <w:r>
        <w:rPr>
          <w:spacing w:val="1"/>
        </w:rPr>
        <w:t xml:space="preserve"> </w:t>
      </w:r>
      <w:r>
        <w:t>credentials, required courses, and other educational context. IBEX reco</w:t>
      </w:r>
      <w:r>
        <w:t>gnizes employee training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staff’s</w:t>
      </w:r>
      <w:r>
        <w:rPr>
          <w:spacing w:val="-1"/>
        </w:rPr>
        <w:t xml:space="preserve"> </w:t>
      </w:r>
      <w:r>
        <w:t>motivation</w:t>
      </w:r>
      <w:r>
        <w:rPr>
          <w:spacing w:val="-2"/>
        </w:rPr>
        <w:t xml:space="preserve"> </w:t>
      </w:r>
      <w:r>
        <w:t>levels,</w:t>
      </w:r>
      <w:r>
        <w:rPr>
          <w:spacing w:val="-1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retention.</w:t>
      </w:r>
    </w:p>
    <w:p w14:paraId="5D1D8609" w14:textId="77777777" w:rsidR="00CF47A7" w:rsidRDefault="00EE33F5">
      <w:pPr>
        <w:pStyle w:val="BodyText"/>
        <w:spacing w:line="288" w:lineRule="auto"/>
        <w:ind w:right="63"/>
      </w:pPr>
      <w:r>
        <w:t>These factors are the main reasons why we set aside budget and other resources to improve the</w:t>
      </w:r>
      <w:r>
        <w:rPr>
          <w:spacing w:val="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team.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LMS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</w:t>
      </w:r>
      <w:r>
        <w:t>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courses,</w:t>
      </w:r>
      <w:r>
        <w:rPr>
          <w:spacing w:val="-57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materials, and learn skills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job.</w:t>
      </w:r>
    </w:p>
    <w:p w14:paraId="50AC023A" w14:textId="77777777" w:rsidR="00CF47A7" w:rsidRDefault="00EE33F5">
      <w:pPr>
        <w:pStyle w:val="BodyText"/>
        <w:spacing w:before="179" w:line="288" w:lineRule="auto"/>
      </w:pPr>
      <w:r>
        <w:rPr>
          <w:b/>
          <w:i/>
          <w:u w:val="single"/>
        </w:rPr>
        <w:t>In-Country Experience</w:t>
      </w:r>
      <w:r>
        <w:rPr>
          <w:b/>
          <w:i/>
        </w:rPr>
        <w:t xml:space="preserve"> </w:t>
      </w:r>
      <w:r>
        <w:t>— Members of the IBEX team have experience developing clinical</w:t>
      </w:r>
      <w:r>
        <w:rPr>
          <w:spacing w:val="1"/>
        </w:rPr>
        <w:t xml:space="preserve"> </w:t>
      </w:r>
      <w:r>
        <w:rPr>
          <w:spacing w:val="-1"/>
        </w:rPr>
        <w:t xml:space="preserve">research infrastructure </w:t>
      </w:r>
      <w:r>
        <w:t>in Mali, Guinea, and other African nations. We have shown the ability to</w:t>
      </w:r>
      <w:r>
        <w:rPr>
          <w:spacing w:val="1"/>
        </w:rPr>
        <w:t xml:space="preserve"> </w:t>
      </w:r>
      <w:r>
        <w:t xml:space="preserve">support rapid response of clinical research activities in support of priorities as set forth by </w:t>
      </w:r>
      <w:r>
        <w:t>the</w:t>
      </w:r>
      <w:r>
        <w:rPr>
          <w:spacing w:val="1"/>
        </w:rPr>
        <w:t xml:space="preserve"> </w:t>
      </w:r>
      <w:r>
        <w:t>Department of Health and Human Services (HHS), the National Institutes of Health (NIH), and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agencies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emerging</w:t>
      </w:r>
      <w:r>
        <w:rPr>
          <w:spacing w:val="-3"/>
        </w:rPr>
        <w:t xml:space="preserve"> </w:t>
      </w:r>
      <w:r>
        <w:t>diseases.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clinical research collaborators whose interests align with and further NIAID’s mission. With</w:t>
      </w:r>
      <w:r>
        <w:rPr>
          <w:spacing w:val="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“boots-on-the-ground,”</w:t>
      </w:r>
      <w:r>
        <w:rPr>
          <w:spacing w:val="-3"/>
        </w:rPr>
        <w:t xml:space="preserve"> </w:t>
      </w:r>
      <w:r>
        <w:t>IBEX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programmatic</w:t>
      </w:r>
    </w:p>
    <w:p w14:paraId="71DE47AE" w14:textId="77777777" w:rsidR="00CF47A7" w:rsidRDefault="00CF47A7">
      <w:pPr>
        <w:spacing w:line="288" w:lineRule="auto"/>
        <w:sectPr w:rsidR="00CF47A7">
          <w:pgSz w:w="12240" w:h="15840"/>
          <w:pgMar w:top="1360" w:right="1340" w:bottom="1080" w:left="1340" w:header="702" w:footer="885" w:gutter="0"/>
          <w:cols w:space="720"/>
        </w:sectPr>
      </w:pPr>
    </w:p>
    <w:p w14:paraId="7770CB87" w14:textId="77777777" w:rsidR="00CF47A7" w:rsidRDefault="00EE33F5">
      <w:pPr>
        <w:pStyle w:val="BodyText"/>
        <w:spacing w:before="80" w:line="288" w:lineRule="auto"/>
      </w:pPr>
      <w:r>
        <w:lastRenderedPageBreak/>
        <w:t>support services in-country. IBEX has supported multipl</w:t>
      </w:r>
      <w:r>
        <w:t>e international development projects</w:t>
      </w:r>
      <w:r>
        <w:rPr>
          <w:spacing w:val="1"/>
        </w:rPr>
        <w:t xml:space="preserve"> </w:t>
      </w:r>
      <w:r>
        <w:t>funded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collaborative</w:t>
      </w:r>
      <w:r>
        <w:rPr>
          <w:spacing w:val="-3"/>
        </w:rPr>
        <w:t xml:space="preserve"> </w:t>
      </w:r>
      <w:r>
        <w:t>scientific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African nations. We have worked to build ongoing programs of a collaborative nature that have</w:t>
      </w:r>
      <w:r>
        <w:rPr>
          <w:spacing w:val="1"/>
        </w:rPr>
        <w:t xml:space="preserve"> </w:t>
      </w:r>
      <w:r>
        <w:t>also incorporated the surge c</w:t>
      </w:r>
      <w:r>
        <w:t>apability so agencies may respond to emergencies. Relevant Past</w:t>
      </w:r>
      <w:r>
        <w:rPr>
          <w:spacing w:val="1"/>
        </w:rPr>
        <w:t xml:space="preserve"> </w:t>
      </w:r>
      <w:r>
        <w:t>Performance</w:t>
      </w:r>
    </w:p>
    <w:p w14:paraId="3D3CFAD8" w14:textId="77777777" w:rsidR="00CF47A7" w:rsidRDefault="00EE33F5">
      <w:pPr>
        <w:pStyle w:val="BodyText"/>
        <w:spacing w:before="164" w:line="288" w:lineRule="auto"/>
        <w:ind w:right="171"/>
      </w:pPr>
      <w:r>
        <w:t>Recent past performance demonstrates our expertise. IBEX has supported USAID missions for</w:t>
      </w:r>
      <w:r>
        <w:rPr>
          <w:spacing w:val="1"/>
        </w:rPr>
        <w:t xml:space="preserve"> </w:t>
      </w:r>
      <w:r>
        <w:t>the Mali Trade IDQ, RASIE PLUS IQC, and SWIFT II (Ghana, Mali), and USAID ICT project</w:t>
      </w:r>
      <w:r>
        <w:rPr>
          <w:spacing w:val="1"/>
        </w:rPr>
        <w:t xml:space="preserve"> </w:t>
      </w:r>
      <w:r>
        <w:t>in (Nigeria, Kenya, Uganda, Mozambique, and Tanzania), and the Eurpean Union's Embassies</w:t>
      </w:r>
      <w:r>
        <w:rPr>
          <w:spacing w:val="1"/>
        </w:rPr>
        <w:t xml:space="preserve"> </w:t>
      </w:r>
      <w:r>
        <w:rPr>
          <w:spacing w:val="-1"/>
        </w:rPr>
        <w:t xml:space="preserve">throughout Africa providing Voice/Broadband and Private </w:t>
      </w:r>
      <w:r>
        <w:t>Network Solutions. IBEX h</w:t>
      </w:r>
      <w:r>
        <w:t>as worked</w:t>
      </w:r>
      <w:r>
        <w:rPr>
          <w:spacing w:val="-57"/>
        </w:rPr>
        <w:t xml:space="preserve"> </w:t>
      </w:r>
      <w:r>
        <w:rPr>
          <w:spacing w:val="-1"/>
        </w:rPr>
        <w:t xml:space="preserve">on more than </w:t>
      </w:r>
      <w:r>
        <w:t>20 notable projects in Mali providing Technical Assistance. For USAID Mali</w:t>
      </w:r>
      <w:r>
        <w:rPr>
          <w:spacing w:val="1"/>
        </w:rPr>
        <w:t xml:space="preserve"> </w:t>
      </w:r>
      <w:r>
        <w:rPr>
          <w:spacing w:val="-1"/>
        </w:rPr>
        <w:t xml:space="preserve">Health, IBEX was tasked </w:t>
      </w:r>
      <w:r>
        <w:t>with providing Administrative and Technical Support for the project</w:t>
      </w:r>
      <w:r>
        <w:rPr>
          <w:spacing w:val="1"/>
        </w:rPr>
        <w:t xml:space="preserve"> </w:t>
      </w:r>
      <w:r>
        <w:t>staff.</w:t>
      </w:r>
    </w:p>
    <w:p w14:paraId="67701399" w14:textId="77777777" w:rsidR="00CF47A7" w:rsidRDefault="00EE33F5">
      <w:pPr>
        <w:pStyle w:val="BodyText"/>
        <w:spacing w:before="181" w:line="288" w:lineRule="auto"/>
        <w:ind w:right="156"/>
      </w:pPr>
      <w:r>
        <w:t>For the USAID Sahal Project in Mali, Guinea, and Niger, the</w:t>
      </w:r>
      <w:r>
        <w:t xml:space="preserve"> team at IBEX was tasked with</w:t>
      </w:r>
      <w:r>
        <w:rPr>
          <w:spacing w:val="1"/>
        </w:rPr>
        <w:t xml:space="preserve"> </w:t>
      </w:r>
      <w:r>
        <w:rPr>
          <w:spacing w:val="-1"/>
        </w:rPr>
        <w:t xml:space="preserve">providing </w:t>
      </w:r>
      <w:r>
        <w:t>Grant and Financial Support Services. As a subcontractor to Chemonics International,</w:t>
      </w:r>
      <w:r>
        <w:rPr>
          <w:spacing w:val="1"/>
        </w:rPr>
        <w:t xml:space="preserve"> </w:t>
      </w:r>
      <w:r>
        <w:t>IBEX delivered services under USAID SWIFT II in the Democratic Republic of Congo. We</w:t>
      </w:r>
      <w:r>
        <w:rPr>
          <w:spacing w:val="1"/>
        </w:rPr>
        <w:t xml:space="preserve"> </w:t>
      </w:r>
      <w:r>
        <w:rPr>
          <w:spacing w:val="-1"/>
        </w:rPr>
        <w:t xml:space="preserve">were tasked with providing Administrative and </w:t>
      </w:r>
      <w:r>
        <w:t>Technical Assistance for the SWIFT II Staff. On</w:t>
      </w:r>
      <w:r>
        <w:rPr>
          <w:spacing w:val="1"/>
        </w:rPr>
        <w:t xml:space="preserve"> </w:t>
      </w:r>
      <w:r>
        <w:t>another effort, for the Office of Science and Technology (S&amp;T), our team is tasked with leading</w:t>
      </w:r>
      <w:r>
        <w:rPr>
          <w:spacing w:val="1"/>
        </w:rPr>
        <w:t xml:space="preserve"> </w:t>
      </w:r>
      <w:r>
        <w:t>the Agency’s work on Grand Challenges for Development through its use of science and</w:t>
      </w:r>
      <w:r>
        <w:rPr>
          <w:spacing w:val="1"/>
        </w:rPr>
        <w:t xml:space="preserve"> </w:t>
      </w:r>
      <w:r>
        <w:t>technology, as partnerships</w:t>
      </w:r>
      <w:r>
        <w:t xml:space="preserve"> are expanded, increasing USAID’s technical capacity and its ability</w:t>
      </w:r>
      <w:r>
        <w:rPr>
          <w:spacing w:val="1"/>
        </w:rPr>
        <w:t xml:space="preserve"> </w:t>
      </w:r>
      <w:r>
        <w:t>to collaborate and apply domestic scientific research and technologies to areas of interests. With</w:t>
      </w:r>
      <w:r>
        <w:rPr>
          <w:spacing w:val="1"/>
        </w:rPr>
        <w:t xml:space="preserve"> </w:t>
      </w:r>
      <w:r>
        <w:t>a need for institutional support within S&amp;T, IBEX provides technical services on reestab</w:t>
      </w:r>
      <w:r>
        <w:t>lishing</w:t>
      </w:r>
      <w:r>
        <w:rPr>
          <w:spacing w:val="1"/>
        </w:rPr>
        <w:t xml:space="preserve"> </w:t>
      </w:r>
      <w:r>
        <w:t>S&amp;T’s scientific and technical capacity, as well as, supporting its expansion of innovative and</w:t>
      </w:r>
      <w:r>
        <w:rPr>
          <w:spacing w:val="1"/>
        </w:rPr>
        <w:t xml:space="preserve"> </w:t>
      </w:r>
      <w:r>
        <w:t>groundbreaking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USAID.</w:t>
      </w:r>
      <w:r>
        <w:rPr>
          <w:spacing w:val="-3"/>
        </w:rPr>
        <w:t xml:space="preserve"> </w:t>
      </w:r>
      <w:r>
        <w:t>Specifically,</w:t>
      </w:r>
      <w:r>
        <w:rPr>
          <w:spacing w:val="-2"/>
        </w:rPr>
        <w:t xml:space="preserve"> </w:t>
      </w:r>
      <w:r>
        <w:t>IBEX</w:t>
      </w:r>
      <w:r>
        <w:rPr>
          <w:spacing w:val="-3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S&amp;T</w:t>
      </w:r>
      <w:r>
        <w:rPr>
          <w:spacing w:val="-7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organizing conferences, events and speaker series; providing</w:t>
      </w:r>
      <w:r>
        <w:t xml:space="preserve"> peer review support for evaluating</w:t>
      </w:r>
      <w:r>
        <w:rPr>
          <w:spacing w:val="1"/>
        </w:rPr>
        <w:t xml:space="preserve"> </w:t>
      </w:r>
      <w:r>
        <w:t>research proposals; communications, logistics with diverse stakeholders in scientific, academic,</w:t>
      </w:r>
      <w:r>
        <w:rPr>
          <w:spacing w:val="1"/>
        </w:rPr>
        <w:t xml:space="preserve"> </w:t>
      </w:r>
      <w:r>
        <w:t>developmental and foreign policy communities; research and analysis; Marketing and event</w:t>
      </w:r>
      <w:r>
        <w:rPr>
          <w:spacing w:val="1"/>
        </w:rPr>
        <w:t xml:space="preserve"> </w:t>
      </w:r>
      <w:r>
        <w:t>logistics;</w:t>
      </w:r>
      <w:r>
        <w:rPr>
          <w:spacing w:val="-1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and surg</w:t>
      </w:r>
      <w:r>
        <w:t>e</w:t>
      </w:r>
      <w:r>
        <w:rPr>
          <w:spacing w:val="-1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support.</w:t>
      </w:r>
    </w:p>
    <w:p w14:paraId="51ACBA55" w14:textId="77777777" w:rsidR="00CF47A7" w:rsidRDefault="00EE33F5">
      <w:pPr>
        <w:pStyle w:val="BodyText"/>
        <w:spacing w:before="173" w:line="283" w:lineRule="auto"/>
        <w:ind w:right="207"/>
      </w:pPr>
      <w:r>
        <w:rPr>
          <w:spacing w:val="-1"/>
        </w:rPr>
        <w:t xml:space="preserve">For administrative support, </w:t>
      </w:r>
      <w:r>
        <w:t>consider that IBEX supports GSA FAI ACMIS creating training and</w:t>
      </w:r>
      <w:r>
        <w:rPr>
          <w:spacing w:val="-57"/>
        </w:rPr>
        <w:t xml:space="preserve"> </w:t>
      </w:r>
      <w:r>
        <w:t>outreach sessions with 152+ user agencies and groups, including NIH stakeholders. Our team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tasked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videos;</w:t>
      </w:r>
      <w:r>
        <w:rPr>
          <w:spacing w:val="-1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seminars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GSA</w:t>
      </w:r>
      <w:r>
        <w:rPr>
          <w:spacing w:val="-57"/>
        </w:rPr>
        <w:t xml:space="preserve"> </w:t>
      </w:r>
      <w:r>
        <w:t>Expo;</w:t>
      </w:r>
      <w:r>
        <w:rPr>
          <w:spacing w:val="-2"/>
        </w:rPr>
        <w:t xml:space="preserve"> </w:t>
      </w:r>
      <w:r>
        <w:t>and, developing SOPs and Policies.</w:t>
      </w:r>
    </w:p>
    <w:p w14:paraId="6A754257" w14:textId="77777777" w:rsidR="00CF47A7" w:rsidRDefault="00EE33F5">
      <w:pPr>
        <w:pStyle w:val="BodyText"/>
        <w:spacing w:before="217" w:line="285" w:lineRule="auto"/>
        <w:ind w:right="171"/>
      </w:pPr>
      <w:r>
        <w:rPr>
          <w:spacing w:val="-1"/>
        </w:rPr>
        <w:t xml:space="preserve">IBEX has provided substantial financial </w:t>
      </w:r>
      <w:r>
        <w:t>and administrative management for AVOIR — where</w:t>
      </w:r>
      <w:r>
        <w:rPr>
          <w:spacing w:val="1"/>
        </w:rPr>
        <w:t xml:space="preserve"> </w:t>
      </w:r>
      <w:r>
        <w:t xml:space="preserve">we provide procurement services, logistics support, and custom clearance, in </w:t>
      </w:r>
      <w:r>
        <w:t>six countries</w:t>
      </w:r>
      <w:r>
        <w:rPr>
          <w:spacing w:val="1"/>
        </w:rPr>
        <w:t xml:space="preserve"> </w:t>
      </w:r>
      <w:r>
        <w:t>simultaneously — this showcases our ability to work in multiple countries providing technical</w:t>
      </w:r>
      <w:r>
        <w:rPr>
          <w:spacing w:val="1"/>
        </w:rPr>
        <w:t xml:space="preserve"> </w:t>
      </w:r>
      <w:r>
        <w:t>assistance. We also have a robust line of credit with several banks and a strong understanding of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Mali,</w:t>
      </w:r>
      <w:r>
        <w:rPr>
          <w:spacing w:val="-1"/>
        </w:rPr>
        <w:t xml:space="preserve"> </w:t>
      </w:r>
      <w:r>
        <w:t>Li</w:t>
      </w:r>
      <w:r>
        <w:t>beria,</w:t>
      </w:r>
      <w:r>
        <w:rPr>
          <w:spacing w:val="-2"/>
        </w:rPr>
        <w:t xml:space="preserve"> </w:t>
      </w:r>
      <w:r>
        <w:t>Guinea,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DRC,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inception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</w:p>
    <w:p w14:paraId="2F7F004A" w14:textId="77777777" w:rsidR="00CF47A7" w:rsidRDefault="00CF47A7">
      <w:pPr>
        <w:spacing w:line="285" w:lineRule="auto"/>
        <w:sectPr w:rsidR="00CF47A7">
          <w:pgSz w:w="12240" w:h="15840"/>
          <w:pgMar w:top="1360" w:right="1340" w:bottom="1080" w:left="1340" w:header="702" w:footer="885" w:gutter="0"/>
          <w:cols w:space="720"/>
        </w:sectPr>
      </w:pPr>
    </w:p>
    <w:p w14:paraId="363AD3F3" w14:textId="22BEAAEC" w:rsidR="00CF47A7" w:rsidRDefault="00EE33F5">
      <w:pPr>
        <w:pStyle w:val="BodyText"/>
        <w:spacing w:before="80" w:line="283" w:lineRule="auto"/>
        <w:ind w:right="63"/>
      </w:pPr>
      <w:r>
        <w:lastRenderedPageBreak/>
        <w:t xml:space="preserve">USAID "The Lab" to support </w:t>
      </w:r>
      <w:r>
        <w:rPr>
          <w:i/>
        </w:rPr>
        <w:t xml:space="preserve">Scientist on Fellowship. </w:t>
      </w:r>
      <w:r>
        <w:t>We providing administrative and</w:t>
      </w:r>
      <w:r>
        <w:rPr>
          <w:spacing w:val="1"/>
        </w:rPr>
        <w:t xml:space="preserve"> </w:t>
      </w:r>
      <w:r>
        <w:t>programmatic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professionals,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grants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USAID.</w:t>
      </w:r>
      <w:r>
        <w:rPr>
          <w:spacing w:val="-57"/>
        </w:rPr>
        <w:t xml:space="preserve"> </w:t>
      </w:r>
      <w:r>
        <w:t xml:space="preserve">IBEX also worked with seen (7) universities in Africa to provide training and best practices. </w:t>
      </w:r>
      <w:del w:id="10" w:author="ronda Kane" w:date="2022-04-25T13:49:00Z">
        <w:r w:rsidDel="005E73EB">
          <w:delText>In</w:delText>
        </w:r>
        <w:r w:rsidDel="005E73EB">
          <w:rPr>
            <w:spacing w:val="1"/>
          </w:rPr>
          <w:delText xml:space="preserve"> </w:delText>
        </w:r>
        <w:r w:rsidDel="005E73EB">
          <w:rPr>
            <w:spacing w:val="-1"/>
          </w:rPr>
          <w:delText xml:space="preserve">total, </w:delText>
        </w:r>
        <w:r w:rsidDel="005E73EB">
          <w:delText>IBEX</w:delText>
        </w:r>
        <w:r w:rsidDel="005E73EB">
          <w:rPr>
            <w:spacing w:val="-1"/>
          </w:rPr>
          <w:delText xml:space="preserve"> </w:delText>
        </w:r>
        <w:r w:rsidDel="005E73EB">
          <w:delText>has</w:delText>
        </w:r>
        <w:r w:rsidDel="005E73EB">
          <w:rPr>
            <w:spacing w:val="-1"/>
          </w:rPr>
          <w:delText xml:space="preserve"> </w:delText>
        </w:r>
        <w:r w:rsidDel="005E73EB">
          <w:delText>worked</w:delText>
        </w:r>
        <w:r w:rsidDel="005E73EB">
          <w:rPr>
            <w:spacing w:val="-1"/>
          </w:rPr>
          <w:delText xml:space="preserve"> </w:delText>
        </w:r>
        <w:r w:rsidDel="005E73EB">
          <w:delText>in</w:delText>
        </w:r>
        <w:r w:rsidDel="005E73EB">
          <w:rPr>
            <w:spacing w:val="-1"/>
          </w:rPr>
          <w:delText xml:space="preserve"> </w:delText>
        </w:r>
        <w:r w:rsidDel="005E73EB">
          <w:delText>28</w:delText>
        </w:r>
        <w:r w:rsidDel="005E73EB">
          <w:rPr>
            <w:spacing w:val="-1"/>
          </w:rPr>
          <w:delText xml:space="preserve"> </w:delText>
        </w:r>
        <w:r w:rsidDel="005E73EB">
          <w:delText>Countr</w:delText>
        </w:r>
        <w:r w:rsidDel="005E73EB">
          <w:delText>ies</w:delText>
        </w:r>
        <w:r w:rsidDel="005E73EB">
          <w:rPr>
            <w:spacing w:val="-1"/>
          </w:rPr>
          <w:delText xml:space="preserve"> </w:delText>
        </w:r>
        <w:r w:rsidDel="005E73EB">
          <w:delText>in</w:delText>
        </w:r>
        <w:r w:rsidDel="005E73EB">
          <w:rPr>
            <w:spacing w:val="-1"/>
          </w:rPr>
          <w:delText xml:space="preserve"> </w:delText>
        </w:r>
        <w:r w:rsidDel="005E73EB">
          <w:delText>Sub</w:delText>
        </w:r>
        <w:r w:rsidDel="005E73EB">
          <w:rPr>
            <w:spacing w:val="-2"/>
          </w:rPr>
          <w:delText xml:space="preserve"> </w:delText>
        </w:r>
        <w:r w:rsidDel="005E73EB">
          <w:delText>Saharan</w:delText>
        </w:r>
        <w:r w:rsidDel="005E73EB">
          <w:rPr>
            <w:spacing w:val="-14"/>
          </w:rPr>
          <w:delText xml:space="preserve"> </w:delText>
        </w:r>
        <w:r w:rsidDel="005E73EB">
          <w:delText>Africa</w:delText>
        </w:r>
        <w:r w:rsidDel="005E73EB">
          <w:rPr>
            <w:spacing w:val="-2"/>
          </w:rPr>
          <w:delText xml:space="preserve"> </w:delText>
        </w:r>
        <w:r w:rsidDel="005E73EB">
          <w:delText>providing</w:delText>
        </w:r>
        <w:r w:rsidDel="005E73EB">
          <w:rPr>
            <w:spacing w:val="-1"/>
          </w:rPr>
          <w:delText xml:space="preserve"> </w:delText>
        </w:r>
        <w:r w:rsidDel="005E73EB">
          <w:delText>technical</w:delText>
        </w:r>
        <w:r w:rsidDel="005E73EB">
          <w:rPr>
            <w:spacing w:val="-1"/>
          </w:rPr>
          <w:delText xml:space="preserve"> </w:delText>
        </w:r>
        <w:r w:rsidDel="005E73EB">
          <w:delText>assistance.</w:delText>
        </w:r>
      </w:del>
    </w:p>
    <w:p w14:paraId="09E1EC8B" w14:textId="77777777" w:rsidR="00CF47A7" w:rsidRDefault="00EE33F5">
      <w:pPr>
        <w:pStyle w:val="BodyText"/>
        <w:spacing w:before="217" w:line="285" w:lineRule="auto"/>
        <w:ind w:right="128"/>
      </w:pPr>
      <w:r>
        <w:t>For the Ministry of Finances of Mali, in Bamako, IBEX developed a web portal for one of the</w:t>
      </w:r>
      <w:r>
        <w:rPr>
          <w:spacing w:val="1"/>
        </w:rPr>
        <w:t xml:space="preserve"> </w:t>
      </w:r>
      <w:r>
        <w:t>key ministries that shares sensitive and important data with international financial institutions</w:t>
      </w:r>
      <w:r>
        <w:rPr>
          <w:spacing w:val="1"/>
        </w:rPr>
        <w:t xml:space="preserve"> </w:t>
      </w:r>
      <w:r>
        <w:t xml:space="preserve">such as </w:t>
      </w:r>
      <w:r>
        <w:t>the IMF, the World Bank, other foreign financial entities, etc. With a deadline of only a</w:t>
      </w:r>
      <w:r>
        <w:rPr>
          <w:spacing w:val="1"/>
        </w:rPr>
        <w:t xml:space="preserve"> </w:t>
      </w:r>
      <w:r>
        <w:t>few months to develop and deploy the website, IBEX worked with multiple entities to address</w:t>
      </w:r>
      <w:r>
        <w:rPr>
          <w:spacing w:val="1"/>
        </w:rPr>
        <w:t xml:space="preserve"> </w:t>
      </w:r>
      <w:r>
        <w:t>the requirements, including the ministry's IT and communication department</w:t>
      </w:r>
      <w:r>
        <w:t xml:space="preserve"> to come up with a</w:t>
      </w:r>
      <w:r>
        <w:rPr>
          <w:spacing w:val="1"/>
        </w:rPr>
        <w:t xml:space="preserve"> </w:t>
      </w:r>
      <w:r>
        <w:t>design adapted to their vision. We made sure that the database and file system would be able to</w:t>
      </w:r>
      <w:r>
        <w:rPr>
          <w:spacing w:val="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backup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regularly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recovery</w:t>
      </w:r>
      <w:r>
        <w:rPr>
          <w:spacing w:val="-57"/>
        </w:rPr>
        <w:t xml:space="preserve"> </w:t>
      </w:r>
      <w:r>
        <w:t>plan IBEX developed. The IBEX team overcame the difficulties of gathering of important data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non-availability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ministry’s personal</w:t>
      </w:r>
      <w:r>
        <w:rPr>
          <w:spacing w:val="-1"/>
        </w:rPr>
        <w:t xml:space="preserve"> </w:t>
      </w:r>
      <w:r>
        <w:t>to assist.</w:t>
      </w:r>
    </w:p>
    <w:p w14:paraId="3B3C4D1D" w14:textId="77777777" w:rsidR="00CF47A7" w:rsidRDefault="00EE33F5">
      <w:pPr>
        <w:pStyle w:val="BodyText"/>
        <w:spacing w:before="196" w:line="288" w:lineRule="auto"/>
        <w:ind w:right="82"/>
      </w:pPr>
      <w:r>
        <w:t xml:space="preserve">Another technical project </w:t>
      </w:r>
      <w:r>
        <w:t>in Mali centered on the Ministry of Mines wanting to communicate</w:t>
      </w:r>
      <w:r>
        <w:rPr>
          <w:spacing w:val="1"/>
        </w:rPr>
        <w:t xml:space="preserve"> </w:t>
      </w:r>
      <w:r>
        <w:t>more information to the general public about its mission, and general information about the</w:t>
      </w:r>
      <w:r>
        <w:rPr>
          <w:spacing w:val="1"/>
        </w:rPr>
        <w:t xml:space="preserve"> </w:t>
      </w:r>
      <w:r>
        <w:t>mining sector, the different types of regulations, permitting, and jobs related to the sector.This</w:t>
      </w:r>
      <w:r>
        <w:rPr>
          <w:spacing w:val="1"/>
        </w:rPr>
        <w:t xml:space="preserve"> </w:t>
      </w:r>
      <w:r>
        <w:rPr>
          <w:spacing w:val="-1"/>
        </w:rPr>
        <w:t xml:space="preserve">required </w:t>
      </w:r>
      <w:r>
        <w:t>a website that was bilingual and mobile friendly. Another goal of this project was to</w:t>
      </w:r>
      <w:r>
        <w:rPr>
          <w:spacing w:val="1"/>
        </w:rPr>
        <w:t xml:space="preserve"> </w:t>
      </w:r>
      <w:r>
        <w:t>create professional email templates for all employees of the ministry. We developed the French</w:t>
      </w:r>
      <w:r>
        <w:rPr>
          <w:spacing w:val="1"/>
        </w:rPr>
        <w:t xml:space="preserve"> </w:t>
      </w:r>
      <w:r>
        <w:t>version of the website with the information at hand and deployed a</w:t>
      </w:r>
      <w:r>
        <w:t>n English translation as part of</w:t>
      </w:r>
      <w:r>
        <w:rPr>
          <w:spacing w:val="-58"/>
        </w:rPr>
        <w:t xml:space="preserve"> </w:t>
      </w:r>
      <w:r>
        <w:t>ongoing</w:t>
      </w:r>
      <w:r>
        <w:rPr>
          <w:spacing w:val="-1"/>
        </w:rPr>
        <w:t xml:space="preserve"> </w:t>
      </w:r>
      <w:r>
        <w:t>maintenance.</w:t>
      </w:r>
    </w:p>
    <w:p w14:paraId="1367295B" w14:textId="055C55E8" w:rsidR="00CF47A7" w:rsidRDefault="00EE33F5">
      <w:pPr>
        <w:pStyle w:val="BodyText"/>
        <w:spacing w:before="182" w:line="288" w:lineRule="auto"/>
        <w:ind w:right="95"/>
      </w:pPr>
      <w:r>
        <w:t>Our project execution resulted in synergies between project components. The program was a</w:t>
      </w:r>
      <w:r>
        <w:rPr>
          <w:spacing w:val="1"/>
        </w:rPr>
        <w:t xml:space="preserve"> </w:t>
      </w:r>
      <w:r>
        <w:t>cooperative created and run by young Malian agribusiness people. One “win” was the marketing</w:t>
      </w:r>
      <w:r>
        <w:rPr>
          <w:spacing w:val="1"/>
        </w:rPr>
        <w:t xml:space="preserve"> </w:t>
      </w:r>
      <w:r>
        <w:t>of local organic fruit and vegetables, with: an online sales channel facilitated via a website;</w:t>
      </w:r>
      <w:r>
        <w:rPr>
          <w:spacing w:val="1"/>
        </w:rPr>
        <w:t xml:space="preserve"> </w:t>
      </w:r>
      <w:r>
        <w:t>regularly scheduled collection/distribution points; and, markets set-up to deliver local fruit and</w:t>
      </w:r>
      <w:r>
        <w:rPr>
          <w:spacing w:val="1"/>
        </w:rPr>
        <w:t xml:space="preserve"> </w:t>
      </w:r>
      <w:r>
        <w:t xml:space="preserve">vegetables at affordable </w:t>
      </w:r>
      <w:r>
        <w:t>prices</w:t>
      </w:r>
      <w:ins w:id="11" w:author="ronda Kane" w:date="2022-04-25T13:50:00Z">
        <w:r w:rsidR="005E73EB">
          <w:t xml:space="preserve"> </w:t>
        </w:r>
      </w:ins>
      <w:r>
        <w:t>.One</w:t>
      </w:r>
      <w:r>
        <w:t xml:space="preserve"> example of the innovation</w:t>
      </w:r>
      <w:r>
        <w:t xml:space="preserve"> our approach brings is the success</w:t>
      </w:r>
      <w:r>
        <w:rPr>
          <w:spacing w:val="-57"/>
        </w:rPr>
        <w:t xml:space="preserve"> </w:t>
      </w:r>
      <w:r>
        <w:rPr>
          <w:spacing w:val="-1"/>
        </w:rPr>
        <w:t>IBEX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Mali</w:t>
      </w:r>
      <w:r>
        <w:rPr>
          <w:spacing w:val="-15"/>
        </w:rPr>
        <w:t xml:space="preserve"> </w:t>
      </w:r>
      <w:r>
        <w:t>Agricultural</w:t>
      </w:r>
      <w:r>
        <w:rPr>
          <w:spacing w:val="-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Initiative.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climate-smart</w:t>
      </w:r>
      <w:r>
        <w:rPr>
          <w:spacing w:val="-2"/>
        </w:rPr>
        <w:t xml:space="preserve"> </w:t>
      </w:r>
      <w:r>
        <w:t>agriculture</w:t>
      </w:r>
      <w:r>
        <w:rPr>
          <w:spacing w:val="-57"/>
        </w:rPr>
        <w:t xml:space="preserve"> </w:t>
      </w:r>
      <w:r>
        <w:t>initiative that relied on a diversified micro-market farm to produce and consume locally to</w:t>
      </w:r>
      <w:r>
        <w:rPr>
          <w:spacing w:val="1"/>
        </w:rPr>
        <w:t xml:space="preserve"> </w:t>
      </w:r>
      <w:r>
        <w:rPr>
          <w:spacing w:val="-1"/>
        </w:rPr>
        <w:t xml:space="preserve">improve </w:t>
      </w:r>
      <w:r>
        <w:t>the quality of life of</w:t>
      </w:r>
      <w:r>
        <w:t xml:space="preserve"> people in West Africa. The following exhibit depicts the IBEX</w:t>
      </w:r>
      <w:r>
        <w:rPr>
          <w:spacing w:val="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 program and project enhancement.</w:t>
      </w:r>
    </w:p>
    <w:p w14:paraId="77AA3709" w14:textId="77777777" w:rsidR="00CF47A7" w:rsidRDefault="00CF47A7">
      <w:pPr>
        <w:spacing w:line="288" w:lineRule="auto"/>
        <w:sectPr w:rsidR="00CF47A7">
          <w:pgSz w:w="12240" w:h="15840"/>
          <w:pgMar w:top="1360" w:right="1340" w:bottom="1080" w:left="1340" w:header="702" w:footer="885" w:gutter="0"/>
          <w:cols w:space="720"/>
        </w:sectPr>
      </w:pPr>
    </w:p>
    <w:p w14:paraId="580E5033" w14:textId="77777777" w:rsidR="00CF47A7" w:rsidRDefault="00CF47A7">
      <w:pPr>
        <w:pStyle w:val="BodyText"/>
        <w:spacing w:before="5"/>
        <w:ind w:left="0"/>
        <w:rPr>
          <w:sz w:val="29"/>
        </w:rPr>
      </w:pPr>
    </w:p>
    <w:p w14:paraId="38279F27" w14:textId="77777777" w:rsidR="00CF47A7" w:rsidRDefault="00EE33F5">
      <w:pPr>
        <w:pStyle w:val="BodyText"/>
        <w:ind w:left="259"/>
        <w:rPr>
          <w:sz w:val="20"/>
        </w:rPr>
      </w:pPr>
      <w:r>
        <w:rPr>
          <w:noProof/>
          <w:sz w:val="20"/>
        </w:rPr>
        <w:drawing>
          <wp:inline distT="0" distB="0" distL="0" distR="0" wp14:anchorId="0A92A237" wp14:editId="3665D439">
            <wp:extent cx="5691188" cy="42433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42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60D9" w14:textId="77777777" w:rsidR="00CF47A7" w:rsidRDefault="00CF47A7">
      <w:pPr>
        <w:pStyle w:val="BodyText"/>
        <w:ind w:left="0"/>
        <w:rPr>
          <w:sz w:val="25"/>
        </w:rPr>
      </w:pPr>
    </w:p>
    <w:p w14:paraId="2CBD6230" w14:textId="77777777" w:rsidR="00CF47A7" w:rsidRDefault="00EE33F5">
      <w:pPr>
        <w:pStyle w:val="Heading1"/>
        <w:spacing w:before="90"/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Capabilities</w:t>
      </w:r>
    </w:p>
    <w:p w14:paraId="786CA0DA" w14:textId="77777777" w:rsidR="00CF47A7" w:rsidRDefault="00EE33F5">
      <w:pPr>
        <w:pStyle w:val="BodyText"/>
        <w:spacing w:before="144" w:line="283" w:lineRule="auto"/>
        <w:ind w:right="95"/>
      </w:pPr>
      <w:r>
        <w:t>The following abbreviated biographies summarize the skills and experience of a selection of the</w:t>
      </w:r>
      <w:r>
        <w:rPr>
          <w:spacing w:val="-57"/>
        </w:rPr>
        <w:t xml:space="preserve"> </w:t>
      </w:r>
      <w:r>
        <w:t>IBEX</w:t>
      </w:r>
      <w:r>
        <w:rPr>
          <w:spacing w:val="-3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Mali,</w:t>
      </w:r>
      <w:r>
        <w:rPr>
          <w:spacing w:val="-2"/>
        </w:rPr>
        <w:t xml:space="preserve"> </w:t>
      </w:r>
      <w:r>
        <w:t>Liberia,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Sub-Saharan</w:t>
      </w:r>
      <w:r>
        <w:rPr>
          <w:spacing w:val="-57"/>
        </w:rPr>
        <w:t xml:space="preserve"> </w:t>
      </w:r>
      <w:r>
        <w:t>locations. Our team members are multilingual, particularly the staff in Mali, who are native</w:t>
      </w:r>
      <w:r>
        <w:rPr>
          <w:spacing w:val="1"/>
        </w:rPr>
        <w:t xml:space="preserve"> </w:t>
      </w:r>
      <w:r>
        <w:t>French</w:t>
      </w:r>
      <w:r>
        <w:rPr>
          <w:spacing w:val="-1"/>
        </w:rPr>
        <w:t xml:space="preserve"> </w:t>
      </w:r>
      <w:r>
        <w:t>speakers.</w:t>
      </w:r>
    </w:p>
    <w:p w14:paraId="7A63CE18" w14:textId="5EA995C4" w:rsidR="00CF47A7" w:rsidRDefault="007E23AB">
      <w:pPr>
        <w:pStyle w:val="BodyText"/>
        <w:spacing w:before="11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8B6A0B" wp14:editId="0102ACBE">
                <wp:simplePos x="0" y="0"/>
                <wp:positionH relativeFrom="page">
                  <wp:posOffset>914400</wp:posOffset>
                </wp:positionH>
                <wp:positionV relativeFrom="paragraph">
                  <wp:posOffset>131445</wp:posOffset>
                </wp:positionV>
                <wp:extent cx="5943600" cy="1270"/>
                <wp:effectExtent l="0" t="0" r="0" b="0"/>
                <wp:wrapTopAndBottom/>
                <wp:docPr id="1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4417F" id="docshape4" o:spid="_x0000_s1026" style="position:absolute;margin-left:1in;margin-top:10.35pt;width:46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61E65525" w14:textId="77777777" w:rsidR="00CF47A7" w:rsidRDefault="00EE33F5">
      <w:pPr>
        <w:tabs>
          <w:tab w:val="left" w:pos="2529"/>
        </w:tabs>
        <w:spacing w:before="98" w:line="246" w:lineRule="exact"/>
        <w:ind w:left="100"/>
      </w:pPr>
      <w:r>
        <w:t>Staff</w:t>
      </w:r>
      <w:r>
        <w:rPr>
          <w:spacing w:val="-2"/>
        </w:rPr>
        <w:t xml:space="preserve"> </w:t>
      </w:r>
      <w:r>
        <w:t>Person:</w:t>
      </w:r>
      <w:r>
        <w:tab/>
        <w:t>Abdoul</w:t>
      </w:r>
      <w:r>
        <w:rPr>
          <w:spacing w:val="-2"/>
        </w:rPr>
        <w:t xml:space="preserve"> </w:t>
      </w:r>
      <w:r>
        <w:t>Karim</w:t>
      </w:r>
      <w:r>
        <w:rPr>
          <w:spacing w:val="-2"/>
        </w:rPr>
        <w:t xml:space="preserve"> </w:t>
      </w:r>
      <w:r>
        <w:t>Ouattara</w:t>
      </w:r>
    </w:p>
    <w:p w14:paraId="5C5D51F8" w14:textId="77777777" w:rsidR="00CF47A7" w:rsidRDefault="00EE33F5">
      <w:pPr>
        <w:tabs>
          <w:tab w:val="left" w:pos="2529"/>
        </w:tabs>
        <w:spacing w:line="240" w:lineRule="exact"/>
        <w:ind w:left="100"/>
      </w:pPr>
      <w:r>
        <w:t>Role:</w:t>
      </w:r>
      <w:r>
        <w:tab/>
        <w:t>Financial</w:t>
      </w:r>
      <w:r>
        <w:rPr>
          <w:spacing w:val="-2"/>
        </w:rPr>
        <w:t xml:space="preserve"> </w:t>
      </w:r>
      <w:r>
        <w:t>Expert</w:t>
      </w:r>
    </w:p>
    <w:p w14:paraId="031E75A8" w14:textId="77777777" w:rsidR="00CF47A7" w:rsidRDefault="00EE33F5">
      <w:pPr>
        <w:tabs>
          <w:tab w:val="left" w:pos="2529"/>
        </w:tabs>
        <w:spacing w:line="240" w:lineRule="exact"/>
        <w:ind w:left="100"/>
      </w:pPr>
      <w:r>
        <w:t>Location:</w:t>
      </w:r>
      <w:r>
        <w:tab/>
        <w:t>Mali</w:t>
      </w:r>
    </w:p>
    <w:p w14:paraId="42946A59" w14:textId="77777777" w:rsidR="00CF47A7" w:rsidRDefault="00EE33F5">
      <w:pPr>
        <w:tabs>
          <w:tab w:val="left" w:pos="2529"/>
        </w:tabs>
        <w:spacing w:before="4" w:line="228" w:lineRule="auto"/>
        <w:ind w:left="100" w:right="1052"/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  <w:t xml:space="preserve">Masters Professionnel Economie et Gestion des Risques </w:t>
      </w:r>
      <w:r>
        <w:t>Financiers,</w:t>
      </w:r>
      <w:r>
        <w:rPr>
          <w:spacing w:val="-52"/>
        </w:rPr>
        <w:t xml:space="preserve"> </w:t>
      </w:r>
      <w:r>
        <w:t>Université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Rouen, France</w:t>
      </w:r>
    </w:p>
    <w:p w14:paraId="52C0BAA4" w14:textId="77777777" w:rsidR="00CF47A7" w:rsidRDefault="00CF47A7">
      <w:pPr>
        <w:pStyle w:val="BodyText"/>
        <w:spacing w:before="9"/>
        <w:ind w:left="0"/>
        <w:rPr>
          <w:sz w:val="20"/>
        </w:rPr>
      </w:pPr>
    </w:p>
    <w:p w14:paraId="46C4FC0C" w14:textId="77777777" w:rsidR="00CF47A7" w:rsidRDefault="00EE33F5">
      <w:pPr>
        <w:spacing w:before="1" w:line="228" w:lineRule="auto"/>
        <w:ind w:left="100" w:right="207"/>
      </w:pPr>
      <w:r>
        <w:t xml:space="preserve">Notable Experiences: </w:t>
      </w:r>
      <w:r>
        <w:rPr>
          <w:i/>
        </w:rPr>
        <w:t xml:space="preserve">Responsable Financier et Comptable </w:t>
      </w:r>
      <w:r>
        <w:t>— Put in place the management procedures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indicators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management.</w:t>
      </w:r>
      <w:r>
        <w:rPr>
          <w:spacing w:val="-3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reliability</w:t>
      </w:r>
      <w:r>
        <w:rPr>
          <w:spacing w:val="-52"/>
        </w:rPr>
        <w:t xml:space="preserve"> </w:t>
      </w:r>
      <w:r>
        <w:t>of bank accounts, financial and accounting documents in accordance with the legislation. Supervise the</w:t>
      </w:r>
      <w:r>
        <w:rPr>
          <w:spacing w:val="1"/>
        </w:rPr>
        <w:t xml:space="preserve"> </w:t>
      </w:r>
      <w:r>
        <w:t>accounting teams in respecting deadlines and procedures. Supervise management control in its missions</w:t>
      </w:r>
      <w:r>
        <w:rPr>
          <w:spacing w:val="1"/>
        </w:rPr>
        <w:t xml:space="preserve"> </w:t>
      </w:r>
      <w:r>
        <w:t xml:space="preserve">and the preparation of results. Develop the budget </w:t>
      </w:r>
      <w:r>
        <w:t>and the business plan in accordance with the strategic</w:t>
      </w:r>
      <w:r>
        <w:rPr>
          <w:spacing w:val="1"/>
        </w:rPr>
        <w:t xml:space="preserve"> </w:t>
      </w:r>
      <w:r>
        <w:t>choices of the shareholder and the general management. Validate tax choices with experts, ensure</w:t>
      </w:r>
      <w:r>
        <w:rPr>
          <w:spacing w:val="1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with tax services.</w:t>
      </w:r>
    </w:p>
    <w:p w14:paraId="0E06235E" w14:textId="77777777" w:rsidR="00CF47A7" w:rsidRDefault="00CF47A7">
      <w:pPr>
        <w:spacing w:line="228" w:lineRule="auto"/>
        <w:sectPr w:rsidR="00CF47A7">
          <w:pgSz w:w="12240" w:h="15840"/>
          <w:pgMar w:top="1360" w:right="1340" w:bottom="1080" w:left="1340" w:header="702" w:footer="885" w:gutter="0"/>
          <w:cols w:space="720"/>
        </w:sectPr>
      </w:pPr>
    </w:p>
    <w:p w14:paraId="1C8779CF" w14:textId="77777777" w:rsidR="00CF47A7" w:rsidRDefault="00CF47A7">
      <w:pPr>
        <w:pStyle w:val="BodyText"/>
        <w:spacing w:before="4"/>
        <w:ind w:left="0"/>
        <w:rPr>
          <w:sz w:val="6"/>
        </w:rPr>
      </w:pPr>
    </w:p>
    <w:p w14:paraId="1458B792" w14:textId="449E3E1B" w:rsidR="00CF47A7" w:rsidRDefault="007E23AB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7011F2" wp14:editId="78BB4DA2">
                <wp:extent cx="5943600" cy="12700"/>
                <wp:effectExtent l="9525" t="1905" r="9525" b="4445"/>
                <wp:docPr id="1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D6D52" id="docshapegroup5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">
                <v:line id="Line 8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2A870673" w14:textId="77777777" w:rsidR="00CF47A7" w:rsidRDefault="00EE33F5">
      <w:pPr>
        <w:tabs>
          <w:tab w:val="left" w:pos="2529"/>
        </w:tabs>
        <w:spacing w:before="85" w:line="246" w:lineRule="exact"/>
        <w:ind w:left="100"/>
      </w:pPr>
      <w:r>
        <w:t>Staff</w:t>
      </w:r>
      <w:r>
        <w:rPr>
          <w:spacing w:val="-2"/>
        </w:rPr>
        <w:t xml:space="preserve"> </w:t>
      </w:r>
      <w:r>
        <w:t>Person:</w:t>
      </w:r>
      <w:r>
        <w:tab/>
        <w:t>Kadiatou-Ina</w:t>
      </w:r>
      <w:r>
        <w:rPr>
          <w:spacing w:val="-3"/>
        </w:rPr>
        <w:t xml:space="preserve"> </w:t>
      </w:r>
      <w:r>
        <w:t>DIALLO</w:t>
      </w:r>
    </w:p>
    <w:p w14:paraId="190F3C47" w14:textId="77777777" w:rsidR="00CF47A7" w:rsidRDefault="00EE33F5">
      <w:pPr>
        <w:tabs>
          <w:tab w:val="left" w:pos="2529"/>
        </w:tabs>
        <w:spacing w:line="240" w:lineRule="exact"/>
        <w:ind w:left="100"/>
      </w:pPr>
      <w:r>
        <w:t>Role:</w:t>
      </w:r>
      <w:r>
        <w:tab/>
        <w:t>Technology</w:t>
      </w:r>
      <w:r>
        <w:rPr>
          <w:spacing w:val="-9"/>
        </w:rPr>
        <w:t xml:space="preserve"> </w:t>
      </w:r>
      <w:r>
        <w:t>Expert</w:t>
      </w:r>
    </w:p>
    <w:p w14:paraId="788822BE" w14:textId="77777777" w:rsidR="00CF47A7" w:rsidRDefault="00EE33F5">
      <w:pPr>
        <w:tabs>
          <w:tab w:val="left" w:pos="2529"/>
        </w:tabs>
        <w:spacing w:line="240" w:lineRule="exact"/>
        <w:ind w:left="100"/>
      </w:pPr>
      <w:r>
        <w:t>Location:</w:t>
      </w:r>
      <w:r>
        <w:tab/>
        <w:t>Madagascar</w:t>
      </w:r>
    </w:p>
    <w:p w14:paraId="19A9C0A5" w14:textId="77777777" w:rsidR="00CF47A7" w:rsidRDefault="00EE33F5">
      <w:pPr>
        <w:tabs>
          <w:tab w:val="left" w:pos="2529"/>
        </w:tabs>
        <w:spacing w:before="4" w:line="228" w:lineRule="auto"/>
        <w:ind w:left="100" w:right="655"/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  <w:t>Maîtrise + Licence Economie Internationale, Université Paris Dauphine,</w:t>
      </w:r>
      <w:r>
        <w:rPr>
          <w:spacing w:val="-53"/>
        </w:rPr>
        <w:t xml:space="preserve"> </w:t>
      </w:r>
      <w:r>
        <w:t>France</w:t>
      </w:r>
    </w:p>
    <w:p w14:paraId="205049E4" w14:textId="77777777" w:rsidR="00CF47A7" w:rsidRDefault="00CF47A7">
      <w:pPr>
        <w:pStyle w:val="BodyText"/>
        <w:spacing w:before="9"/>
        <w:ind w:left="0"/>
        <w:rPr>
          <w:sz w:val="20"/>
        </w:rPr>
      </w:pPr>
    </w:p>
    <w:p w14:paraId="432F8266" w14:textId="77777777" w:rsidR="00CF47A7" w:rsidRDefault="00EE33F5">
      <w:pPr>
        <w:spacing w:line="228" w:lineRule="auto"/>
        <w:ind w:left="100"/>
      </w:pPr>
      <w:r>
        <w:t>Notable Experiences: Digitalization and Banking Transformation Manager — Definition of the general</w:t>
      </w:r>
      <w:r>
        <w:rPr>
          <w:spacing w:val="1"/>
        </w:rPr>
        <w:t xml:space="preserve"> </w:t>
      </w:r>
      <w:r>
        <w:t>orientation and leadership within the framework of the banking and digital transformation project of the</w:t>
      </w:r>
      <w:r>
        <w:rPr>
          <w:spacing w:val="-52"/>
        </w:rPr>
        <w:t xml:space="preserve"> </w:t>
      </w:r>
      <w:r>
        <w:t>Institution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coordination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Managem</w:t>
      </w:r>
      <w:r>
        <w:t>ent.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various digitization initiatives. Contribute to the development of new digital financial products. SAMA</w:t>
      </w:r>
      <w:r>
        <w:rPr>
          <w:spacing w:val="1"/>
        </w:rPr>
        <w:t xml:space="preserve"> </w:t>
      </w:r>
      <w:r>
        <w:rPr>
          <w:spacing w:val="-1"/>
        </w:rPr>
        <w:t xml:space="preserve">MONEY SA - Mobile Transfers and Payments: Executive </w:t>
      </w:r>
      <w:r>
        <w:t>Director. Definition of strategy and budget</w:t>
      </w:r>
      <w:r>
        <w:rPr>
          <w:spacing w:val="1"/>
        </w:rPr>
        <w:t xml:space="preserve"> </w:t>
      </w:r>
      <w:r>
        <w:t>(reorganization,</w:t>
      </w:r>
      <w:r>
        <w:rPr>
          <w:spacing w:val="-1"/>
        </w:rPr>
        <w:t xml:space="preserve"> </w:t>
      </w:r>
      <w:r>
        <w:t>upgrade).</w:t>
      </w:r>
      <w:r>
        <w:rPr>
          <w:spacing w:val="-1"/>
        </w:rPr>
        <w:t xml:space="preserve"> </w:t>
      </w:r>
      <w:r>
        <w:t>Establishment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partnerships,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management.</w:t>
      </w:r>
    </w:p>
    <w:p w14:paraId="10AA6357" w14:textId="530143A6" w:rsidR="00CF47A7" w:rsidRDefault="007E23AB">
      <w:pPr>
        <w:pStyle w:val="BodyText"/>
        <w:spacing w:before="9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F3AA22" wp14:editId="6E266BC5">
                <wp:simplePos x="0" y="0"/>
                <wp:positionH relativeFrom="page">
                  <wp:posOffset>914400</wp:posOffset>
                </wp:positionH>
                <wp:positionV relativeFrom="paragraph">
                  <wp:posOffset>167640</wp:posOffset>
                </wp:positionV>
                <wp:extent cx="5943600" cy="1270"/>
                <wp:effectExtent l="0" t="0" r="0" b="0"/>
                <wp:wrapTopAndBottom/>
                <wp:docPr id="1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314FC" id="docshape6" o:spid="_x0000_s1026" style="position:absolute;margin-left:1in;margin-top:13.2pt;width:46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73B1C3BD" w14:textId="77777777" w:rsidR="00CF47A7" w:rsidRDefault="00EE33F5">
      <w:pPr>
        <w:tabs>
          <w:tab w:val="left" w:pos="2529"/>
        </w:tabs>
        <w:spacing w:before="94" w:line="246" w:lineRule="exact"/>
        <w:ind w:left="100"/>
      </w:pPr>
      <w:r>
        <w:t>Staff</w:t>
      </w:r>
      <w:r>
        <w:rPr>
          <w:spacing w:val="-2"/>
        </w:rPr>
        <w:t xml:space="preserve"> </w:t>
      </w:r>
      <w:r>
        <w:t>Person:</w:t>
      </w:r>
      <w:r>
        <w:tab/>
        <w:t>Saratha</w:t>
      </w:r>
      <w:r>
        <w:rPr>
          <w:spacing w:val="-3"/>
        </w:rPr>
        <w:t xml:space="preserve"> </w:t>
      </w:r>
      <w:r>
        <w:t>Doumbia</w:t>
      </w:r>
    </w:p>
    <w:p w14:paraId="05AF2047" w14:textId="77777777" w:rsidR="00CF47A7" w:rsidRDefault="00EE33F5">
      <w:pPr>
        <w:tabs>
          <w:tab w:val="left" w:pos="2529"/>
        </w:tabs>
        <w:spacing w:line="240" w:lineRule="exact"/>
        <w:ind w:left="100"/>
      </w:pPr>
      <w:r>
        <w:t>Role:</w:t>
      </w:r>
      <w:r>
        <w:tab/>
      </w:r>
      <w:r>
        <w:rPr>
          <w:spacing w:val="-1"/>
        </w:rPr>
        <w:t>Accounting,</w:t>
      </w:r>
      <w:r>
        <w:rPr>
          <w:spacing w:val="1"/>
        </w:rPr>
        <w:t xml:space="preserve"> </w:t>
      </w:r>
      <w:r>
        <w:t>Control and</w:t>
      </w:r>
      <w:r>
        <w:rPr>
          <w:spacing w:val="-12"/>
        </w:rPr>
        <w:t xml:space="preserve"> </w:t>
      </w:r>
      <w:r>
        <w:t>Audit</w:t>
      </w:r>
    </w:p>
    <w:p w14:paraId="2A75E596" w14:textId="77777777" w:rsidR="00CF47A7" w:rsidRDefault="00EE33F5">
      <w:pPr>
        <w:tabs>
          <w:tab w:val="left" w:pos="2529"/>
        </w:tabs>
        <w:spacing w:line="240" w:lineRule="exact"/>
        <w:ind w:left="100"/>
      </w:pPr>
      <w:r>
        <w:t>Location:</w:t>
      </w:r>
      <w:r>
        <w:tab/>
        <w:t>Bamako-Mali</w:t>
      </w:r>
    </w:p>
    <w:p w14:paraId="07F58243" w14:textId="77777777" w:rsidR="00CF47A7" w:rsidRDefault="00EE33F5">
      <w:pPr>
        <w:tabs>
          <w:tab w:val="left" w:pos="2529"/>
        </w:tabs>
        <w:spacing w:line="246" w:lineRule="exact"/>
        <w:ind w:left="100"/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  <w:t>Master’s</w:t>
      </w:r>
      <w:r>
        <w:rPr>
          <w:spacing w:val="-1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Uni</w:t>
      </w:r>
      <w:r>
        <w:t>versité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Rouen,</w:t>
      </w:r>
      <w:r>
        <w:rPr>
          <w:spacing w:val="-1"/>
        </w:rPr>
        <w:t xml:space="preserve"> </w:t>
      </w:r>
      <w:r>
        <w:t>Rouen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France</w:t>
      </w:r>
    </w:p>
    <w:p w14:paraId="709304DA" w14:textId="77777777" w:rsidR="00CF47A7" w:rsidRDefault="00CF47A7">
      <w:pPr>
        <w:pStyle w:val="BodyText"/>
        <w:spacing w:before="7"/>
        <w:ind w:left="0"/>
        <w:rPr>
          <w:sz w:val="20"/>
        </w:rPr>
      </w:pPr>
    </w:p>
    <w:p w14:paraId="532E0818" w14:textId="77777777" w:rsidR="00CF47A7" w:rsidRDefault="00EE33F5">
      <w:pPr>
        <w:spacing w:before="1" w:line="228" w:lineRule="auto"/>
        <w:ind w:left="100" w:right="207"/>
      </w:pPr>
      <w:r>
        <w:rPr>
          <w:spacing w:val="-1"/>
        </w:rPr>
        <w:t xml:space="preserve">Notable Experiences: </w:t>
      </w:r>
      <w:r>
        <w:t>Graduated in Master 2 Accounting Control and Audit, with significant experience</w:t>
      </w:r>
      <w:r>
        <w:rPr>
          <w:spacing w:val="1"/>
        </w:rPr>
        <w:t xml:space="preserve"> </w:t>
      </w:r>
      <w:r>
        <w:rPr>
          <w:spacing w:val="-1"/>
        </w:rPr>
        <w:t xml:space="preserve">acquired in </w:t>
      </w:r>
      <w: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Kingdom,</w:t>
      </w:r>
      <w:r>
        <w:rPr>
          <w:spacing w:val="-1"/>
        </w:rPr>
        <w:t xml:space="preserve"> </w:t>
      </w:r>
      <w:r>
        <w:t>France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Mali.</w:t>
      </w:r>
      <w:r>
        <w:rPr>
          <w:spacing w:val="-1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adaptable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approach,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team or independently, using its own initiative. Integrity and discretion used at all times when dealing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matters.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strict</w:t>
      </w:r>
      <w:r>
        <w:rPr>
          <w:spacing w:val="-2"/>
        </w:rPr>
        <w:t xml:space="preserve"> </w:t>
      </w:r>
      <w:r>
        <w:t>deadlines,</w:t>
      </w:r>
      <w:r>
        <w:rPr>
          <w:spacing w:val="-2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transparency.</w:t>
      </w:r>
    </w:p>
    <w:p w14:paraId="27F965F3" w14:textId="77777777" w:rsidR="00CF47A7" w:rsidRDefault="00EE33F5">
      <w:pPr>
        <w:spacing w:line="241" w:lineRule="exact"/>
        <w:ind w:left="100"/>
      </w:pPr>
      <w:r>
        <w:t>Multilingual</w:t>
      </w:r>
      <w:r>
        <w:rPr>
          <w:spacing w:val="-2"/>
        </w:rPr>
        <w:t xml:space="preserve"> </w:t>
      </w:r>
      <w:r>
        <w:t>speaker:</w:t>
      </w:r>
      <w:r>
        <w:rPr>
          <w:spacing w:val="-3"/>
        </w:rPr>
        <w:t xml:space="preserve"> </w:t>
      </w:r>
      <w:r>
        <w:t>French,</w:t>
      </w:r>
      <w:r>
        <w:rPr>
          <w:spacing w:val="-2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Bambara</w:t>
      </w:r>
    </w:p>
    <w:p w14:paraId="25C8DDF7" w14:textId="77777777" w:rsidR="00CF47A7" w:rsidRDefault="00CF47A7">
      <w:pPr>
        <w:pStyle w:val="BodyText"/>
        <w:ind w:left="0"/>
        <w:rPr>
          <w:sz w:val="20"/>
        </w:rPr>
      </w:pPr>
    </w:p>
    <w:p w14:paraId="25F81989" w14:textId="7EE9FA0D" w:rsidR="00CF47A7" w:rsidRDefault="007E23AB">
      <w:pPr>
        <w:pStyle w:val="BodyText"/>
        <w:spacing w:before="6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D2A427" wp14:editId="4887057A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43600" cy="1270"/>
                <wp:effectExtent l="0" t="0" r="0" b="0"/>
                <wp:wrapTopAndBottom/>
                <wp:docPr id="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5F9FC" id="docshape7" o:spid="_x0000_s1026" style="position:absolute;margin-left:1in;margin-top:13.6pt;width:46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9F85737" w14:textId="77777777" w:rsidR="00CF47A7" w:rsidRDefault="00EE33F5">
      <w:pPr>
        <w:tabs>
          <w:tab w:val="left" w:pos="2529"/>
        </w:tabs>
        <w:spacing w:before="94" w:line="246" w:lineRule="exact"/>
        <w:ind w:left="100"/>
      </w:pPr>
      <w:r>
        <w:t>Staff</w:t>
      </w:r>
      <w:r>
        <w:rPr>
          <w:spacing w:val="-2"/>
        </w:rPr>
        <w:t xml:space="preserve"> </w:t>
      </w:r>
      <w:r>
        <w:t>Person:</w:t>
      </w:r>
      <w:r>
        <w:tab/>
        <w:t>Fatoumata</w:t>
      </w:r>
      <w:r>
        <w:rPr>
          <w:spacing w:val="-2"/>
        </w:rPr>
        <w:t xml:space="preserve"> </w:t>
      </w:r>
      <w:r>
        <w:t>Houma</w:t>
      </w:r>
      <w:r>
        <w:rPr>
          <w:spacing w:val="-3"/>
        </w:rPr>
        <w:t xml:space="preserve"> </w:t>
      </w:r>
      <w:r>
        <w:t>BA</w:t>
      </w:r>
    </w:p>
    <w:p w14:paraId="0736A689" w14:textId="77777777" w:rsidR="00CF47A7" w:rsidRDefault="00EE33F5">
      <w:pPr>
        <w:tabs>
          <w:tab w:val="left" w:pos="2529"/>
        </w:tabs>
        <w:spacing w:line="240" w:lineRule="exact"/>
        <w:ind w:left="100"/>
      </w:pPr>
      <w:r>
        <w:t>Role:</w:t>
      </w:r>
      <w:r>
        <w:tab/>
        <w:t>Project</w:t>
      </w:r>
      <w:r>
        <w:rPr>
          <w:spacing w:val="-3"/>
        </w:rPr>
        <w:t xml:space="preserve"> </w:t>
      </w:r>
      <w:r>
        <w:t>Management</w:t>
      </w:r>
    </w:p>
    <w:p w14:paraId="569F892B" w14:textId="77777777" w:rsidR="00CF47A7" w:rsidRDefault="00EE33F5">
      <w:pPr>
        <w:tabs>
          <w:tab w:val="left" w:pos="2529"/>
        </w:tabs>
        <w:spacing w:line="240" w:lineRule="exact"/>
        <w:ind w:left="100"/>
      </w:pPr>
      <w:r>
        <w:t>Location:</w:t>
      </w:r>
      <w:r>
        <w:tab/>
        <w:t>Bamako-Mali</w:t>
      </w:r>
    </w:p>
    <w:p w14:paraId="415E27B0" w14:textId="77777777" w:rsidR="00CF47A7" w:rsidRDefault="00EE33F5">
      <w:pPr>
        <w:tabs>
          <w:tab w:val="left" w:pos="2529"/>
        </w:tabs>
        <w:spacing w:before="4" w:line="228" w:lineRule="auto"/>
        <w:ind w:left="100" w:right="583"/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</w:r>
      <w:r>
        <w:rPr>
          <w:spacing w:val="-1"/>
        </w:rPr>
        <w:t xml:space="preserve">Masters in Public Administration, Strayer </w:t>
      </w:r>
      <w:r>
        <w:t>University, Philadelphia, USA.</w:t>
      </w:r>
      <w:r>
        <w:rPr>
          <w:spacing w:val="-52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in Private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at National</w:t>
      </w:r>
      <w:r>
        <w:rPr>
          <w:spacing w:val="-14"/>
        </w:rPr>
        <w:t xml:space="preserve"> </w:t>
      </w:r>
      <w:r>
        <w:t>Administration School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Mali Bamako,</w:t>
      </w:r>
      <w:r>
        <w:rPr>
          <w:spacing w:val="-1"/>
        </w:rPr>
        <w:t xml:space="preserve"> </w:t>
      </w:r>
      <w:r>
        <w:t>Mali</w:t>
      </w:r>
    </w:p>
    <w:p w14:paraId="54256872" w14:textId="77777777" w:rsidR="00CF47A7" w:rsidRDefault="00CF47A7">
      <w:pPr>
        <w:pStyle w:val="BodyText"/>
        <w:spacing w:before="9"/>
        <w:ind w:left="0"/>
        <w:rPr>
          <w:sz w:val="20"/>
        </w:rPr>
      </w:pPr>
    </w:p>
    <w:p w14:paraId="3A24D1A1" w14:textId="77777777" w:rsidR="00CF47A7" w:rsidRDefault="00EE33F5">
      <w:pPr>
        <w:spacing w:line="228" w:lineRule="auto"/>
        <w:ind w:left="100" w:right="95"/>
      </w:pPr>
      <w:r>
        <w:t>Notable Experiences: Project administrative and financial assistant at Youth and Stabilization Program of</w:t>
      </w:r>
      <w:r>
        <w:rPr>
          <w:spacing w:val="1"/>
        </w:rPr>
        <w:t xml:space="preserve"> </w:t>
      </w:r>
      <w:r>
        <w:rPr>
          <w:spacing w:val="-1"/>
        </w:rPr>
        <w:t xml:space="preserve">PROJES/GIZ. Administrative </w:t>
      </w:r>
      <w:r>
        <w:t>management : drafting of reports, internal notes, budget and administrative</w:t>
      </w:r>
      <w:r>
        <w:rPr>
          <w:spacing w:val="1"/>
        </w:rPr>
        <w:t xml:space="preserve"> </w:t>
      </w:r>
      <w:r>
        <w:t xml:space="preserve">documents, meeting minutes, </w:t>
      </w:r>
      <w:r>
        <w:t>quality control of correspondence, allocation and processing of</w:t>
      </w:r>
      <w:r>
        <w:rPr>
          <w:spacing w:val="1"/>
        </w:rPr>
        <w:t xml:space="preserve"> </w:t>
      </w:r>
      <w:r>
        <w:t>correspondence, preparation of meeting support documents. Planning, organization and monitoring of</w:t>
      </w:r>
      <w:r>
        <w:rPr>
          <w:spacing w:val="1"/>
        </w:rPr>
        <w:t xml:space="preserve"> </w:t>
      </w:r>
      <w:r>
        <w:t>project activities, staff missions, short and long term experts. Management of program operat</w:t>
      </w:r>
      <w:r>
        <w:t>ions with</w:t>
      </w:r>
      <w:r>
        <w:rPr>
          <w:spacing w:val="1"/>
        </w:rPr>
        <w:t xml:space="preserve"> </w:t>
      </w:r>
      <w:r>
        <w:t>support to colleagues in charge of finance/administration, HR and logistics manager. In charge of public</w:t>
      </w:r>
      <w:r>
        <w:rPr>
          <w:spacing w:val="1"/>
        </w:rPr>
        <w:t xml:space="preserve"> </w:t>
      </w:r>
      <w:r>
        <w:t>relations, ensures communication flow with the GIZ office, PROJES collaborators, with partners,</w:t>
      </w:r>
      <w:r>
        <w:rPr>
          <w:spacing w:val="1"/>
        </w:rPr>
        <w:t xml:space="preserve"> </w:t>
      </w:r>
      <w:r>
        <w:t xml:space="preserve">providers. Participation in the organization </w:t>
      </w:r>
      <w:r>
        <w:t>of events (Launch of the projects, 2 Steering Committees,</w:t>
      </w:r>
      <w:r>
        <w:rPr>
          <w:spacing w:val="1"/>
        </w:rPr>
        <w:t xml:space="preserve"> </w:t>
      </w:r>
      <w:r>
        <w:t>Niger Festival, and team meetings). Review of terms of references of activities to implement by the</w:t>
      </w:r>
      <w:r>
        <w:rPr>
          <w:spacing w:val="1"/>
        </w:rPr>
        <w:t xml:space="preserve"> </w:t>
      </w:r>
      <w:r>
        <w:t xml:space="preserve">PROJES in the field. Security Focal Point of the PROJES and Corporate Sustainability Handprint of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PROJES at </w:t>
      </w:r>
      <w:r>
        <w:t>GIZ</w:t>
      </w:r>
      <w:r>
        <w:rPr>
          <w:spacing w:val="-2"/>
        </w:rPr>
        <w:t xml:space="preserve"> </w:t>
      </w:r>
      <w:r>
        <w:t>level.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Ebony</w:t>
      </w:r>
      <w:r>
        <w:rPr>
          <w:spacing w:val="-1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Gas Mali.</w:t>
      </w:r>
      <w:r>
        <w:rPr>
          <w:spacing w:val="-1"/>
        </w:rPr>
        <w:t xml:space="preserve"> </w:t>
      </w:r>
      <w:r>
        <w:t>Representative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 in</w:t>
      </w:r>
      <w:r>
        <w:rPr>
          <w:spacing w:val="-1"/>
        </w:rPr>
        <w:t xml:space="preserve"> </w:t>
      </w:r>
      <w:r>
        <w:t>Mali, interface</w:t>
      </w:r>
      <w:r>
        <w:rPr>
          <w:spacing w:val="-2"/>
        </w:rPr>
        <w:t xml:space="preserve"> </w:t>
      </w:r>
      <w:r>
        <w:t>with oil</w:t>
      </w:r>
      <w:r>
        <w:rPr>
          <w:spacing w:val="-1"/>
        </w:rPr>
        <w:t xml:space="preserve"> </w:t>
      </w:r>
      <w:r>
        <w:t>companies and</w:t>
      </w:r>
      <w:r>
        <w:rPr>
          <w:spacing w:val="-1"/>
        </w:rPr>
        <w:t xml:space="preserve"> </w:t>
      </w:r>
      <w:r>
        <w:t>external organizations;</w:t>
      </w:r>
    </w:p>
    <w:p w14:paraId="318ADCC3" w14:textId="77777777" w:rsidR="00CF47A7" w:rsidRDefault="00EE33F5">
      <w:pPr>
        <w:spacing w:line="228" w:lineRule="auto"/>
        <w:ind w:left="100"/>
      </w:pPr>
      <w:r>
        <w:t>Identification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strategies.</w:t>
      </w:r>
      <w:r>
        <w:rPr>
          <w:spacing w:val="-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debt</w:t>
      </w:r>
      <w:r>
        <w:rPr>
          <w:spacing w:val="-3"/>
        </w:rPr>
        <w:t xml:space="preserve"> </w:t>
      </w:r>
      <w:r>
        <w:t>collection,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financial</w:t>
      </w:r>
      <w:r>
        <w:rPr>
          <w:spacing w:val="-52"/>
        </w:rPr>
        <w:t xml:space="preserve"> </w:t>
      </w:r>
      <w:r>
        <w:t>transfers</w:t>
      </w:r>
      <w:r>
        <w:rPr>
          <w:spacing w:val="-1"/>
        </w:rPr>
        <w:t xml:space="preserve"> </w:t>
      </w:r>
      <w:r>
        <w:t>in dollars to the</w:t>
      </w:r>
      <w:r>
        <w:rPr>
          <w:spacing w:val="-1"/>
        </w:rPr>
        <w:t xml:space="preserve"> </w:t>
      </w:r>
      <w:r>
        <w:t>headquarters in Ghana.</w:t>
      </w:r>
    </w:p>
    <w:p w14:paraId="3744056C" w14:textId="0FEB3E85" w:rsidR="00CF47A7" w:rsidRDefault="007E23AB">
      <w:pPr>
        <w:pStyle w:val="BodyText"/>
        <w:spacing w:before="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7F06925" wp14:editId="189E673D">
                <wp:simplePos x="0" y="0"/>
                <wp:positionH relativeFrom="page">
                  <wp:posOffset>914400</wp:posOffset>
                </wp:positionH>
                <wp:positionV relativeFrom="paragraph">
                  <wp:posOffset>165735</wp:posOffset>
                </wp:positionV>
                <wp:extent cx="5943600" cy="1270"/>
                <wp:effectExtent l="0" t="0" r="0" b="0"/>
                <wp:wrapTopAndBottom/>
                <wp:docPr id="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FD2E" id="docshape8" o:spid="_x0000_s1026" style="position:absolute;margin-left:1in;margin-top:13.05pt;width:46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4790DF3E" w14:textId="77777777" w:rsidR="00CF47A7" w:rsidRDefault="00EE33F5">
      <w:pPr>
        <w:tabs>
          <w:tab w:val="left" w:pos="2529"/>
        </w:tabs>
        <w:spacing w:before="94" w:line="246" w:lineRule="exact"/>
        <w:ind w:left="100"/>
      </w:pPr>
      <w:r>
        <w:t>Staff</w:t>
      </w:r>
      <w:r>
        <w:rPr>
          <w:spacing w:val="-2"/>
        </w:rPr>
        <w:t xml:space="preserve"> </w:t>
      </w:r>
      <w:r>
        <w:t>Person:</w:t>
      </w:r>
      <w:r>
        <w:tab/>
      </w:r>
      <w:r>
        <w:rPr>
          <w:spacing w:val="-2"/>
        </w:rPr>
        <w:t>Moussa</w:t>
      </w:r>
      <w:r>
        <w:rPr>
          <w:spacing w:val="-11"/>
        </w:rPr>
        <w:t xml:space="preserve"> </w:t>
      </w:r>
      <w:r>
        <w:rPr>
          <w:spacing w:val="-2"/>
        </w:rPr>
        <w:t>KOUYATE</w:t>
      </w:r>
    </w:p>
    <w:p w14:paraId="1BD133A7" w14:textId="77777777" w:rsidR="00CF47A7" w:rsidRDefault="00EE33F5">
      <w:pPr>
        <w:tabs>
          <w:tab w:val="left" w:pos="2529"/>
        </w:tabs>
        <w:spacing w:line="240" w:lineRule="exact"/>
        <w:ind w:left="100"/>
      </w:pPr>
      <w:r>
        <w:t>Role:</w:t>
      </w:r>
      <w:r>
        <w:tab/>
        <w:t>Accounting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Finance</w:t>
      </w:r>
    </w:p>
    <w:p w14:paraId="43B7573F" w14:textId="77777777" w:rsidR="00CF47A7" w:rsidRDefault="00EE33F5">
      <w:pPr>
        <w:tabs>
          <w:tab w:val="left" w:pos="2529"/>
        </w:tabs>
        <w:spacing w:line="240" w:lineRule="exact"/>
        <w:ind w:left="100"/>
      </w:pPr>
      <w:r>
        <w:t>Location:</w:t>
      </w:r>
      <w:r>
        <w:tab/>
        <w:t>Mali</w:t>
      </w:r>
    </w:p>
    <w:p w14:paraId="6B9AF3F6" w14:textId="77777777" w:rsidR="00CF47A7" w:rsidRDefault="00EE33F5">
      <w:pPr>
        <w:tabs>
          <w:tab w:val="left" w:pos="2529"/>
        </w:tabs>
        <w:spacing w:before="4" w:line="228" w:lineRule="auto"/>
        <w:ind w:left="100" w:right="389"/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  <w:t>Licence</w:t>
      </w:r>
      <w:r>
        <w:rPr>
          <w:spacing w:val="-5"/>
        </w:rPr>
        <w:t xml:space="preserve"> </w:t>
      </w:r>
      <w:r>
        <w:t>Professionnelle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Comptable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Financière</w:t>
      </w:r>
      <w:r>
        <w:rPr>
          <w:spacing w:val="-5"/>
        </w:rPr>
        <w:t xml:space="preserve"> </w:t>
      </w:r>
      <w:r>
        <w:t>(LP-TC</w:t>
      </w:r>
      <w:r>
        <w:t>F)</w:t>
      </w:r>
      <w:r>
        <w:rPr>
          <w:spacing w:val="-5"/>
        </w:rPr>
        <w:t xml:space="preserve"> </w:t>
      </w:r>
      <w:r>
        <w:t>à</w:t>
      </w:r>
      <w:r>
        <w:rPr>
          <w:spacing w:val="-52"/>
        </w:rPr>
        <w:t xml:space="preserve"> </w:t>
      </w:r>
      <w:r>
        <w:t>l’Ecole</w:t>
      </w:r>
      <w:r>
        <w:rPr>
          <w:spacing w:val="-2"/>
        </w:rPr>
        <w:t xml:space="preserve"> </w:t>
      </w:r>
      <w:r>
        <w:t>Supérieure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Hautes</w:t>
      </w:r>
      <w:r>
        <w:rPr>
          <w:spacing w:val="-1"/>
        </w:rPr>
        <w:t xml:space="preserve"> </w:t>
      </w:r>
      <w:r>
        <w:t>Etudes</w:t>
      </w:r>
      <w:r>
        <w:rPr>
          <w:spacing w:val="-5"/>
        </w:rPr>
        <w:t xml:space="preserve"> </w:t>
      </w:r>
      <w:r>
        <w:t>Technologiques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Commerciales</w:t>
      </w:r>
      <w:r>
        <w:rPr>
          <w:spacing w:val="-1"/>
        </w:rPr>
        <w:t xml:space="preserve"> </w:t>
      </w:r>
      <w:r>
        <w:t>(HETEC )</w:t>
      </w:r>
    </w:p>
    <w:p w14:paraId="328E09AC" w14:textId="77777777" w:rsidR="00CF47A7" w:rsidRDefault="00CF47A7">
      <w:pPr>
        <w:spacing w:line="228" w:lineRule="auto"/>
        <w:sectPr w:rsidR="00CF47A7">
          <w:pgSz w:w="12240" w:h="15840"/>
          <w:pgMar w:top="1360" w:right="1340" w:bottom="1080" w:left="1340" w:header="702" w:footer="885" w:gutter="0"/>
          <w:cols w:space="720"/>
        </w:sectPr>
      </w:pPr>
    </w:p>
    <w:p w14:paraId="0E15D524" w14:textId="77777777" w:rsidR="00CF47A7" w:rsidRDefault="00CF47A7">
      <w:pPr>
        <w:pStyle w:val="BodyText"/>
        <w:spacing w:before="3"/>
        <w:ind w:left="0"/>
        <w:rPr>
          <w:sz w:val="16"/>
        </w:rPr>
      </w:pPr>
    </w:p>
    <w:p w14:paraId="769E8EC1" w14:textId="77777777" w:rsidR="00CF47A7" w:rsidRDefault="00EE33F5">
      <w:pPr>
        <w:spacing w:before="101" w:line="228" w:lineRule="auto"/>
        <w:ind w:left="100" w:right="95"/>
      </w:pPr>
      <w:r>
        <w:rPr>
          <w:spacing w:val="-1"/>
        </w:rPr>
        <w:t xml:space="preserve">Notable Experiences: Accountant </w:t>
      </w:r>
      <w:r>
        <w:t>at the NGO IntraHealth International/Mali. Advisor for the KOICA</w:t>
      </w:r>
      <w:r>
        <w:rPr>
          <w:spacing w:val="1"/>
        </w:rPr>
        <w:t xml:space="preserve"> </w:t>
      </w:r>
      <w:r>
        <w:rPr>
          <w:spacing w:val="-1"/>
        </w:rPr>
        <w:t>Project in the</w:t>
      </w:r>
      <w:r>
        <w:rPr>
          <w:spacing w:val="-2"/>
        </w:rPr>
        <w:t xml:space="preserve"> </w:t>
      </w:r>
      <w:r>
        <w:rPr>
          <w:spacing w:val="-1"/>
        </w:rPr>
        <w:t>health</w:t>
      </w:r>
      <w:r>
        <w:t xml:space="preserve"> </w:t>
      </w:r>
      <w:r>
        <w:rPr>
          <w:spacing w:val="-1"/>
        </w:rPr>
        <w:t xml:space="preserve">district </w:t>
      </w:r>
      <w:r>
        <w:t>of</w:t>
      </w:r>
      <w:r>
        <w:rPr>
          <w:spacing w:val="-10"/>
        </w:rPr>
        <w:t xml:space="preserve"> </w:t>
      </w:r>
      <w:r>
        <w:t>Yorosso,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NGO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Children.</w:t>
      </w:r>
      <w:r>
        <w:rPr>
          <w:spacing w:val="-14"/>
        </w:rPr>
        <w:t xml:space="preserve"> </w:t>
      </w:r>
      <w:r>
        <w:t>Advisor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CS-20 Project</w:t>
      </w:r>
      <w:r>
        <w:rPr>
          <w:spacing w:val="-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districts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Bougouni,</w:t>
      </w:r>
      <w:r>
        <w:rPr>
          <w:spacing w:val="-3"/>
        </w:rPr>
        <w:t xml:space="preserve"> </w:t>
      </w:r>
      <w:r>
        <w:t>Kolondièba,</w:t>
      </w:r>
      <w:r>
        <w:rPr>
          <w:spacing w:val="-11"/>
        </w:rPr>
        <w:t xml:space="preserve"> </w:t>
      </w:r>
      <w:r>
        <w:t>Yanfolila,</w:t>
      </w:r>
      <w:r>
        <w:rPr>
          <w:spacing w:val="-11"/>
        </w:rPr>
        <w:t xml:space="preserve"> </w:t>
      </w:r>
      <w:r>
        <w:t>Yorosso,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NGO</w:t>
      </w:r>
      <w:r>
        <w:rPr>
          <w:spacing w:val="-2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Children.</w:t>
      </w:r>
    </w:p>
    <w:p w14:paraId="3BD789A9" w14:textId="77777777" w:rsidR="00CF47A7" w:rsidRDefault="00EE33F5">
      <w:pPr>
        <w:spacing w:line="228" w:lineRule="auto"/>
        <w:ind w:left="100" w:right="105"/>
      </w:pPr>
      <w:r>
        <w:t>Investigator in the implementation of the malaria project monitoring children from 0 to 5 years old treated</w:t>
      </w:r>
      <w:r>
        <w:rPr>
          <w:spacing w:val="-53"/>
        </w:rPr>
        <w:t xml:space="preserve"> </w:t>
      </w:r>
      <w:r>
        <w:rPr>
          <w:spacing w:val="-1"/>
        </w:rPr>
        <w:t xml:space="preserve">with CTA at the NGO Save the Children. Advanced </w:t>
      </w:r>
      <w:r>
        <w:t>training as Administrative and Accounting Assistant</w:t>
      </w:r>
      <w:r>
        <w:rPr>
          <w:spacing w:val="1"/>
        </w:rPr>
        <w:t xml:space="preserve"> </w:t>
      </w:r>
      <w:r>
        <w:rPr>
          <w:spacing w:val="-1"/>
        </w:rPr>
        <w:t xml:space="preserve">at IntraHealth International/Mali. </w:t>
      </w:r>
      <w:r>
        <w:t>Accountant at the Civil Engineering Study Office (BEGEC). Langues:</w:t>
      </w:r>
      <w:r>
        <w:rPr>
          <w:spacing w:val="1"/>
        </w:rPr>
        <w:t xml:space="preserve"> </w:t>
      </w:r>
      <w:r>
        <w:t>Français,</w:t>
      </w:r>
      <w:r>
        <w:rPr>
          <w:spacing w:val="-1"/>
        </w:rPr>
        <w:t xml:space="preserve"> </w:t>
      </w:r>
      <w:r>
        <w:t>Bambara,</w:t>
      </w:r>
      <w:r>
        <w:rPr>
          <w:spacing w:val="-13"/>
        </w:rPr>
        <w:t xml:space="preserve"> </w:t>
      </w:r>
      <w:r>
        <w:t>Anglais</w:t>
      </w:r>
    </w:p>
    <w:p w14:paraId="56C8E27F" w14:textId="63CEE2D6" w:rsidR="00CF47A7" w:rsidRDefault="007E23AB">
      <w:pPr>
        <w:pStyle w:val="BodyText"/>
        <w:spacing w:before="9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CFEAFBF" wp14:editId="439C7204">
                <wp:simplePos x="0" y="0"/>
                <wp:positionH relativeFrom="page">
                  <wp:posOffset>914400</wp:posOffset>
                </wp:positionH>
                <wp:positionV relativeFrom="paragraph">
                  <wp:posOffset>167640</wp:posOffset>
                </wp:positionV>
                <wp:extent cx="5943600" cy="1270"/>
                <wp:effectExtent l="0" t="0" r="0" b="0"/>
                <wp:wrapTopAndBottom/>
                <wp:docPr id="7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AD083" id="docshape9" o:spid="_x0000_s1026" style="position:absolute;margin-left:1in;margin-top:13.2pt;width:46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73A614A0" w14:textId="77777777" w:rsidR="00CF47A7" w:rsidRDefault="00EE33F5">
      <w:pPr>
        <w:tabs>
          <w:tab w:val="left" w:pos="2529"/>
        </w:tabs>
        <w:spacing w:before="105" w:line="228" w:lineRule="auto"/>
        <w:ind w:left="100" w:right="5091"/>
      </w:pPr>
      <w:r>
        <w:t>Staff</w:t>
      </w:r>
      <w:r>
        <w:rPr>
          <w:spacing w:val="-2"/>
        </w:rPr>
        <w:t xml:space="preserve"> </w:t>
      </w:r>
      <w:r>
        <w:t>Person:</w:t>
      </w:r>
      <w:r>
        <w:tab/>
        <w:t>Moctar BOUKENEM</w:t>
      </w:r>
      <w:r>
        <w:rPr>
          <w:spacing w:val="-52"/>
        </w:rPr>
        <w:t xml:space="preserve"> </w:t>
      </w:r>
      <w:r>
        <w:t>Role:</w:t>
      </w:r>
    </w:p>
    <w:p w14:paraId="45722CF2" w14:textId="77777777" w:rsidR="00CF47A7" w:rsidRDefault="00EE33F5">
      <w:pPr>
        <w:tabs>
          <w:tab w:val="left" w:pos="2529"/>
        </w:tabs>
        <w:spacing w:line="236" w:lineRule="exact"/>
        <w:ind w:left="100"/>
      </w:pPr>
      <w:r>
        <w:t>Location:</w:t>
      </w:r>
      <w:r>
        <w:tab/>
        <w:t>Bamako,</w:t>
      </w:r>
      <w:r>
        <w:rPr>
          <w:spacing w:val="-2"/>
        </w:rPr>
        <w:t xml:space="preserve"> </w:t>
      </w:r>
      <w:r>
        <w:t>Mali</w:t>
      </w:r>
    </w:p>
    <w:p w14:paraId="48330C44" w14:textId="77777777" w:rsidR="00CF47A7" w:rsidRDefault="00EE33F5">
      <w:pPr>
        <w:tabs>
          <w:tab w:val="left" w:pos="2529"/>
        </w:tabs>
        <w:spacing w:before="3" w:line="228" w:lineRule="auto"/>
        <w:ind w:left="100" w:right="527"/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</w:r>
      <w:r>
        <w:rPr>
          <w:spacing w:val="-1"/>
        </w:rPr>
        <w:t>State</w:t>
      </w:r>
      <w:r>
        <w:t xml:space="preserve"> </w:t>
      </w:r>
      <w:r>
        <w:rPr>
          <w:spacing w:val="-1"/>
        </w:rPr>
        <w:t>Engineer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Agronomy,</w:t>
      </w:r>
      <w:r>
        <w:rPr>
          <w:spacing w:val="-13"/>
        </w:rPr>
        <w:t xml:space="preserve"> </w:t>
      </w:r>
      <w:r>
        <w:rPr>
          <w:spacing w:val="-1"/>
        </w:rPr>
        <w:t>Agro-economics,</w:t>
      </w:r>
      <w:r>
        <w:rPr>
          <w:spacing w:val="-12"/>
        </w:rPr>
        <w:t xml:space="preserve"> </w:t>
      </w:r>
      <w:r>
        <w:rPr>
          <w:spacing w:val="-1"/>
        </w:rPr>
        <w:t>Agrono</w:t>
      </w:r>
      <w:r>
        <w:rPr>
          <w:spacing w:val="-1"/>
        </w:rPr>
        <w:t>mic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Veterinary</w:t>
      </w:r>
      <w:r>
        <w:rPr>
          <w:spacing w:val="-5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Hassan II</w:t>
      </w:r>
      <w:r>
        <w:rPr>
          <w:spacing w:val="-1"/>
        </w:rPr>
        <w:t xml:space="preserve"> </w:t>
      </w:r>
      <w:r>
        <w:t>(IAV</w:t>
      </w:r>
      <w:r>
        <w:rPr>
          <w:spacing w:val="-4"/>
        </w:rPr>
        <w:t xml:space="preserve"> </w:t>
      </w:r>
      <w:r>
        <w:t>Hassan</w:t>
      </w:r>
      <w:r>
        <w:rPr>
          <w:spacing w:val="-1"/>
        </w:rPr>
        <w:t xml:space="preserve"> </w:t>
      </w:r>
      <w:r>
        <w:t>II) -</w:t>
      </w:r>
      <w:r>
        <w:rPr>
          <w:spacing w:val="-1"/>
        </w:rPr>
        <w:t xml:space="preserve"> </w:t>
      </w:r>
      <w:r>
        <w:t>Kingdom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Morocco</w:t>
      </w:r>
    </w:p>
    <w:p w14:paraId="696A6A10" w14:textId="77777777" w:rsidR="00CF47A7" w:rsidRDefault="00CF47A7">
      <w:pPr>
        <w:pStyle w:val="BodyText"/>
        <w:spacing w:before="10"/>
        <w:ind w:left="0"/>
        <w:rPr>
          <w:sz w:val="20"/>
        </w:rPr>
      </w:pPr>
    </w:p>
    <w:p w14:paraId="3273CE17" w14:textId="77777777" w:rsidR="00CF47A7" w:rsidRDefault="00EE33F5">
      <w:pPr>
        <w:spacing w:line="228" w:lineRule="auto"/>
        <w:ind w:left="100" w:right="95"/>
      </w:pPr>
      <w:r>
        <w:rPr>
          <w:spacing w:val="-1"/>
        </w:rPr>
        <w:t xml:space="preserve">Notable Experiences: Analysis </w:t>
      </w:r>
      <w:r>
        <w:t>of the economic relevance of innovations in agricultural sectors (Rice,</w:t>
      </w:r>
      <w:r>
        <w:rPr>
          <w:spacing w:val="1"/>
        </w:rPr>
        <w:t xml:space="preserve"> </w:t>
      </w:r>
      <w:r>
        <w:rPr>
          <w:spacing w:val="-1"/>
        </w:rPr>
        <w:t xml:space="preserve">Mango </w:t>
      </w:r>
      <w:r>
        <w:t>and Potato) promoted by Green Innovations Center (CIV). Analysis of agr</w:t>
      </w:r>
      <w:r>
        <w:t>icultural value chains</w:t>
      </w:r>
      <w:r>
        <w:rPr>
          <w:spacing w:val="1"/>
        </w:rPr>
        <w:t xml:space="preserve"> </w:t>
      </w:r>
      <w:r>
        <w:t>and proposed upgrading plan; Evaluation of production potentials, particularly in arboriculture (case of</w:t>
      </w:r>
      <w:r>
        <w:rPr>
          <w:spacing w:val="1"/>
        </w:rPr>
        <w:t xml:space="preserve"> </w:t>
      </w:r>
      <w:r>
        <w:rPr>
          <w:spacing w:val="-1"/>
        </w:rPr>
        <w:t xml:space="preserve">mango </w:t>
      </w:r>
      <w:r>
        <w:t>in</w:t>
      </w:r>
      <w:r>
        <w:rPr>
          <w:spacing w:val="-1"/>
        </w:rPr>
        <w:t xml:space="preserve"> </w:t>
      </w:r>
      <w:r>
        <w:t>Mali);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Agricultural</w:t>
      </w:r>
      <w:r>
        <w:rPr>
          <w:spacing w:val="-1"/>
        </w:rPr>
        <w:t xml:space="preserve"> </w:t>
      </w:r>
      <w:r>
        <w:t>Orientation</w:t>
      </w:r>
      <w:r>
        <w:rPr>
          <w:spacing w:val="-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actors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agricultural</w:t>
      </w:r>
      <w:r>
        <w:rPr>
          <w:spacing w:val="-1"/>
        </w:rPr>
        <w:t xml:space="preserve"> </w:t>
      </w:r>
      <w:r>
        <w:t>sectors:</w:t>
      </w:r>
      <w:r>
        <w:rPr>
          <w:spacing w:val="-1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inter-profession;</w:t>
      </w:r>
      <w:r>
        <w:rPr>
          <w:spacing w:val="-2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assessment.</w:t>
      </w:r>
    </w:p>
    <w:p w14:paraId="1FB61FE0" w14:textId="357CDDD7" w:rsidR="00CF47A7" w:rsidRDefault="007E23AB">
      <w:pPr>
        <w:pStyle w:val="BodyText"/>
        <w:spacing w:before="9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1A8FD2B" wp14:editId="003968FA">
                <wp:simplePos x="0" y="0"/>
                <wp:positionH relativeFrom="page">
                  <wp:posOffset>914400</wp:posOffset>
                </wp:positionH>
                <wp:positionV relativeFrom="paragraph">
                  <wp:posOffset>167005</wp:posOffset>
                </wp:positionV>
                <wp:extent cx="5943600" cy="1270"/>
                <wp:effectExtent l="0" t="0" r="0" b="0"/>
                <wp:wrapTopAndBottom/>
                <wp:docPr id="6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235B5" id="docshape10" o:spid="_x0000_s1026" style="position:absolute;margin-left:1in;margin-top:13.15pt;width:46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28F18DD9" w14:textId="77777777" w:rsidR="00CF47A7" w:rsidRDefault="00EE33F5">
      <w:pPr>
        <w:tabs>
          <w:tab w:val="left" w:pos="2529"/>
        </w:tabs>
        <w:spacing w:before="105" w:line="228" w:lineRule="auto"/>
        <w:ind w:left="100" w:right="5396"/>
      </w:pPr>
      <w:r>
        <w:t>Staff</w:t>
      </w:r>
      <w:r>
        <w:rPr>
          <w:spacing w:val="-2"/>
        </w:rPr>
        <w:t xml:space="preserve"> </w:t>
      </w:r>
      <w:r>
        <w:t>Person:</w:t>
      </w:r>
      <w:r>
        <w:tab/>
        <w:t>Néguéta DIARRA</w:t>
      </w:r>
      <w:r>
        <w:rPr>
          <w:spacing w:val="-52"/>
        </w:rPr>
        <w:t xml:space="preserve"> </w:t>
      </w:r>
      <w:r>
        <w:t>Role:</w:t>
      </w:r>
    </w:p>
    <w:p w14:paraId="55DB7D85" w14:textId="77777777" w:rsidR="00CF47A7" w:rsidRDefault="00EE33F5">
      <w:pPr>
        <w:tabs>
          <w:tab w:val="left" w:pos="2529"/>
        </w:tabs>
        <w:spacing w:line="236" w:lineRule="exact"/>
        <w:ind w:left="100"/>
      </w:pPr>
      <w:r>
        <w:t>Location:</w:t>
      </w:r>
      <w:r>
        <w:tab/>
        <w:t>Bamako,</w:t>
      </w:r>
      <w:r>
        <w:rPr>
          <w:spacing w:val="-2"/>
        </w:rPr>
        <w:t xml:space="preserve"> </w:t>
      </w:r>
      <w:r>
        <w:t>Mali</w:t>
      </w:r>
    </w:p>
    <w:p w14:paraId="606B404A" w14:textId="77777777" w:rsidR="00CF47A7" w:rsidRDefault="00EE33F5">
      <w:pPr>
        <w:tabs>
          <w:tab w:val="left" w:pos="2529"/>
        </w:tabs>
        <w:spacing w:before="3" w:line="228" w:lineRule="auto"/>
        <w:ind w:left="100" w:right="517"/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  <w:t>Diplôme</w:t>
      </w:r>
      <w:r>
        <w:rPr>
          <w:spacing w:val="-5"/>
        </w:rPr>
        <w:t xml:space="preserve"> </w:t>
      </w:r>
      <w:r>
        <w:t>Universitaire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Technologie</w:t>
      </w:r>
      <w:r>
        <w:rPr>
          <w:spacing w:val="-6"/>
        </w:rPr>
        <w:t xml:space="preserve"> </w:t>
      </w:r>
      <w:r>
        <w:t>(D.U.T)</w:t>
      </w:r>
      <w:r>
        <w:rPr>
          <w:spacing w:val="-5"/>
        </w:rPr>
        <w:t xml:space="preserve"> </w:t>
      </w:r>
      <w:r>
        <w:t>série</w:t>
      </w:r>
      <w:r>
        <w:rPr>
          <w:spacing w:val="-6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comptabilité</w:t>
      </w:r>
      <w:r>
        <w:rPr>
          <w:spacing w:val="-5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juillet à</w:t>
      </w:r>
      <w:r>
        <w:rPr>
          <w:spacing w:val="-1"/>
        </w:rPr>
        <w:t xml:space="preserve"> </w:t>
      </w:r>
      <w:r>
        <w:t>mars 2008 à</w:t>
      </w:r>
      <w:r>
        <w:rPr>
          <w:spacing w:val="-1"/>
        </w:rPr>
        <w:t xml:space="preserve"> </w:t>
      </w:r>
      <w:r>
        <w:t>l’Institut</w:t>
      </w:r>
      <w:r>
        <w:rPr>
          <w:spacing w:val="-1"/>
        </w:rPr>
        <w:t xml:space="preserve"> </w:t>
      </w:r>
      <w:r>
        <w:t>Universitaire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Gestion.</w:t>
      </w:r>
    </w:p>
    <w:p w14:paraId="0D8E4315" w14:textId="77777777" w:rsidR="00CF47A7" w:rsidRDefault="00CF47A7">
      <w:pPr>
        <w:pStyle w:val="BodyText"/>
        <w:spacing w:before="10"/>
        <w:ind w:left="0"/>
        <w:rPr>
          <w:sz w:val="20"/>
        </w:rPr>
      </w:pPr>
    </w:p>
    <w:p w14:paraId="25B03B32" w14:textId="77777777" w:rsidR="00CF47A7" w:rsidRDefault="00EE33F5">
      <w:pPr>
        <w:spacing w:line="228" w:lineRule="auto"/>
        <w:ind w:left="100" w:right="243"/>
      </w:pPr>
      <w:r>
        <w:rPr>
          <w:spacing w:val="-1"/>
        </w:rPr>
        <w:t xml:space="preserve">Notable Experiences: Chargé </w:t>
      </w:r>
      <w:r>
        <w:t>De Finance Et Trésorerie Amifa Mali (Atlantic Micro Finance For Africa).</w:t>
      </w:r>
      <w:r>
        <w:rPr>
          <w:spacing w:val="-52"/>
        </w:rPr>
        <w:t xml:space="preserve"> </w:t>
      </w:r>
      <w:r>
        <w:rPr>
          <w:spacing w:val="-1"/>
        </w:rPr>
        <w:t xml:space="preserve">Monthly reporting </w:t>
      </w:r>
      <w:r>
        <w:t>for the holding group Société AMIFA SA. Prepare the consolidated financial</w:t>
      </w:r>
      <w:r>
        <w:rPr>
          <w:spacing w:val="1"/>
        </w:rPr>
        <w:t xml:space="preserve"> </w:t>
      </w:r>
      <w:r>
        <w:t>st</w:t>
      </w:r>
      <w:r>
        <w:t>atements: monthly, quarterly and annual of the subsidiary. Management of end-of-period and year-end</w:t>
      </w:r>
      <w:r>
        <w:rPr>
          <w:spacing w:val="-52"/>
        </w:rPr>
        <w:t xml:space="preserve"> </w:t>
      </w:r>
      <w:r>
        <w:rPr>
          <w:spacing w:val="-1"/>
        </w:rPr>
        <w:t xml:space="preserve">work. Annual financial reports. Verification of salary </w:t>
      </w:r>
      <w:r>
        <w:t>status. Responsible for the analysis of the accounts</w:t>
      </w:r>
      <w:r>
        <w:rPr>
          <w:spacing w:val="-52"/>
        </w:rPr>
        <w:t xml:space="preserve"> </w:t>
      </w:r>
      <w:r>
        <w:t>and financial analysis of the subsidiary. Tax ma</w:t>
      </w:r>
      <w:r>
        <w:t>nagement of the various declarations. Oversight of the</w:t>
      </w:r>
      <w:r>
        <w:rPr>
          <w:spacing w:val="1"/>
        </w:rPr>
        <w:t xml:space="preserve"> </w:t>
      </w:r>
      <w:r>
        <w:t>different partners (auditor, GE, suppliers, purchasing etc.). Manage accounting in PERFECT financial</w:t>
      </w:r>
      <w:r>
        <w:rPr>
          <w:spacing w:val="1"/>
        </w:rPr>
        <w:t xml:space="preserve"> </w:t>
      </w:r>
      <w:r>
        <w:t>management software. Extraction of financial statements in USGAAP version (income, balance sheet;</w:t>
      </w:r>
      <w:r>
        <w:rPr>
          <w:spacing w:val="1"/>
        </w:rPr>
        <w:t xml:space="preserve"> </w:t>
      </w:r>
      <w:r>
        <w:t>fi</w:t>
      </w:r>
      <w:r>
        <w:t>nancials).</w:t>
      </w:r>
      <w:r>
        <w:rPr>
          <w:spacing w:val="-3"/>
        </w:rPr>
        <w:t xml:space="preserve"> </w:t>
      </w:r>
      <w:r>
        <w:t>Draft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report,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fixed assets. Initiate various transfers abroad. Keep audit trail of service points with decision making</w:t>
      </w:r>
      <w:r>
        <w:rPr>
          <w:spacing w:val="1"/>
        </w:rPr>
        <w:t xml:space="preserve"> </w:t>
      </w:r>
      <w:r>
        <w:t>recommendations.</w:t>
      </w:r>
    </w:p>
    <w:sectPr w:rsidR="00CF47A7">
      <w:pgSz w:w="12240" w:h="15840"/>
      <w:pgMar w:top="1360" w:right="1340" w:bottom="1080" w:left="1340" w:header="702" w:footer="885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nda Kane" w:date="2022-04-25T13:37:00Z" w:initials="rK">
    <w:p w14:paraId="7FA0AA7F" w14:textId="2B2CC563" w:rsidR="00C2429E" w:rsidRDefault="00C2429E">
      <w:pPr>
        <w:pStyle w:val="CommentText"/>
      </w:pPr>
      <w:r>
        <w:rPr>
          <w:rStyle w:val="CommentReference"/>
        </w:rPr>
        <w:annotationRef/>
      </w:r>
      <w:r>
        <w:t>This should be in the introduction letter to the CO.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A0AA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12295" w16cex:dateUtc="2022-04-25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A0AA7F" w16cid:durableId="261122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71B1" w14:textId="77777777" w:rsidR="00EE33F5" w:rsidRDefault="00EE33F5">
      <w:r>
        <w:separator/>
      </w:r>
    </w:p>
  </w:endnote>
  <w:endnote w:type="continuationSeparator" w:id="0">
    <w:p w14:paraId="27E3A335" w14:textId="77777777" w:rsidR="00EE33F5" w:rsidRDefault="00EE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6FF1" w14:textId="1B494C4D" w:rsidR="00CF47A7" w:rsidRDefault="007E23A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7248" behindDoc="1" locked="0" layoutInCell="1" allowOverlap="1" wp14:anchorId="75740EBC" wp14:editId="4FDAE328">
              <wp:simplePos x="0" y="0"/>
              <wp:positionH relativeFrom="page">
                <wp:posOffset>6403340</wp:posOffset>
              </wp:positionH>
              <wp:positionV relativeFrom="page">
                <wp:posOffset>9356725</wp:posOffset>
              </wp:positionV>
              <wp:extent cx="467360" cy="16637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36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80749" w14:textId="77777777" w:rsidR="00CF47A7" w:rsidRDefault="00EE33F5">
                          <w:pPr>
                            <w:spacing w:before="11"/>
                            <w:ind w:left="60"/>
                            <w:rPr>
                              <w:i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 of 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740EB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04.2pt;margin-top:736.75pt;width:36.8pt;height:13.1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" filled="f" stroked="f">
              <v:textbox inset="0,0,0,0">
                <w:txbxContent>
                  <w:p w14:paraId="3F680749" w14:textId="77777777" w:rsidR="00CF47A7" w:rsidRDefault="00EE33F5">
                    <w:pPr>
                      <w:spacing w:before="11"/>
                      <w:ind w:left="60"/>
                      <w:rPr>
                        <w:i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i/>
                        <w:sz w:val="20"/>
                      </w:rPr>
                      <w:t xml:space="preserve"> of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0277" w14:textId="77777777" w:rsidR="00EE33F5" w:rsidRDefault="00EE33F5">
      <w:r>
        <w:separator/>
      </w:r>
    </w:p>
  </w:footnote>
  <w:footnote w:type="continuationSeparator" w:id="0">
    <w:p w14:paraId="09A0132D" w14:textId="77777777" w:rsidR="00EE33F5" w:rsidRDefault="00EE3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81A3" w14:textId="7DA5AA82" w:rsidR="00CF47A7" w:rsidRDefault="007E23A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FD4DF6B" wp14:editId="4AFA413D">
              <wp:simplePos x="0" y="0"/>
              <wp:positionH relativeFrom="page">
                <wp:posOffset>901700</wp:posOffset>
              </wp:positionH>
              <wp:positionV relativeFrom="page">
                <wp:posOffset>433070</wp:posOffset>
              </wp:positionV>
              <wp:extent cx="300990" cy="166370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63FCE" w14:textId="77777777" w:rsidR="00CF47A7" w:rsidRDefault="00EE33F5">
                          <w:pPr>
                            <w:spacing w:before="1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IBEX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D4DF6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pt;margin-top:34.1pt;width:23.7pt;height:13.1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" filled="f" stroked="f">
              <v:textbox inset="0,0,0,0">
                <w:txbxContent>
                  <w:p w14:paraId="00663FCE" w14:textId="77777777" w:rsidR="00CF47A7" w:rsidRDefault="00EE33F5">
                    <w:pPr>
                      <w:spacing w:before="1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IBEX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6736" behindDoc="1" locked="0" layoutInCell="1" allowOverlap="1" wp14:anchorId="348BE244" wp14:editId="59BAD620">
              <wp:simplePos x="0" y="0"/>
              <wp:positionH relativeFrom="page">
                <wp:posOffset>4378960</wp:posOffset>
              </wp:positionH>
              <wp:positionV relativeFrom="page">
                <wp:posOffset>433070</wp:posOffset>
              </wp:positionV>
              <wp:extent cx="2447925" cy="166370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92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33F2F" w14:textId="77777777" w:rsidR="00CF47A7" w:rsidRDefault="00EE33F5">
                          <w:pPr>
                            <w:spacing w:before="1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Response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to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Sources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Sought: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75N93022R00014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BE244" id="docshape2" o:spid="_x0000_s1027" type="#_x0000_t202" style="position:absolute;margin-left:344.8pt;margin-top:34.1pt;width:192.75pt;height:13.1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" filled="f" stroked="f">
              <v:textbox inset="0,0,0,0">
                <w:txbxContent>
                  <w:p w14:paraId="40D33F2F" w14:textId="77777777" w:rsidR="00CF47A7" w:rsidRDefault="00EE33F5">
                    <w:pPr>
                      <w:spacing w:before="1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Response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to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Sources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Sought: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75N93022R00014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3C25"/>
    <w:multiLevelType w:val="hybridMultilevel"/>
    <w:tmpl w:val="4314C168"/>
    <w:lvl w:ilvl="0" w:tplc="24E24382">
      <w:numFmt w:val="bullet"/>
      <w:lvlText w:val="•"/>
      <w:lvlJc w:val="left"/>
      <w:pPr>
        <w:ind w:left="1024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3886364">
      <w:numFmt w:val="bullet"/>
      <w:lvlText w:val="•"/>
      <w:lvlJc w:val="left"/>
      <w:pPr>
        <w:ind w:left="1874" w:hanging="145"/>
      </w:pPr>
      <w:rPr>
        <w:rFonts w:hint="default"/>
        <w:lang w:val="en-US" w:eastAsia="en-US" w:bidi="ar-SA"/>
      </w:rPr>
    </w:lvl>
    <w:lvl w:ilvl="2" w:tplc="746826CA">
      <w:numFmt w:val="bullet"/>
      <w:lvlText w:val="•"/>
      <w:lvlJc w:val="left"/>
      <w:pPr>
        <w:ind w:left="2728" w:hanging="145"/>
      </w:pPr>
      <w:rPr>
        <w:rFonts w:hint="default"/>
        <w:lang w:val="en-US" w:eastAsia="en-US" w:bidi="ar-SA"/>
      </w:rPr>
    </w:lvl>
    <w:lvl w:ilvl="3" w:tplc="6FE4E052">
      <w:numFmt w:val="bullet"/>
      <w:lvlText w:val="•"/>
      <w:lvlJc w:val="left"/>
      <w:pPr>
        <w:ind w:left="3582" w:hanging="145"/>
      </w:pPr>
      <w:rPr>
        <w:rFonts w:hint="default"/>
        <w:lang w:val="en-US" w:eastAsia="en-US" w:bidi="ar-SA"/>
      </w:rPr>
    </w:lvl>
    <w:lvl w:ilvl="4" w:tplc="6F70AA42">
      <w:numFmt w:val="bullet"/>
      <w:lvlText w:val="•"/>
      <w:lvlJc w:val="left"/>
      <w:pPr>
        <w:ind w:left="4436" w:hanging="145"/>
      </w:pPr>
      <w:rPr>
        <w:rFonts w:hint="default"/>
        <w:lang w:val="en-US" w:eastAsia="en-US" w:bidi="ar-SA"/>
      </w:rPr>
    </w:lvl>
    <w:lvl w:ilvl="5" w:tplc="36FCDC72">
      <w:numFmt w:val="bullet"/>
      <w:lvlText w:val="•"/>
      <w:lvlJc w:val="left"/>
      <w:pPr>
        <w:ind w:left="5290" w:hanging="145"/>
      </w:pPr>
      <w:rPr>
        <w:rFonts w:hint="default"/>
        <w:lang w:val="en-US" w:eastAsia="en-US" w:bidi="ar-SA"/>
      </w:rPr>
    </w:lvl>
    <w:lvl w:ilvl="6" w:tplc="AB404428">
      <w:numFmt w:val="bullet"/>
      <w:lvlText w:val="•"/>
      <w:lvlJc w:val="left"/>
      <w:pPr>
        <w:ind w:left="6144" w:hanging="145"/>
      </w:pPr>
      <w:rPr>
        <w:rFonts w:hint="default"/>
        <w:lang w:val="en-US" w:eastAsia="en-US" w:bidi="ar-SA"/>
      </w:rPr>
    </w:lvl>
    <w:lvl w:ilvl="7" w:tplc="180AC0F8">
      <w:numFmt w:val="bullet"/>
      <w:lvlText w:val="•"/>
      <w:lvlJc w:val="left"/>
      <w:pPr>
        <w:ind w:left="6998" w:hanging="145"/>
      </w:pPr>
      <w:rPr>
        <w:rFonts w:hint="default"/>
        <w:lang w:val="en-US" w:eastAsia="en-US" w:bidi="ar-SA"/>
      </w:rPr>
    </w:lvl>
    <w:lvl w:ilvl="8" w:tplc="6EE4973E">
      <w:numFmt w:val="bullet"/>
      <w:lvlText w:val="•"/>
      <w:lvlJc w:val="left"/>
      <w:pPr>
        <w:ind w:left="7852" w:hanging="1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nda Kane">
    <w15:presenceInfo w15:providerId="Windows Live" w15:userId="c9ed4d055bfd5d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A7"/>
    <w:rsid w:val="005E73EB"/>
    <w:rsid w:val="007E23AB"/>
    <w:rsid w:val="00C2429E"/>
    <w:rsid w:val="00CF47A7"/>
    <w:rsid w:val="00EE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91D98"/>
  <w15:docId w15:val="{59A1BC72-4311-474E-AD71-F3418604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100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0"/>
      <w:ind w:left="1024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C24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2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29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29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2429E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.contreras@nih.gov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kristel.ruch@nih.gov" TargetMode="Externa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exusa.com/" TargetMode="Externa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hyperlink" Target="mailto:rkane@ibexusa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5345</Words>
  <Characters>30467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ronda Kane</cp:lastModifiedBy>
  <cp:revision>2</cp:revision>
  <dcterms:created xsi:type="dcterms:W3CDTF">2022-04-25T17:53:00Z</dcterms:created>
  <dcterms:modified xsi:type="dcterms:W3CDTF">2022-04-25T17:53:00Z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2022-04-25T00:00:00Z</vt:filetime>
  </property>
</Properties>
</file>