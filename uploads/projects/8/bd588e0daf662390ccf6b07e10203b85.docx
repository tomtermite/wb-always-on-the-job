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08A43A" w14:textId="77777777" w:rsidR="00FF31DA" w:rsidRDefault="00FF31DA">
      <w:pPr>
        <w:pStyle w:val="BodyA"/>
      </w:pPr>
      <w:bookmarkStart w:id="0" w:name="_GoBack"/>
      <w:bookmarkEnd w:id="0"/>
    </w:p>
    <w:p w14:paraId="159145F3" w14:textId="588326A0"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2A1FB9F9" w:rsidR="00FF31DA" w:rsidRDefault="0049599B">
      <w:pPr>
        <w:pStyle w:val="BodyA"/>
        <w:jc w:val="center"/>
        <w:rPr>
          <w:b/>
          <w:bCs/>
          <w:color w:val="BC1C2E"/>
        </w:rPr>
      </w:pPr>
      <w:r>
        <w:rPr>
          <w:b/>
          <w:bCs/>
          <w:color w:val="BC1C2E"/>
        </w:rPr>
        <w:t>DRAFT</w:t>
      </w:r>
      <w:r w:rsidR="008B465C">
        <w:rPr>
          <w:b/>
          <w:bCs/>
          <w:color w:val="BC1C2E"/>
        </w:rPr>
        <w:t xml:space="preserve"> </w:t>
      </w:r>
      <w:r>
        <w:rPr>
          <w:b/>
          <w:bCs/>
          <w:color w:val="BC1C2E"/>
        </w:rPr>
        <w:t>- Version 0.</w:t>
      </w:r>
      <w:r w:rsidR="008B465C">
        <w:rPr>
          <w:b/>
          <w:bCs/>
          <w:color w:val="BC1C2E"/>
        </w:rPr>
        <w:t>3</w:t>
      </w:r>
      <w:r w:rsidR="00FB0D40">
        <w:rPr>
          <w:b/>
          <w:bCs/>
          <w:color w:val="BC1C2E"/>
        </w:rPr>
        <w:t>6</w:t>
      </w:r>
      <w:r>
        <w:rPr>
          <w:b/>
          <w:bCs/>
          <w:color w:val="BC1C2E"/>
        </w:rPr>
        <w:t xml:space="preserve"> </w:t>
      </w:r>
      <w:r w:rsidR="00865C9A">
        <w:rPr>
          <w:b/>
          <w:bCs/>
          <w:color w:val="BC1C2E"/>
        </w:rPr>
        <w:t>2</w:t>
      </w:r>
      <w:r w:rsidR="0022675E">
        <w:rPr>
          <w:b/>
          <w:bCs/>
          <w:color w:val="BC1C2E"/>
        </w:rPr>
        <w:t>9</w:t>
      </w:r>
      <w:r>
        <w:rPr>
          <w:b/>
          <w:bCs/>
          <w:color w:val="BC1C2E"/>
        </w:rPr>
        <w:t>-March-2022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77777777" w:rsidR="00FF31DA" w:rsidRDefault="0049599B">
      <w:pPr>
        <w:pStyle w:val="BodyA"/>
        <w:jc w:val="center"/>
      </w:pPr>
      <w:r>
        <w:t>Avening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CE6D98A" wp14:editId="6F347865">
                <wp:simplePos x="0" y="0"/>
                <wp:positionH relativeFrom="page">
                  <wp:posOffset>914400</wp:posOffset>
                </wp:positionH>
                <wp:positionV relativeFrom="page">
                  <wp:posOffset>7012668</wp:posOffset>
                </wp:positionV>
                <wp:extent cx="5943602" cy="847885"/>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2" cy="847885"/>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2pt;width:468pt;height:66.7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&#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r>
        <w:t>l Services, LLC (AveningTech™)</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77777777" w:rsidR="00FF31DA" w:rsidRDefault="00FF31DA">
      <w:pPr>
        <w:pStyle w:val="BodyA"/>
        <w:jc w:val="center"/>
        <w:rPr>
          <w:color w:val="BC1C2E"/>
        </w:rPr>
      </w:pPr>
    </w:p>
    <w:p w14:paraId="2F34EFD3" w14:textId="77777777" w:rsidR="00FF31DA" w:rsidRDefault="0049599B">
      <w:pPr>
        <w:pStyle w:val="BodyA"/>
        <w:pageBreakBefore/>
        <w:rPr>
          <w:b/>
          <w:bCs/>
          <w:sz w:val="26"/>
          <w:szCs w:val="26"/>
        </w:rPr>
      </w:pPr>
      <w:r>
        <w:rPr>
          <w:b/>
          <w:bCs/>
          <w:sz w:val="26"/>
          <w:szCs w:val="26"/>
        </w:rPr>
        <w:lastRenderedPageBreak/>
        <w:t>Contents</w:t>
      </w:r>
    </w:p>
    <w:p w14:paraId="2E475EFF" w14:textId="38F31EF4" w:rsidR="00527363" w:rsidRDefault="0049599B">
      <w:pPr>
        <w:pStyle w:val="TOC3"/>
        <w:rPr>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r w:rsidR="00527363" w:rsidRPr="00F70D0E">
        <w:rPr>
          <w:rFonts w:eastAsia="Arial Unicode MS" w:cs="Arial Unicode MS"/>
          <w:noProof/>
        </w:rPr>
        <w:t>Subfactor One - Cybersecurity/Information Assurance</w:t>
      </w:r>
      <w:r w:rsidR="00527363">
        <w:rPr>
          <w:noProof/>
        </w:rPr>
        <w:tab/>
      </w:r>
      <w:r w:rsidR="00527363">
        <w:rPr>
          <w:noProof/>
        </w:rPr>
        <w:fldChar w:fldCharType="begin"/>
      </w:r>
      <w:r w:rsidR="00527363">
        <w:rPr>
          <w:noProof/>
        </w:rPr>
        <w:instrText xml:space="preserve"> PAGEREF _Toc99483220 \h </w:instrText>
      </w:r>
      <w:r w:rsidR="00527363">
        <w:rPr>
          <w:noProof/>
        </w:rPr>
      </w:r>
      <w:r w:rsidR="00527363">
        <w:rPr>
          <w:noProof/>
        </w:rPr>
        <w:fldChar w:fldCharType="separate"/>
      </w:r>
      <w:r w:rsidR="00527363">
        <w:rPr>
          <w:noProof/>
        </w:rPr>
        <w:t>1</w:t>
      </w:r>
      <w:r w:rsidR="00527363">
        <w:rPr>
          <w:noProof/>
        </w:rPr>
        <w:fldChar w:fldCharType="end"/>
      </w:r>
    </w:p>
    <w:p w14:paraId="03141C68" w14:textId="5BEC228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6.5 Task 5 – Cybersecurity (CS)</w:t>
      </w:r>
      <w:r>
        <w:rPr>
          <w:noProof/>
        </w:rPr>
        <w:tab/>
      </w:r>
      <w:r>
        <w:rPr>
          <w:noProof/>
        </w:rPr>
        <w:fldChar w:fldCharType="begin"/>
      </w:r>
      <w:r>
        <w:rPr>
          <w:noProof/>
        </w:rPr>
        <w:instrText xml:space="preserve"> PAGEREF _Toc99483221 \h </w:instrText>
      </w:r>
      <w:r>
        <w:rPr>
          <w:noProof/>
        </w:rPr>
      </w:r>
      <w:r>
        <w:rPr>
          <w:noProof/>
        </w:rPr>
        <w:fldChar w:fldCharType="separate"/>
      </w:r>
      <w:r>
        <w:rPr>
          <w:noProof/>
        </w:rPr>
        <w:t>2</w:t>
      </w:r>
      <w:r>
        <w:rPr>
          <w:noProof/>
        </w:rPr>
        <w:fldChar w:fldCharType="end"/>
      </w:r>
    </w:p>
    <w:p w14:paraId="35926500" w14:textId="549F87F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6.8 Task 8 – Cyber Threat Security Plan</w:t>
      </w:r>
      <w:r>
        <w:rPr>
          <w:noProof/>
        </w:rPr>
        <w:tab/>
      </w:r>
      <w:r>
        <w:rPr>
          <w:noProof/>
        </w:rPr>
        <w:fldChar w:fldCharType="begin"/>
      </w:r>
      <w:r>
        <w:rPr>
          <w:noProof/>
        </w:rPr>
        <w:instrText xml:space="preserve"> PAGEREF _Toc99483222 \h </w:instrText>
      </w:r>
      <w:r>
        <w:rPr>
          <w:noProof/>
        </w:rPr>
      </w:r>
      <w:r>
        <w:rPr>
          <w:noProof/>
        </w:rPr>
        <w:fldChar w:fldCharType="separate"/>
      </w:r>
      <w:r>
        <w:rPr>
          <w:noProof/>
        </w:rPr>
        <w:t>8</w:t>
      </w:r>
      <w:r>
        <w:rPr>
          <w:noProof/>
        </w:rPr>
        <w:fldChar w:fldCharType="end"/>
      </w:r>
    </w:p>
    <w:p w14:paraId="4C3972B7" w14:textId="6C28ADDF"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Subfactor Two - </w:t>
      </w:r>
      <w:r w:rsidRPr="00F70D0E">
        <w:rPr>
          <w:rFonts w:eastAsia="Arial Unicode MS" w:cs="Arial Unicode MS"/>
          <w:noProof/>
          <w:lang w:val="da-DK"/>
        </w:rPr>
        <w:t>Program Management</w:t>
      </w:r>
      <w:r>
        <w:rPr>
          <w:noProof/>
        </w:rPr>
        <w:tab/>
      </w:r>
      <w:r>
        <w:rPr>
          <w:noProof/>
        </w:rPr>
        <w:fldChar w:fldCharType="begin"/>
      </w:r>
      <w:r>
        <w:rPr>
          <w:noProof/>
        </w:rPr>
        <w:instrText xml:space="preserve"> PAGEREF _Toc99483223 \h </w:instrText>
      </w:r>
      <w:r>
        <w:rPr>
          <w:noProof/>
        </w:rPr>
      </w:r>
      <w:r>
        <w:rPr>
          <w:noProof/>
        </w:rPr>
        <w:fldChar w:fldCharType="separate"/>
      </w:r>
      <w:r>
        <w:rPr>
          <w:noProof/>
        </w:rPr>
        <w:t>9</w:t>
      </w:r>
      <w:r>
        <w:rPr>
          <w:noProof/>
        </w:rPr>
        <w:fldChar w:fldCharType="end"/>
      </w:r>
    </w:p>
    <w:p w14:paraId="52F2AC6C" w14:textId="713F5788"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noProof/>
          <w:lang w:val="fr-FR"/>
        </w:rPr>
        <w:t>Management Plan</w:t>
      </w:r>
      <w:r>
        <w:rPr>
          <w:noProof/>
        </w:rPr>
        <w:tab/>
      </w:r>
      <w:r>
        <w:rPr>
          <w:noProof/>
        </w:rPr>
        <w:fldChar w:fldCharType="begin"/>
      </w:r>
      <w:r>
        <w:rPr>
          <w:noProof/>
        </w:rPr>
        <w:instrText xml:space="preserve"> PAGEREF _Toc99483224 \h </w:instrText>
      </w:r>
      <w:r>
        <w:rPr>
          <w:noProof/>
        </w:rPr>
      </w:r>
      <w:r>
        <w:rPr>
          <w:noProof/>
        </w:rPr>
        <w:fldChar w:fldCharType="separate"/>
      </w:r>
      <w:r>
        <w:rPr>
          <w:noProof/>
        </w:rPr>
        <w:t>12</w:t>
      </w:r>
      <w:r>
        <w:rPr>
          <w:noProof/>
        </w:rPr>
        <w:fldChar w:fldCharType="end"/>
      </w:r>
    </w:p>
    <w:p w14:paraId="42CD9230" w14:textId="5BEF654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6.1 Task 1 – Task Order Management Support</w:t>
      </w:r>
      <w:r>
        <w:rPr>
          <w:noProof/>
        </w:rPr>
        <w:tab/>
      </w:r>
      <w:r>
        <w:rPr>
          <w:noProof/>
        </w:rPr>
        <w:fldChar w:fldCharType="begin"/>
      </w:r>
      <w:r>
        <w:rPr>
          <w:noProof/>
        </w:rPr>
        <w:instrText xml:space="preserve"> PAGEREF _Toc99483225 \h </w:instrText>
      </w:r>
      <w:r>
        <w:rPr>
          <w:noProof/>
        </w:rPr>
      </w:r>
      <w:r>
        <w:rPr>
          <w:noProof/>
        </w:rPr>
        <w:fldChar w:fldCharType="separate"/>
      </w:r>
      <w:r>
        <w:rPr>
          <w:noProof/>
        </w:rPr>
        <w:t>13</w:t>
      </w:r>
      <w:r>
        <w:rPr>
          <w:noProof/>
        </w:rPr>
        <w:fldChar w:fldCharType="end"/>
      </w:r>
    </w:p>
    <w:p w14:paraId="636E04F1" w14:textId="156021A0"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_Toc99483226 \h </w:instrText>
      </w:r>
      <w:r>
        <w:rPr>
          <w:noProof/>
        </w:rPr>
      </w:r>
      <w:r>
        <w:rPr>
          <w:noProof/>
        </w:rPr>
        <w:fldChar w:fldCharType="separate"/>
      </w:r>
      <w:r>
        <w:rPr>
          <w:noProof/>
        </w:rPr>
        <w:t>15</w:t>
      </w:r>
      <w:r>
        <w:rPr>
          <w:noProof/>
        </w:rPr>
        <w:fldChar w:fldCharType="end"/>
      </w:r>
    </w:p>
    <w:p w14:paraId="0EC072A9" w14:textId="7EEFC0D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_Toc99483227 \h </w:instrText>
      </w:r>
      <w:r>
        <w:rPr>
          <w:noProof/>
        </w:rPr>
      </w:r>
      <w:r>
        <w:rPr>
          <w:noProof/>
        </w:rPr>
        <w:fldChar w:fldCharType="separate"/>
      </w:r>
      <w:r>
        <w:rPr>
          <w:noProof/>
        </w:rPr>
        <w:t>16</w:t>
      </w:r>
      <w:r>
        <w:rPr>
          <w:noProof/>
        </w:rPr>
        <w:fldChar w:fldCharType="end"/>
      </w:r>
    </w:p>
    <w:p w14:paraId="07FB8076" w14:textId="49CB1442"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Subfactor Four - Managed IT Services Support</w:t>
      </w:r>
      <w:r>
        <w:rPr>
          <w:noProof/>
        </w:rPr>
        <w:tab/>
      </w:r>
      <w:r>
        <w:rPr>
          <w:noProof/>
        </w:rPr>
        <w:fldChar w:fldCharType="begin"/>
      </w:r>
      <w:r>
        <w:rPr>
          <w:noProof/>
        </w:rPr>
        <w:instrText xml:space="preserve"> PAGEREF _Toc99483228 \h </w:instrText>
      </w:r>
      <w:r>
        <w:rPr>
          <w:noProof/>
        </w:rPr>
      </w:r>
      <w:r>
        <w:rPr>
          <w:noProof/>
        </w:rPr>
        <w:fldChar w:fldCharType="separate"/>
      </w:r>
      <w:r>
        <w:rPr>
          <w:noProof/>
        </w:rPr>
        <w:t>19</w:t>
      </w:r>
      <w:r>
        <w:rPr>
          <w:noProof/>
        </w:rPr>
        <w:fldChar w:fldCharType="end"/>
      </w:r>
    </w:p>
    <w:p w14:paraId="567BD1C8" w14:textId="1F1021A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6.3 Task 3 – Enterprise/Infrastructure Services Support</w:t>
      </w:r>
      <w:r>
        <w:rPr>
          <w:noProof/>
        </w:rPr>
        <w:tab/>
      </w:r>
      <w:r>
        <w:rPr>
          <w:noProof/>
        </w:rPr>
        <w:fldChar w:fldCharType="begin"/>
      </w:r>
      <w:r>
        <w:rPr>
          <w:noProof/>
        </w:rPr>
        <w:instrText xml:space="preserve"> PAGEREF _Toc99483229 \h </w:instrText>
      </w:r>
      <w:r>
        <w:rPr>
          <w:noProof/>
        </w:rPr>
      </w:r>
      <w:r>
        <w:rPr>
          <w:noProof/>
        </w:rPr>
        <w:fldChar w:fldCharType="separate"/>
      </w:r>
      <w:r>
        <w:rPr>
          <w:noProof/>
        </w:rPr>
        <w:t>19</w:t>
      </w:r>
      <w:r>
        <w:rPr>
          <w:noProof/>
        </w:rPr>
        <w:fldChar w:fldCharType="end"/>
      </w:r>
    </w:p>
    <w:p w14:paraId="672BD838" w14:textId="1E002A6C"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6.6 Task 6 – Managed IT Services Support</w:t>
      </w:r>
      <w:r>
        <w:rPr>
          <w:noProof/>
        </w:rPr>
        <w:tab/>
      </w:r>
      <w:r>
        <w:rPr>
          <w:noProof/>
        </w:rPr>
        <w:fldChar w:fldCharType="begin"/>
      </w:r>
      <w:r>
        <w:rPr>
          <w:noProof/>
        </w:rPr>
        <w:instrText xml:space="preserve"> PAGEREF _Toc99483230 \h </w:instrText>
      </w:r>
      <w:r>
        <w:rPr>
          <w:noProof/>
        </w:rPr>
      </w:r>
      <w:r>
        <w:rPr>
          <w:noProof/>
        </w:rPr>
        <w:fldChar w:fldCharType="separate"/>
      </w:r>
      <w:r>
        <w:rPr>
          <w:noProof/>
        </w:rPr>
        <w:t>23</w:t>
      </w:r>
      <w:r>
        <w:rPr>
          <w:noProof/>
        </w:rPr>
        <w:fldChar w:fldCharType="end"/>
      </w:r>
    </w:p>
    <w:p w14:paraId="1812D222" w14:textId="6D72D2AE"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 xml:space="preserve">6.7 </w:t>
      </w:r>
      <w:r w:rsidRPr="00F70D0E">
        <w:rPr>
          <w:rFonts w:eastAsia="Arial Unicode MS" w:cs="Arial Unicode MS"/>
          <w:noProof/>
          <w:lang w:val="de-DE"/>
        </w:rPr>
        <w:t>Task</w:t>
      </w:r>
      <w:r w:rsidRPr="00F70D0E">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_Toc99483231 \h </w:instrText>
      </w:r>
      <w:r>
        <w:rPr>
          <w:noProof/>
        </w:rPr>
      </w:r>
      <w:r>
        <w:rPr>
          <w:noProof/>
        </w:rPr>
        <w:fldChar w:fldCharType="separate"/>
      </w:r>
      <w:r>
        <w:rPr>
          <w:noProof/>
        </w:rPr>
        <w:t>26</w:t>
      </w:r>
      <w:r>
        <w:rPr>
          <w:noProof/>
        </w:rPr>
        <w:fldChar w:fldCharType="end"/>
      </w:r>
    </w:p>
    <w:p w14:paraId="25142A82" w14:textId="64956A53"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6.4 Task 4 – Enterprise Architecture</w:t>
      </w:r>
      <w:r>
        <w:rPr>
          <w:noProof/>
        </w:rPr>
        <w:tab/>
      </w:r>
      <w:r>
        <w:rPr>
          <w:noProof/>
        </w:rPr>
        <w:fldChar w:fldCharType="begin"/>
      </w:r>
      <w:r>
        <w:rPr>
          <w:noProof/>
        </w:rPr>
        <w:instrText xml:space="preserve"> PAGEREF _Toc99483232 \h </w:instrText>
      </w:r>
      <w:r>
        <w:rPr>
          <w:noProof/>
        </w:rPr>
      </w:r>
      <w:r>
        <w:rPr>
          <w:noProof/>
        </w:rPr>
        <w:fldChar w:fldCharType="separate"/>
      </w:r>
      <w:r>
        <w:rPr>
          <w:noProof/>
        </w:rPr>
        <w:t>28</w:t>
      </w:r>
      <w:r>
        <w:rPr>
          <w:noProof/>
        </w:rPr>
        <w:fldChar w:fldCharType="end"/>
      </w:r>
    </w:p>
    <w:p w14:paraId="11AF93FF" w14:textId="721EF9B9"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Staffing Plan</w:t>
      </w:r>
      <w:r>
        <w:rPr>
          <w:noProof/>
        </w:rPr>
        <w:tab/>
      </w:r>
      <w:r>
        <w:rPr>
          <w:noProof/>
        </w:rPr>
        <w:fldChar w:fldCharType="begin"/>
      </w:r>
      <w:r>
        <w:rPr>
          <w:noProof/>
        </w:rPr>
        <w:instrText xml:space="preserve"> PAGEREF _Toc99483233 \h </w:instrText>
      </w:r>
      <w:r>
        <w:rPr>
          <w:noProof/>
        </w:rPr>
      </w:r>
      <w:r>
        <w:rPr>
          <w:noProof/>
        </w:rPr>
        <w:fldChar w:fldCharType="separate"/>
      </w:r>
      <w:r>
        <w:rPr>
          <w:noProof/>
        </w:rPr>
        <w:t>31</w:t>
      </w:r>
      <w:r>
        <w:rPr>
          <w:noProof/>
        </w:rPr>
        <w:fldChar w:fldCharType="end"/>
      </w:r>
    </w:p>
    <w:p w14:paraId="17CD5E27" w14:textId="7A17B306" w:rsidR="00527363" w:rsidRDefault="00527363">
      <w:pPr>
        <w:pStyle w:val="TOC2"/>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Security Considerations</w:t>
      </w:r>
      <w:r>
        <w:rPr>
          <w:noProof/>
        </w:rPr>
        <w:tab/>
      </w:r>
      <w:r>
        <w:rPr>
          <w:noProof/>
        </w:rPr>
        <w:fldChar w:fldCharType="begin"/>
      </w:r>
      <w:r>
        <w:rPr>
          <w:noProof/>
        </w:rPr>
        <w:instrText xml:space="preserve"> PAGEREF _Toc99483234 \h </w:instrText>
      </w:r>
      <w:r>
        <w:rPr>
          <w:noProof/>
        </w:rPr>
      </w:r>
      <w:r>
        <w:rPr>
          <w:noProof/>
        </w:rPr>
        <w:fldChar w:fldCharType="separate"/>
      </w:r>
      <w:r>
        <w:rPr>
          <w:noProof/>
        </w:rPr>
        <w:t>33</w:t>
      </w:r>
      <w:r>
        <w:rPr>
          <w:noProof/>
        </w:rPr>
        <w:fldChar w:fldCharType="end"/>
      </w:r>
    </w:p>
    <w:p w14:paraId="3CA1C0B4" w14:textId="2D34E0AA"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lang w:val="fr-FR"/>
        </w:rPr>
        <w:t>Transition</w:t>
      </w:r>
      <w:r>
        <w:rPr>
          <w:noProof/>
        </w:rPr>
        <w:tab/>
      </w:r>
      <w:r>
        <w:rPr>
          <w:noProof/>
        </w:rPr>
        <w:fldChar w:fldCharType="begin"/>
      </w:r>
      <w:r>
        <w:rPr>
          <w:noProof/>
        </w:rPr>
        <w:instrText xml:space="preserve"> PAGEREF _Toc99483235 \h </w:instrText>
      </w:r>
      <w:r>
        <w:rPr>
          <w:noProof/>
        </w:rPr>
      </w:r>
      <w:r>
        <w:rPr>
          <w:noProof/>
        </w:rPr>
        <w:fldChar w:fldCharType="separate"/>
      </w:r>
      <w:r>
        <w:rPr>
          <w:noProof/>
        </w:rPr>
        <w:t>37</w:t>
      </w:r>
      <w:r>
        <w:rPr>
          <w:noProof/>
        </w:rPr>
        <w:fldChar w:fldCharType="end"/>
      </w:r>
    </w:p>
    <w:p w14:paraId="246A9E9F" w14:textId="55004754" w:rsidR="00527363" w:rsidRDefault="00527363">
      <w:pPr>
        <w:pStyle w:val="TOC3"/>
        <w:rPr>
          <w:rFonts w:asciiTheme="minorHAnsi" w:eastAsiaTheme="minorEastAsia" w:hAnsiTheme="minorHAnsi" w:cstheme="minorBidi"/>
          <w:noProof/>
          <w:color w:val="auto"/>
          <w:sz w:val="24"/>
          <w:szCs w:val="24"/>
          <w:bdr w:val="none" w:sz="0" w:space="0" w:color="auto"/>
          <w:lang w:eastAsia="ja-JP"/>
        </w:rPr>
      </w:pPr>
      <w:r w:rsidRPr="00F70D0E">
        <w:rPr>
          <w:rFonts w:eastAsia="Arial Unicode MS" w:cs="Arial Unicode MS"/>
          <w:noProof/>
        </w:rPr>
        <w:t>Approach to Quality Assurance</w:t>
      </w:r>
      <w:r>
        <w:rPr>
          <w:noProof/>
        </w:rPr>
        <w:tab/>
      </w:r>
      <w:r>
        <w:rPr>
          <w:noProof/>
        </w:rPr>
        <w:fldChar w:fldCharType="begin"/>
      </w:r>
      <w:r>
        <w:rPr>
          <w:noProof/>
        </w:rPr>
        <w:instrText xml:space="preserve"> PAGEREF _Toc99483236 \h </w:instrText>
      </w:r>
      <w:r>
        <w:rPr>
          <w:noProof/>
        </w:rPr>
      </w:r>
      <w:r>
        <w:rPr>
          <w:noProof/>
        </w:rPr>
        <w:fldChar w:fldCharType="separate"/>
      </w:r>
      <w:r>
        <w:rPr>
          <w:noProof/>
        </w:rPr>
        <w:t>39</w:t>
      </w:r>
      <w:r>
        <w:rPr>
          <w:noProof/>
        </w:rPr>
        <w:fldChar w:fldCharType="end"/>
      </w:r>
    </w:p>
    <w:p w14:paraId="730962A7" w14:textId="2953FC73" w:rsidR="00FF31DA" w:rsidRDefault="0049599B">
      <w:pPr>
        <w:pStyle w:val="BodyA"/>
        <w:rPr>
          <w:i/>
          <w:iCs/>
        </w:rPr>
      </w:pPr>
      <w:r>
        <w:rPr>
          <w:b/>
          <w:bCs/>
          <w:sz w:val="26"/>
          <w:szCs w:val="26"/>
        </w:rPr>
        <w:fldChar w:fldCharType="end"/>
      </w:r>
    </w:p>
    <w:p w14:paraId="4A1AA61D" w14:textId="77777777" w:rsidR="00FF31DA" w:rsidRDefault="00FF31DA">
      <w:pPr>
        <w:pStyle w:val="BodyA"/>
      </w:pPr>
    </w:p>
    <w:p w14:paraId="7B6393B4" w14:textId="77777777" w:rsidR="00FF31DA" w:rsidRDefault="00FF31DA">
      <w:pPr>
        <w:pStyle w:val="BodyA"/>
      </w:pPr>
    </w:p>
    <w:p w14:paraId="3626532F" w14:textId="5E2E4A6E" w:rsidR="00FF31DA" w:rsidRDefault="0049599B">
      <w:pPr>
        <w:pStyle w:val="BodyA"/>
      </w:pPr>
      <w:r>
        <w:rPr>
          <w:rFonts w:eastAsia="Arial Unicode MS" w:cs="Arial Unicode MS"/>
          <w:b/>
          <w:bCs/>
        </w:rPr>
        <w:t xml:space="preserve">List of </w:t>
      </w:r>
      <w:r w:rsidR="00FA62F3">
        <w:rPr>
          <w:rFonts w:eastAsia="Arial Unicode MS" w:cs="Arial Unicode MS"/>
          <w:b/>
          <w:bCs/>
        </w:rPr>
        <w:t xml:space="preserve">Exhibits, </w:t>
      </w:r>
      <w:r>
        <w:rPr>
          <w:rFonts w:eastAsia="Arial Unicode MS" w:cs="Arial Unicode MS"/>
          <w:b/>
          <w:bCs/>
        </w:rPr>
        <w:t>Table</w:t>
      </w:r>
      <w:r w:rsidR="00FA62F3">
        <w:rPr>
          <w:rFonts w:eastAsia="Arial Unicode MS" w:cs="Arial Unicode MS"/>
          <w:b/>
          <w:bCs/>
        </w:rPr>
        <w:t>s,</w:t>
      </w:r>
      <w:r>
        <w:rPr>
          <w:rFonts w:eastAsia="Arial Unicode MS" w:cs="Arial Unicode MS"/>
          <w:b/>
          <w:bCs/>
        </w:rPr>
        <w:t xml:space="preserve"> and </w:t>
      </w:r>
      <w:r w:rsidR="00FA62F3">
        <w:rPr>
          <w:rFonts w:eastAsia="Arial Unicode MS" w:cs="Arial Unicode MS"/>
          <w:b/>
          <w:bCs/>
        </w:rPr>
        <w:t>Figures</w:t>
      </w:r>
      <w:r w:rsidR="00FA62F3">
        <w:rPr>
          <w:rFonts w:eastAsia="Arial Unicode MS" w:cs="Arial Unicode MS"/>
        </w:rPr>
        <w:t xml:space="preserve"> </w:t>
      </w:r>
    </w:p>
    <w:p w14:paraId="7751F009" w14:textId="77777777" w:rsidR="00FF31DA" w:rsidRDefault="00FF31DA">
      <w:pPr>
        <w:pStyle w:val="BodyA"/>
      </w:pPr>
    </w:p>
    <w:p w14:paraId="1D7291CB" w14:textId="77777777" w:rsidR="00FF31DA" w:rsidRDefault="0049599B">
      <w:pPr>
        <w:pStyle w:val="BodyA"/>
      </w:pPr>
      <w:r>
        <w:rPr>
          <w:rFonts w:eastAsia="Arial Unicode MS" w:cs="Arial Unicode MS"/>
          <w:b/>
          <w:bCs/>
        </w:rPr>
        <w:t>Glossary</w:t>
      </w:r>
      <w:r>
        <w:rPr>
          <w:rFonts w:eastAsia="Arial Unicode MS" w:cs="Arial Unicode MS"/>
        </w:rPr>
        <w:t xml:space="preserve"> </w:t>
      </w:r>
    </w:p>
    <w:p w14:paraId="4F4FCA6C" w14:textId="77777777" w:rsidR="00FF31DA" w:rsidRDefault="00FF31DA">
      <w:pPr>
        <w:pStyle w:val="BodyA"/>
      </w:pPr>
    </w:p>
    <w:p w14:paraId="43157B7C" w14:textId="77777777" w:rsidR="00FF31DA" w:rsidRDefault="00FF31DA">
      <w:pPr>
        <w:pStyle w:val="BodyA"/>
        <w:sectPr w:rsidR="00FF31D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864" w:gutter="0"/>
          <w:cols w:space="720"/>
          <w:titlePg/>
        </w:sectPr>
      </w:pPr>
    </w:p>
    <w:p w14:paraId="2A2F0D41" w14:textId="77777777" w:rsidR="00FF31DA" w:rsidRDefault="00FF31DA">
      <w:pPr>
        <w:pStyle w:val="BodyA"/>
      </w:pPr>
    </w:p>
    <w:p w14:paraId="3C37461B" w14:textId="2871F781" w:rsidR="00FF31DA" w:rsidRDefault="0049599B" w:rsidP="00527363">
      <w:pPr>
        <w:pStyle w:val="Heading"/>
      </w:pPr>
      <w:bookmarkStart w:id="1" w:name="_Toc99483220"/>
      <w:r>
        <w:rPr>
          <w:rFonts w:eastAsia="Arial Unicode MS" w:cs="Arial Unicode MS"/>
        </w:rPr>
        <w:t>Subfactor One - Cybersecurity/Information Assurance</w:t>
      </w:r>
      <w:bookmarkEnd w:id="1"/>
    </w:p>
    <w:p w14:paraId="41A5C120" w14:textId="06BD54FC" w:rsidR="00FF31DA" w:rsidRPr="00527363" w:rsidRDefault="0049599B" w:rsidP="00527363">
      <w:pPr>
        <w:pStyle w:val="BodyA"/>
      </w:pPr>
      <w:r w:rsidRPr="00527363">
        <w:rPr>
          <w:rFonts w:eastAsia="Arial Unicode MS"/>
        </w:rPr>
        <w:t xml:space="preserve">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773FD111" w14:textId="3730CCEE" w:rsidR="00FF31DA" w:rsidRPr="00527363" w:rsidRDefault="0049599B" w:rsidP="00527363">
      <w:pPr>
        <w:pStyle w:val="BodyA"/>
      </w:pPr>
      <w:r w:rsidRPr="00527363">
        <w:rPr>
          <w:rFonts w:eastAsia="Arial Unicode MS"/>
        </w:rPr>
        <w:t xml:space="preserve">In addition to our TISCOM CYBER SME prime contract, we are responsible for cybersecurity activities in support of the US Navy’s Next Generation Enterprise Network (NGEN) on our Service Management, Integration, and Transport (SMIT) contract. </w:t>
      </w:r>
      <w:r w:rsidR="009B18F8" w:rsidRPr="00527363">
        <w:rPr>
          <w:rFonts w:eastAsia="Arial Unicode MS"/>
        </w:rPr>
        <w:t>AveningTech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t>
      </w:r>
      <w:r w:rsidR="00304E50" w:rsidRPr="00527363">
        <w:rPr>
          <w:rFonts w:eastAsia="Arial Unicode MS"/>
        </w:rPr>
        <w:t xml:space="preserve">. </w:t>
      </w:r>
      <w:commentRangeStart w:id="2"/>
      <w:r w:rsidRPr="00527363">
        <w:rPr>
          <w:rFonts w:eastAsia="Arial Unicode MS"/>
        </w:rPr>
        <w:t>Needs more detail on our SMIT cyber activities</w:t>
      </w:r>
      <w:commentRangeEnd w:id="2"/>
      <w:r w:rsidR="00AA2F24" w:rsidRPr="00527363">
        <w:rPr>
          <w:rStyle w:val="CommentReference"/>
          <w:rFonts w:eastAsia="Arial Unicode MS"/>
          <w:color w:val="000000" w:themeColor="text1"/>
        </w:rPr>
        <w:commentReference w:id="2"/>
      </w:r>
      <w:r w:rsidRPr="00527363">
        <w:rPr>
          <w:rFonts w:eastAsia="Arial Unicode MS"/>
        </w:rPr>
        <w:t xml:space="preserve">. </w:t>
      </w:r>
    </w:p>
    <w:p w14:paraId="7D914CFA" w14:textId="6632A1B9" w:rsidR="009B18F8" w:rsidRPr="00527363" w:rsidRDefault="009B18F8" w:rsidP="00527363">
      <w:pPr>
        <w:pStyle w:val="BodyA"/>
        <w:rPr>
          <w:rFonts w:eastAsia="Arial Unicode MS"/>
        </w:rPr>
      </w:pPr>
      <w:r w:rsidRPr="00527363">
        <w:rPr>
          <w:rFonts w:eastAsia="Arial Unicode MS"/>
        </w:rPr>
        <w: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t>
      </w:r>
    </w:p>
    <w:p w14:paraId="14DE666C" w14:textId="3F731930" w:rsidR="0085420D" w:rsidRPr="00527363" w:rsidRDefault="009B18F8" w:rsidP="00527363">
      <w:pPr>
        <w:pStyle w:val="BodyA"/>
        <w:rPr>
          <w:rFonts w:eastAsia="Arial Unicode MS"/>
        </w:rPr>
      </w:pPr>
      <w:r w:rsidRPr="00527363">
        <w:rPr>
          <w:rFonts w:eastAsia="Arial Unicode MS"/>
        </w:rPr>
        <w: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t>
      </w:r>
    </w:p>
    <w:p w14:paraId="6895D694" w14:textId="4C7E3273" w:rsidR="00FF31DA" w:rsidRPr="00527363" w:rsidRDefault="0049599B" w:rsidP="00527363">
      <w:pPr>
        <w:pStyle w:val="BodyA"/>
      </w:pPr>
      <w:del w:id="3" w:author="Logan Korn" w:date="2022-03-29T17:36:00Z">
        <w:r w:rsidRPr="00527363" w:rsidDel="00194326">
          <w:rPr>
            <w:rFonts w:eastAsia="Arial Unicode MS"/>
            <w:shd w:val="clear" w:color="auto" w:fill="FFFF00"/>
          </w:rPr>
          <w:delText>Needs more on process for managing Cybersecurity/Information Assurance workload in compliance with applicable DoD, DoN, and HQ instructions, policies, and procedures such as DoD Instruction 8500.01 (Subtask 6.5.1)</w:delText>
        </w:r>
        <w:r w:rsidRPr="00527363" w:rsidDel="00194326">
          <w:rPr>
            <w:rFonts w:eastAsia="Arial Unicode MS"/>
          </w:rPr>
          <w:delText xml:space="preserve"> </w:delText>
        </w:r>
      </w:del>
    </w:p>
    <w:p w14:paraId="1128B5DF" w14:textId="5C8778F5" w:rsidR="00FF31DA" w:rsidRPr="00527363" w:rsidRDefault="0049599B" w:rsidP="00527363">
      <w:pPr>
        <w:pStyle w:val="BodyA"/>
      </w:pPr>
      <w:r w:rsidRPr="00527363">
        <w:rPr>
          <w:rFonts w:eastAsia="Arial Unicode MS"/>
        </w:rPr>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65616AC7" w14:textId="54382492" w:rsidR="00FF31DA" w:rsidRPr="00527363" w:rsidRDefault="0049599B" w:rsidP="00527363">
      <w:pPr>
        <w:pStyle w:val="BodyA"/>
      </w:pPr>
      <w:r w:rsidRPr="00527363">
        <w:rPr>
          <w:rFonts w:eastAsia="Arial Unicode MS"/>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14:paraId="49750B9B" w14:textId="08DFDF84" w:rsidR="00FF31DA" w:rsidRDefault="0049599B" w:rsidP="00527363">
      <w:pPr>
        <w:pStyle w:val="BodyA"/>
      </w:pPr>
      <w:r w:rsidRPr="00527363">
        <w:rPr>
          <w:rFonts w:eastAsia="Arial Unicode MS"/>
        </w:rPr>
        <w:t xml:space="preserve">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System (VMS). Our use of proven IA processes and procedures, along with intimate knowledge of DoD regulations and network operations, provided immediate benefits to our Air Force and Marine Corps </w:t>
      </w:r>
      <w:r w:rsidRPr="00527363">
        <w:rPr>
          <w:rFonts w:eastAsia="Arial Unicode MS"/>
        </w:rPr>
        <w:lastRenderedPageBreak/>
        <w:t>customers in the form of increased security posture, streamlined Assessment and Authorization (A&amp;A) projects, and a solid security foundation.  Our IA support includes vulnerability scans for STIG compliance, secure reporting of application findings, audit support and support the maintenance of our customer’s Authority to Operate (ATO) and Authority to Connect (ATC).</w:t>
      </w:r>
    </w:p>
    <w:p w14:paraId="71DD0E99" w14:textId="1288ABF9" w:rsidR="00FF31DA" w:rsidRDefault="0049599B" w:rsidP="00527363">
      <w:pPr>
        <w:pStyle w:val="Heading2"/>
      </w:pPr>
      <w:bookmarkStart w:id="4" w:name="_Toc99483221"/>
      <w:r>
        <w:rPr>
          <w:rFonts w:eastAsia="Arial Unicode MS" w:cs="Arial Unicode MS"/>
        </w:rPr>
        <w:t>6.5 Task 5 – Cybersecurity (CS)</w:t>
      </w:r>
      <w:bookmarkEnd w:id="4"/>
    </w:p>
    <w:p w14:paraId="562FA014" w14:textId="153F72E8" w:rsidR="00FF31DA" w:rsidRDefault="0049599B" w:rsidP="00527363">
      <w:pPr>
        <w:pStyle w:val="BodyA"/>
        <w:rPr>
          <w:ins w:id="5" w:author="Logan Korn" w:date="2022-03-29T17:27:00Z"/>
          <w:rFonts w:eastAsia="Arial Unicode MS"/>
          <w:shd w:val="clear" w:color="auto" w:fill="FFFF00"/>
        </w:rPr>
      </w:pPr>
      <w:r>
        <w:rPr>
          <w:rFonts w:eastAsia="Arial Unicode MS"/>
        </w:rPr>
        <w:t xml:space="preserve">Subtask 1 – CS Program Management </w:t>
      </w:r>
      <w:r>
        <w:rPr>
          <w:rFonts w:eastAsia="Arial Unicode MS"/>
          <w:shd w:val="clear" w:color="auto" w:fill="FFFF00"/>
        </w:rPr>
        <w:t>(EVALUATED)</w:t>
      </w:r>
      <w:r>
        <w:rPr>
          <w:rFonts w:eastAsia="Arial Unicode MS"/>
        </w:rPr>
        <w:t xml:space="preserve">. The AveningTech project manager (PM) will act as the single point of contact for the Contracting Officer (KO) and the Contracting Officer’s Representative (COR) for the overall task order. We have successfully provided similar support for the government on various contracts, most notably our support of USCG’s TISCOM. </w:t>
      </w:r>
      <w:commentRangeStart w:id="6"/>
      <w:r>
        <w:rPr>
          <w:rFonts w:eastAsia="Arial Unicode MS"/>
          <w:shd w:val="clear" w:color="auto" w:fill="FFFF00"/>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commentRangeEnd w:id="6"/>
      <w:r w:rsidR="00111377">
        <w:rPr>
          <w:rStyle w:val="CommentReference"/>
          <w:rFonts w:eastAsia="Arial Unicode MS"/>
          <w:color w:val="auto"/>
        </w:rPr>
        <w:commentReference w:id="6"/>
      </w:r>
      <w:r w:rsidR="003D2C7B">
        <w:rPr>
          <w:rFonts w:eastAsia="Arial Unicode MS"/>
          <w:shd w:val="clear" w:color="auto" w:fill="FFFF00"/>
        </w:rPr>
        <w:t xml:space="preserve"> [</w:t>
      </w:r>
      <w:commentRangeStart w:id="7"/>
      <w:r w:rsidR="003D2C7B">
        <w:rPr>
          <w:rFonts w:eastAsia="Arial Unicode MS"/>
          <w:shd w:val="clear" w:color="auto" w:fill="FFFF00"/>
        </w:rPr>
        <w:t>Risks, mitigations for them</w:t>
      </w:r>
      <w:commentRangeEnd w:id="7"/>
      <w:r w:rsidR="003D2C7B">
        <w:rPr>
          <w:rStyle w:val="CommentReference"/>
          <w:rFonts w:eastAsia="Arial Unicode MS"/>
          <w:color w:val="auto"/>
        </w:rPr>
        <w:commentReference w:id="7"/>
      </w:r>
      <w:r w:rsidR="003D2C7B">
        <w:rPr>
          <w:rFonts w:eastAsia="Arial Unicode MS"/>
          <w:shd w:val="clear" w:color="auto" w:fill="FFFF00"/>
        </w:rPr>
        <w:t>?]</w:t>
      </w:r>
    </w:p>
    <w:p w14:paraId="1E9A7DA2" w14:textId="77777777" w:rsidR="005D4F30" w:rsidRDefault="005D4F30" w:rsidP="005D4F30">
      <w:pPr>
        <w:rPr>
          <w:ins w:id="8" w:author="Logan Korn" w:date="2022-03-29T17:27:00Z"/>
        </w:rPr>
      </w:pPr>
      <w:ins w:id="9" w:author="Logan Korn" w:date="2022-03-29T17:27:00Z">
        <w:r>
          <w:t>Our cybersecurity program management approach will ensure coordination of all aspects of cybersecurity in accordance with</w:t>
        </w:r>
        <w:r w:rsidRPr="00921286">
          <w:t xml:space="preserve"> applicable DoD, DoN, and HQ instructions, policies, and procedures such as DoD Instruction 8500.01</w:t>
        </w:r>
        <w:r>
          <w:t xml:space="preserve">. We will work with the CNFJ/CNRJ ISSM and the N6/Region CIO to provide cybersecurity support and manage systems and networks under their responsibility. This includes systems and networks administered in conjunction with NCTSFE staff in the ONE-Net environment. The AveningTech team has managed programs nearly identical in size and scope and will leverage that experience – along with the directly relevant experience of our proposed team members – to continue support to CNFJ/CNRJ with no service interruption. </w:t>
        </w:r>
      </w:ins>
    </w:p>
    <w:p w14:paraId="27D26F9E" w14:textId="77777777" w:rsidR="005D4F30" w:rsidRDefault="005D4F30" w:rsidP="005D4F30">
      <w:pPr>
        <w:rPr>
          <w:ins w:id="10" w:author="Logan Korn" w:date="2022-03-29T17:27:00Z"/>
        </w:rPr>
      </w:pPr>
      <w:ins w:id="11" w:author="Logan Korn" w:date="2022-03-29T17:27:00Z">
        <w:r>
          <w:t xml:space="preserve">Our proposed team has provided a range of cybersecurity support functions, many of them directly to CNFJ/CNRJ, and understands the need to maintain records of instructions, directives, guidance, checklists, and policies and procedures, including STIGS. Our personnel are familiar with the OPTEMPO required to perform in the CNFJ/CNRJ environment, as well as the intricacies of the environment itself, and are experienced with the knowledge databases used to store cybersecurity records. We will keep records in hard or soft copy as required by the government. We will provide assistance with generating instructions, guidance, and policies and procedures. We understand the nature of departmental reports and their formats as preferred by CNFJ/CNRJ leadership. </w:t>
        </w:r>
      </w:ins>
    </w:p>
    <w:p w14:paraId="3E27FD8E" w14:textId="7C982ACA" w:rsidR="005D4F30" w:rsidRDefault="005D4F30">
      <w:pPr>
        <w:pPrChange w:id="12" w:author="Logan Korn" w:date="2022-03-29T17:27:00Z">
          <w:pPr>
            <w:pStyle w:val="BodyA"/>
          </w:pPr>
        </w:pPrChange>
      </w:pPr>
      <w:ins w:id="13" w:author="Logan Korn" w:date="2022-03-29T17:27:00Z">
        <w:r>
          <w:t xml:space="preserve">We will leverage our history of support of enterprise-wide tools on the USCG TISCOM cybersecurity SME project (ACAS, HBSS, SCCM, data at rest, data in transit, GPOs, STIGs, and SRRs) in conjunction with our team’s knowledge of their application in the CNFJ/CNRJ environment, to protect all required systems. We will provide advisement, review, and recommendations of cybersecurity processes to support IT and communications projects to the N6 via the ISSM. </w:t>
        </w:r>
      </w:ins>
    </w:p>
    <w:p w14:paraId="00A6DA4D" w14:textId="747738AB" w:rsidR="00FF31DA" w:rsidRDefault="0049599B" w:rsidP="00527363">
      <w:pPr>
        <w:pStyle w:val="BodyA"/>
      </w:pPr>
      <w:r>
        <w:rPr>
          <w:rFonts w:eastAsia="Arial Unicode MS"/>
        </w:rPr>
        <w:t xml:space="preserve">Subtask 2 – System/Access Control Management. </w:t>
      </w:r>
      <w:r w:rsidR="009B18F8">
        <w:rPr>
          <w:rFonts w:eastAsia="Arial Unicode MS"/>
        </w:rPr>
        <w:t xml:space="preserve">The AveningTech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t>
      </w:r>
      <w:r w:rsidR="00493F2E">
        <w:rPr>
          <w:rFonts w:eastAsia="Arial Unicode MS"/>
        </w:rPr>
        <w:t xml:space="preserve">Our services include processing requests for VPN access, OWA, and firewall exemptions in accordance with applicable security standards. Our access control capabilities include administration for passwords, PINs, biometric scans, tokens, and other authentication factors. We administer multifactor authentication when required. </w:t>
      </w:r>
    </w:p>
    <w:p w14:paraId="324B7F6C" w14:textId="1CC6013E" w:rsidR="004D7B77" w:rsidRDefault="0049599B" w:rsidP="00527363">
      <w:pPr>
        <w:pStyle w:val="BodyA"/>
        <w:rPr>
          <w:rFonts w:eastAsia="Arial Unicode MS"/>
          <w:shd w:val="clear" w:color="auto" w:fill="FFFF00"/>
        </w:rPr>
      </w:pPr>
      <w:r>
        <w:rPr>
          <w:rFonts w:eastAsia="Arial Unicode MS"/>
        </w:rPr>
        <w:lastRenderedPageBreak/>
        <w:t xml:space="preserve">Subtask 3 – </w:t>
      </w:r>
      <w:commentRangeStart w:id="14"/>
      <w:r>
        <w:rPr>
          <w:rFonts w:eastAsia="Arial Unicode MS"/>
        </w:rPr>
        <w:t xml:space="preserve">Assessment </w:t>
      </w:r>
      <w:commentRangeEnd w:id="14"/>
      <w:r w:rsidR="003D2C7B">
        <w:rPr>
          <w:rStyle w:val="CommentReference"/>
          <w:rFonts w:eastAsia="Arial Unicode MS"/>
          <w:color w:val="auto"/>
        </w:rPr>
        <w:commentReference w:id="14"/>
      </w:r>
      <w:r>
        <w:rPr>
          <w:rFonts w:eastAsia="Arial Unicode MS"/>
        </w:rPr>
        <w:t xml:space="preserve">and Authorization (A&amp;A) </w:t>
      </w:r>
      <w:r>
        <w:rPr>
          <w:rFonts w:eastAsia="Arial Unicode MS"/>
          <w:shd w:val="clear" w:color="auto" w:fill="FFFF00"/>
        </w:rPr>
        <w:t>(EVALUATED)</w:t>
      </w:r>
      <w:r>
        <w:rPr>
          <w:rFonts w:eastAsia="Arial Unicode MS"/>
        </w:rPr>
        <w:t>: 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commentRangeStart w:id="15"/>
      <w:r w:rsidR="00591103">
        <w:rPr>
          <w:rFonts w:eastAsia="Arial Unicode MS"/>
        </w:rPr>
        <w:t>,</w:t>
      </w:r>
      <w:commentRangeEnd w:id="15"/>
      <w:r w:rsidR="00111377">
        <w:rPr>
          <w:rStyle w:val="CommentReference"/>
          <w:rFonts w:eastAsia="Arial Unicode MS"/>
          <w:color w:val="auto"/>
        </w:rPr>
        <w:commentReference w:id="15"/>
      </w:r>
      <w:r>
        <w:rPr>
          <w:rFonts w:eastAsia="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Report. We develop plans of action and milestones (POA&amp;M) and assist our customers with achieving certification letters and accreditation letters.</w:t>
      </w:r>
    </w:p>
    <w:p w14:paraId="5E30FB04" w14:textId="732A6A95" w:rsidR="004D7B77" w:rsidRPr="004D7B77" w:rsidRDefault="004D7B77" w:rsidP="00527363">
      <w:pPr>
        <w:pStyle w:val="BodyA"/>
      </w:pPr>
      <w:r w:rsidRPr="004D7B77">
        <w:t>We are accustomed to being flexible as changes in the cyber security world are commonplace. We also implement NIST 800-94 and Risk Management Framework (RMF) systems, understanding that DISA and NIST guidance requires the government to analyze weaknesses to ensure the most critical security weaknesses and/or the weaknesses identified on systems with the greatest potential impact to the organization’s mission are addressed first. The careful prioritization of weaknesses helps to ensure that critically important weaknesses are allotted resources within a time period proportionate to the risk associated with the vulnerability or system.</w:t>
      </w:r>
    </w:p>
    <w:p w14:paraId="181AACB6" w14:textId="77777777" w:rsidR="004D7B77" w:rsidRPr="004D7B77" w:rsidRDefault="004D7B77" w:rsidP="00527363">
      <w:pPr>
        <w:pStyle w:val="BodyA"/>
      </w:pPr>
      <w:r w:rsidRPr="004D7B77">
        <w:t>In the event that Team AveningTech’s team requires access to the government furnished servers, our IT Section Lead will provide assurance that all IT equipment and programs comply with Government security requirements including RMF and agency-specific compliance. All commercial off-the-shelf (COTS) products that would potentially be installed on the network will be verified for a Certificate of Networthiness (CoN). Team AveningTech understands the processes for identifying software usage and the process for the identification and verification of CoNs. Validating software CoNs is an important step to increasing network and information security. This information will be provided to the Government’s Configuration Control Board (CCB) and will only be acted on with written approval from the board. Additional support will include STIG and policy remediation on required devices, documentation and SOP creation and updates to facilitate RMF compliance of potential equipment within Team AveningTech’s area of responsibility.</w:t>
      </w:r>
    </w:p>
    <w:p w14:paraId="526076F1" w14:textId="77777777" w:rsidR="004D7B77" w:rsidRPr="004D7B77" w:rsidRDefault="004D7B77" w:rsidP="00527363">
      <w:pPr>
        <w:pStyle w:val="BodyA"/>
      </w:pPr>
      <w:r w:rsidRPr="004D7B77">
        <w:t xml:space="preserve">If required, Team AveningTech will maintain its applications and firmware to include the latest patches and updates, register all assigned servers and maintain appropriate certifications at all times in accordance with DOD security regulations. We will work with the government to remediate any vulnerabilities and proactively manage application of Security Technical Implementation Guide (STIG) configuration standards to all servers. All systems under the control of the contracting staff will be scanned, patched and maintained at the highest level possible. </w:t>
      </w:r>
    </w:p>
    <w:p w14:paraId="59BFD790" w14:textId="77777777" w:rsidR="004D7B77" w:rsidRPr="004D7B77" w:rsidRDefault="004D7B77" w:rsidP="00527363">
      <w:pPr>
        <w:pStyle w:val="BodyA"/>
      </w:pPr>
      <w:r w:rsidRPr="004D7B77">
        <w:t xml:space="preserve">Our staff is very familiar with remediation to support the Risk Management Framework (RMF). All software code/interfaces will be analyzed to identify interface issues or integration discrepancies residing with the current software code, documentation, and/or actual system performance. Findings and recommended corrective action(s) will be documented, and upon Government test team approval, accomplished. Requirements changes resulting in changes to existing software will be documented. After </w:t>
      </w:r>
      <w:r w:rsidRPr="004D7B77">
        <w:lastRenderedPageBreak/>
        <w:t>testing and validation, the changes will be approved by the appropriate Configuration Control Board (CCB), documented, and integrated into the software baseline.</w:t>
      </w:r>
    </w:p>
    <w:p w14:paraId="2FBD8B40" w14:textId="792FB19E" w:rsidR="004D7B77" w:rsidRPr="004D7B77" w:rsidRDefault="004D7B77" w:rsidP="00527363">
      <w:pPr>
        <w:pStyle w:val="BodyA"/>
      </w:pPr>
      <w:r w:rsidRPr="004D7B77">
        <w:t xml:space="preserve"> Team AveningTech embeds information assurance and cybersecurity initiatives across all service offerings, with our risk management processes incorporating ISO 31000:2009 principles. Our experts support certification and accreditation (C&amp;A) package development and updates, including RMF. Additionally, they conduct reviews of operational/system security, application code, as well as architecture and design of systems.  They also conduct risk assessment/analysis, compliance monitoring, and configuration compliance.  Our efforts also involve the development, update, and review of system documentation and diagrams.  We also provide support to the Government in identifying and documenting any changes made to the system which would impact its security posture.  We utilize physical, technical, and administrative controls to accomplish these tasks.  In addition, Team AveningTech cyber security personnel are RMF experts, assisting multiple customers with the C&amp;A process, in accordance with NIST 800-37.  We apply RMF in a NIST-compliant multi-step approach Team AveningTech also applies the RMF risk scoring approach in a continuous monitoring environment, which we will embed in DON’s information security program.  For success, it requires assessment of all security controls, including management and operational controls that cannot be assessed using automated tools, and therefore requires both automated and manual processes.  Team AveningTech is the best choice to implement continuous monitoring in RMF because our approach to the security assessment process is streamlined for DON to reduce the level of effort for system stakeholders.  Assessment results are incorporated back into the system’s Risk Profile and reported to stakeholders.  Further, Team AveningTech will fundamentally change cybersecurity’s relationship to the mission by developing and employing an Enterprise Service Delivery Model (ESDM) supported by a flexible, continuously improving program that tailors protection strategies.  The ESDM will use an assurance methodology constructed on the pillars of confidentiality, integrity, availability, and accountability.  In addition, we deploy automated cybersecurity assessment and reporting tools built to determine cyber risk management capabilities measured against multiple international standards and applicable regulatory guidance.  Our risk assessment methodology is anchored in security frameworks such as NIST, ISO, and Control Objectives for Information and Related Technology (COBIT)-5.</w:t>
      </w:r>
      <w:r w:rsidR="003D2C7B">
        <w:t xml:space="preserve"> [</w:t>
      </w:r>
      <w:commentRangeStart w:id="16"/>
      <w:r w:rsidR="003D2C7B">
        <w:t>DIAGRAM NEEDS REWORK</w:t>
      </w:r>
      <w:commentRangeEnd w:id="16"/>
      <w:r w:rsidR="003D2C7B">
        <w:rPr>
          <w:rStyle w:val="CommentReference"/>
          <w:rFonts w:eastAsia="Arial Unicode MS"/>
          <w:color w:val="auto"/>
        </w:rPr>
        <w:commentReference w:id="16"/>
      </w:r>
      <w:r w:rsidR="003D2C7B">
        <w:t xml:space="preserve"> and an Action Caption/Reference in the text]</w:t>
      </w:r>
    </w:p>
    <w:p w14:paraId="1593EB39" w14:textId="77777777" w:rsidR="004D7B77" w:rsidRPr="004D7B77" w:rsidRDefault="004D7B77" w:rsidP="004D7B77">
      <w:pPr>
        <w:pStyle w:val="BodyA"/>
        <w:rPr>
          <w:rFonts w:cs="Arial Unicode MS"/>
        </w:rPr>
      </w:pPr>
    </w:p>
    <w:p w14:paraId="1C116BB4" w14:textId="3F162B9A" w:rsidR="00FF31DA" w:rsidRDefault="004D7B77">
      <w:pPr>
        <w:pStyle w:val="BodyA"/>
      </w:pPr>
      <w:r>
        <w:rPr>
          <w:rFonts w:eastAsia="Arial Unicode MS" w:cs="Arial Unicode MS"/>
          <w:noProof/>
        </w:rPr>
        <w:lastRenderedPageBreak/>
        <w:drawing>
          <wp:inline distT="0" distB="0" distL="0" distR="0" wp14:anchorId="59AF7036" wp14:editId="50BF15D5">
            <wp:extent cx="5454445"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a:ext>
                      </a:extLst>
                    </a:blip>
                    <a:srcRect l="-2"/>
                    <a:stretch/>
                  </pic:blipFill>
                  <pic:spPr bwMode="auto">
                    <a:xfrm>
                      <a:off x="0" y="0"/>
                      <a:ext cx="5466093" cy="4034497"/>
                    </a:xfrm>
                    <a:prstGeom prst="rect">
                      <a:avLst/>
                    </a:prstGeom>
                    <a:ln>
                      <a:noFill/>
                    </a:ln>
                    <a:extLst>
                      <a:ext uri="{53640926-AAD7-44d8-BBD7-CCE9431645EC}">
                        <a14:shadowObscured xmlns:a14="http://schemas.microsoft.com/office/drawing/2010/main"/>
                      </a:ext>
                    </a:extLst>
                  </pic:spPr>
                </pic:pic>
              </a:graphicData>
            </a:graphic>
          </wp:inline>
        </w:drawing>
      </w:r>
      <w:r w:rsidR="0049599B">
        <w:rPr>
          <w:rFonts w:eastAsia="Arial Unicode MS" w:cs="Arial Unicode MS"/>
        </w:rPr>
        <w:t xml:space="preserve"> </w:t>
      </w:r>
      <w:commentRangeStart w:id="17"/>
      <w:commentRangeEnd w:id="17"/>
      <w:r w:rsidR="0049599B">
        <w:commentReference w:id="17"/>
      </w:r>
    </w:p>
    <w:p w14:paraId="635DA6EA" w14:textId="77777777" w:rsidR="00FF31DA" w:rsidRDefault="00FF31DA">
      <w:pPr>
        <w:pStyle w:val="BodyA"/>
      </w:pPr>
    </w:p>
    <w:p w14:paraId="1072332E" w14:textId="5B142A28" w:rsidR="00527363" w:rsidRPr="00527363" w:rsidRDefault="0049599B" w:rsidP="00527363">
      <w:pPr>
        <w:pStyle w:val="BodyA"/>
        <w:rPr>
          <w:rFonts w:cs="Arial Unicode MS"/>
        </w:rPr>
      </w:pPr>
      <w:r>
        <w:rPr>
          <w:rFonts w:eastAsia="Arial Unicode MS" w:cs="Arial Unicode MS"/>
        </w:rPr>
        <w:t>Subtask 4 – Audit and Compliance Management</w:t>
      </w:r>
      <w:r w:rsidR="00527363">
        <w:rPr>
          <w:rFonts w:eastAsia="Arial Unicode MS" w:cs="Arial Unicode MS"/>
        </w:rPr>
        <w:t xml:space="preserve">: </w:t>
      </w:r>
      <w:r w:rsidR="000243E0" w:rsidRPr="000243E0">
        <w:rPr>
          <w:rFonts w:cs="Arial Unicode MS"/>
        </w:rPr>
        <w:t xml:space="preserve">A security audit </w:t>
      </w:r>
      <w:r w:rsidR="000243E0">
        <w:rPr>
          <w:rFonts w:cs="Arial Unicode MS"/>
        </w:rPr>
        <w:t xml:space="preserve">requires compliance management, and </w:t>
      </w:r>
      <w:r w:rsidR="000243E0" w:rsidRPr="000243E0">
        <w:rPr>
          <w:rFonts w:cs="Arial Unicode MS"/>
        </w:rPr>
        <w:t>is a systematic evaluation of the security posture</w:t>
      </w:r>
      <w:r w:rsidR="000243E0">
        <w:rPr>
          <w:rFonts w:cs="Arial Unicode MS"/>
        </w:rPr>
        <w:t xml:space="preserve"> </w:t>
      </w:r>
      <w:r w:rsidR="000243E0" w:rsidRPr="000243E0">
        <w:rPr>
          <w:rFonts w:cs="Arial Unicode MS"/>
        </w:rPr>
        <w:t>of a</w:t>
      </w:r>
      <w:r w:rsidR="000243E0">
        <w:rPr>
          <w:rFonts w:cs="Arial Unicode MS"/>
        </w:rPr>
        <w:t xml:space="preserve">n agency’s </w:t>
      </w:r>
      <w:r w:rsidR="000243E0" w:rsidRPr="000243E0">
        <w:rPr>
          <w:rFonts w:cs="Arial Unicode MS"/>
        </w:rPr>
        <w:t>information system</w:t>
      </w:r>
      <w:r w:rsidR="000243E0">
        <w:rPr>
          <w:rFonts w:cs="Arial Unicode MS"/>
        </w:rPr>
        <w:t>s</w:t>
      </w:r>
      <w:r w:rsidR="000243E0" w:rsidRPr="000243E0">
        <w:rPr>
          <w:rFonts w:cs="Arial Unicode MS"/>
        </w:rPr>
        <w:t xml:space="preserve"> by measuring how well it conforms to </w:t>
      </w:r>
      <w:r w:rsidR="000243E0">
        <w:rPr>
          <w:rFonts w:cs="Arial Unicode MS"/>
        </w:rPr>
        <w:t>the</w:t>
      </w:r>
      <w:r w:rsidR="000243E0" w:rsidRPr="000243E0">
        <w:rPr>
          <w:rFonts w:cs="Arial Unicode MS"/>
        </w:rPr>
        <w:t xml:space="preserve"> established set of </w:t>
      </w:r>
      <w:r w:rsidR="000243E0">
        <w:rPr>
          <w:rFonts w:cs="Arial Unicode MS"/>
        </w:rPr>
        <w:t>security policies</w:t>
      </w:r>
      <w:r w:rsidR="000243E0" w:rsidRPr="000243E0">
        <w:rPr>
          <w:rFonts w:cs="Arial Unicode MS"/>
        </w:rPr>
        <w:t xml:space="preserve">. A thorough audit </w:t>
      </w:r>
      <w:r w:rsidR="000243E0">
        <w:rPr>
          <w:rFonts w:cs="Arial Unicode MS"/>
        </w:rPr>
        <w:t xml:space="preserve">Team AveningTech carries out </w:t>
      </w:r>
      <w:r w:rsidR="000243E0" w:rsidRPr="000243E0">
        <w:rPr>
          <w:rFonts w:cs="Arial Unicode MS"/>
        </w:rPr>
        <w:t xml:space="preserve">typically assesses the security of </w:t>
      </w:r>
      <w:r w:rsidR="000243E0">
        <w:rPr>
          <w:rFonts w:cs="Arial Unicode MS"/>
        </w:rPr>
        <w:t>a</w:t>
      </w:r>
      <w:r w:rsidR="000243E0" w:rsidRPr="000243E0">
        <w:rPr>
          <w:rFonts w:cs="Arial Unicode MS"/>
        </w:rPr>
        <w:t xml:space="preserve"> system's physical configuration and environment, software, information handling processes and user practices.</w:t>
      </w:r>
      <w:r w:rsidR="000243E0">
        <w:rPr>
          <w:rFonts w:cs="Arial Unicode MS"/>
        </w:rPr>
        <w:t xml:space="preserve"> </w:t>
      </w:r>
      <w:r w:rsidR="00527363">
        <w:rPr>
          <w:rFonts w:cs="Arial Unicode MS"/>
        </w:rPr>
        <w:t>We u</w:t>
      </w:r>
      <w:r w:rsidR="00527363" w:rsidRPr="00527363">
        <w:rPr>
          <w:rFonts w:cs="Arial Unicode MS"/>
        </w:rPr>
        <w:t>se process</w:t>
      </w:r>
      <w:r w:rsidR="00527363">
        <w:rPr>
          <w:rFonts w:cs="Arial Unicode MS"/>
        </w:rPr>
        <w:t>-</w:t>
      </w:r>
      <w:r w:rsidR="00527363" w:rsidRPr="00527363">
        <w:rPr>
          <w:rFonts w:cs="Arial Unicode MS"/>
        </w:rPr>
        <w:t>approved templates, data compliance through integrated validation, policy and regulatory support</w:t>
      </w:r>
      <w:r w:rsidR="00527363">
        <w:rPr>
          <w:rFonts w:cs="Arial Unicode MS"/>
        </w:rPr>
        <w:t xml:space="preserve">. </w:t>
      </w:r>
      <w:r w:rsidR="00BA31CE">
        <w:rPr>
          <w:rFonts w:cs="Arial Unicode MS"/>
        </w:rPr>
        <w:t xml:space="preserve">Our team </w:t>
      </w:r>
      <w:r w:rsidR="00BA31CE" w:rsidRPr="00BA31CE">
        <w:rPr>
          <w:rFonts w:cs="Arial Unicode MS"/>
        </w:rPr>
        <w:t>uses a range of approaches to minimize vulnerabilities and target many types of cyberthreats. Detection, prevention and response to security threats involve the use of security policies, software tools</w:t>
      </w:r>
      <w:r w:rsidR="00BA31CE">
        <w:rPr>
          <w:rFonts w:cs="Arial Unicode MS"/>
        </w:rPr>
        <w:t>,</w:t>
      </w:r>
      <w:r w:rsidR="00BA31CE" w:rsidRPr="00BA31CE">
        <w:rPr>
          <w:rFonts w:cs="Arial Unicode MS"/>
        </w:rPr>
        <w:t xml:space="preserve"> and IT services.</w:t>
      </w:r>
    </w:p>
    <w:p w14:paraId="1AD95223" w14:textId="08221F44" w:rsidR="00FF31DA" w:rsidRDefault="00FF31DA">
      <w:pPr>
        <w:pStyle w:val="BodyA"/>
      </w:pPr>
    </w:p>
    <w:p w14:paraId="1E30D2E5" w14:textId="77777777" w:rsidR="00FF31DA" w:rsidRDefault="00FF31DA">
      <w:pPr>
        <w:pStyle w:val="BodyA"/>
      </w:pPr>
    </w:p>
    <w:p w14:paraId="6D0FBCEC" w14:textId="77777777" w:rsidR="00AF54D9" w:rsidRDefault="005D50FD" w:rsidP="0022675E">
      <w:pPr>
        <w:pStyle w:val="BodyA"/>
        <w:rPr>
          <w:rFonts w:eastAsia="Arial Unicode MS"/>
        </w:rPr>
      </w:pPr>
      <w:commentRangeStart w:id="18"/>
      <w:r>
        <w:rPr>
          <w:rFonts w:eastAsia="Arial Unicode MS"/>
        </w:rPr>
        <w:t xml:space="preserve">Subtask 5 – Incident Handling and Response </w:t>
      </w:r>
      <w:r>
        <w:rPr>
          <w:rFonts w:eastAsia="Arial Unicode MS"/>
          <w:shd w:val="clear" w:color="auto" w:fill="FFFF00"/>
        </w:rPr>
        <w:t>(EVALUATED)</w:t>
      </w:r>
      <w:r>
        <w:rPr>
          <w:rFonts w:eastAsia="Arial Unicode MS"/>
        </w:rPr>
        <w:t xml:space="preserve">: </w:t>
      </w:r>
      <w:r w:rsidR="000432DC">
        <w:rPr>
          <w:rFonts w:eastAsia="Arial Unicode MS"/>
        </w:rPr>
        <w:t>The AveningTech Team uses the National Institute of Standards and Technology (NIST) incident response framework to structure and implement our incident handling and response approach. Our approach identifies and mitigates cybersecurity incidents</w:t>
      </w:r>
      <w:r w:rsidR="00AF54D9">
        <w:rPr>
          <w:rFonts w:eastAsia="Arial Unicode MS"/>
        </w:rPr>
        <w:t xml:space="preserve"> through a several step process, including preparation/anticipation of an incident, detection of an incident, containing the incident, eliminating the threat, and reaching full recovery. We then conduct post-incident analysis and learning to help prevent damage from similar future incidents. </w:t>
      </w:r>
    </w:p>
    <w:p w14:paraId="0FCFA897" w14:textId="77777777" w:rsidR="00AF54D9" w:rsidRDefault="00AF54D9" w:rsidP="0022675E">
      <w:pPr>
        <w:pStyle w:val="BodyA"/>
        <w:rPr>
          <w:rFonts w:eastAsia="Arial Unicode MS"/>
        </w:rPr>
      </w:pPr>
    </w:p>
    <w:p w14:paraId="2C837043" w14:textId="77777777" w:rsidR="00DA7D0B" w:rsidRDefault="00AF54D9" w:rsidP="0022675E">
      <w:pPr>
        <w:pStyle w:val="BodyA"/>
        <w:rPr>
          <w:rFonts w:eastAsia="Arial Unicode MS"/>
        </w:rPr>
      </w:pPr>
      <w:r>
        <w:rPr>
          <w:rFonts w:eastAsia="Arial Unicode MS"/>
        </w:rPr>
        <w:t xml:space="preserve">We develop a tailored </w:t>
      </w:r>
      <w:commentRangeStart w:id="19"/>
      <w:r>
        <w:rPr>
          <w:rFonts w:eastAsia="Arial Unicode MS"/>
        </w:rPr>
        <w:t xml:space="preserve">incident response plan </w:t>
      </w:r>
      <w:commentRangeEnd w:id="19"/>
      <w:r w:rsidR="003D2C7B">
        <w:rPr>
          <w:rStyle w:val="CommentReference"/>
          <w:rFonts w:eastAsia="Arial Unicode MS"/>
          <w:color w:val="auto"/>
        </w:rPr>
        <w:commentReference w:id="19"/>
      </w:r>
      <w:r>
        <w:rPr>
          <w:rFonts w:eastAsia="Arial Unicode MS"/>
        </w:rPr>
        <w:t xml:space="preserve">for each effort and will produce one for CNFJ/CNRJ. Our plan features an effective process for identifying an attack, determining its potential severity, mitigating </w:t>
      </w:r>
      <w:r>
        <w:rPr>
          <w:rFonts w:eastAsia="Arial Unicode MS"/>
        </w:rPr>
        <w:lastRenderedPageBreak/>
        <w:t xml:space="preserve">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t>
      </w:r>
      <w:r w:rsidR="00DA7D0B">
        <w:rPr>
          <w:rFonts w:eastAsia="Arial Unicode MS"/>
        </w:rPr>
        <w:t xml:space="preserve">who have other technical roles. </w:t>
      </w:r>
    </w:p>
    <w:p w14:paraId="49769826" w14:textId="77777777" w:rsidR="00DA7D0B" w:rsidRDefault="00DA7D0B" w:rsidP="0022675E">
      <w:pPr>
        <w:pStyle w:val="BodyA"/>
        <w:rPr>
          <w:rFonts w:eastAsia="Arial Unicode MS"/>
        </w:rPr>
      </w:pPr>
    </w:p>
    <w:p w14:paraId="65B7D387" w14:textId="77777777" w:rsidR="00DA7D0B" w:rsidRDefault="00DA7D0B" w:rsidP="0022675E">
      <w:pPr>
        <w:pStyle w:val="BodyA"/>
        <w:rPr>
          <w:rFonts w:eastAsia="Arial Unicode MS"/>
        </w:rPr>
      </w:pPr>
      <w:r>
        <w:rPr>
          <w:rFonts w:eastAsia="Arial Unicode MS"/>
        </w:rPr>
        <w: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t>
      </w:r>
    </w:p>
    <w:p w14:paraId="583AC732" w14:textId="77777777" w:rsidR="00DA7D0B" w:rsidRDefault="00DA7D0B" w:rsidP="0022675E">
      <w:pPr>
        <w:pStyle w:val="BodyA"/>
        <w:rPr>
          <w:rFonts w:eastAsia="Arial Unicode MS"/>
        </w:rPr>
      </w:pPr>
    </w:p>
    <w:p w14:paraId="61F8AB3E" w14:textId="77777777" w:rsidR="00150983" w:rsidRDefault="00DA7D0B" w:rsidP="0022675E">
      <w:pPr>
        <w:pStyle w:val="BodyA"/>
        <w:rPr>
          <w:rFonts w:eastAsia="Arial Unicode MS"/>
        </w:rPr>
      </w:pPr>
      <w:r>
        <w:rPr>
          <w:rFonts w:eastAsia="Arial Unicode MS"/>
        </w:rPr>
        <w:t xml:space="preserve">We borrow </w:t>
      </w:r>
      <w:commentRangeStart w:id="20"/>
      <w:r>
        <w:rPr>
          <w:rFonts w:eastAsia="Arial Unicode MS"/>
        </w:rPr>
        <w:t xml:space="preserve">from the established NIST </w:t>
      </w:r>
      <w:commentRangeEnd w:id="20"/>
      <w:r w:rsidR="003D2C7B">
        <w:rPr>
          <w:rStyle w:val="CommentReference"/>
          <w:rFonts w:eastAsia="Arial Unicode MS"/>
          <w:color w:val="auto"/>
        </w:rPr>
        <w:commentReference w:id="20"/>
      </w:r>
      <w:r>
        <w:rPr>
          <w:rFonts w:eastAsia="Arial Unicode MS"/>
        </w:rPr>
        <w:t>incident response lifecycle</w:t>
      </w:r>
      <w:r w:rsidR="00150983">
        <w:rPr>
          <w:rFonts w:eastAsia="Arial Unicode MS"/>
        </w:rPr>
        <w: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t>
      </w:r>
    </w:p>
    <w:p w14:paraId="1BCE60D0" w14:textId="77777777" w:rsidR="00150983" w:rsidRDefault="00150983" w:rsidP="0022675E">
      <w:pPr>
        <w:pStyle w:val="BodyA"/>
        <w:rPr>
          <w:rFonts w:eastAsia="Arial Unicode MS"/>
        </w:rPr>
      </w:pPr>
    </w:p>
    <w:p w14:paraId="5764C5A1" w14:textId="77777777" w:rsidR="0085420D" w:rsidRDefault="00150983" w:rsidP="0022675E">
      <w:pPr>
        <w:pStyle w:val="BodyA"/>
        <w:rPr>
          <w:rFonts w:eastAsia="Arial Unicode MS"/>
        </w:rPr>
      </w:pPr>
      <w:r>
        <w:rPr>
          <w:noProof/>
        </w:rPr>
        <w:drawing>
          <wp:inline distT="0" distB="0" distL="0" distR="0" wp14:anchorId="07DF2908" wp14:editId="1735DDD1">
            <wp:extent cx="3649980" cy="1901031"/>
            <wp:effectExtent l="0" t="0" r="762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3656579" cy="1904468"/>
                    </a:xfrm>
                    <a:prstGeom prst="rect">
                      <a:avLst/>
                    </a:prstGeom>
                    <a:noFill/>
                    <a:ln>
                      <a:noFill/>
                    </a:ln>
                  </pic:spPr>
                </pic:pic>
              </a:graphicData>
            </a:graphic>
          </wp:inline>
        </w:drawing>
      </w:r>
    </w:p>
    <w:p w14:paraId="4FFEA8EC" w14:textId="77777777" w:rsidR="00150983" w:rsidRDefault="00150983" w:rsidP="0022675E">
      <w:pPr>
        <w:pStyle w:val="BodyA"/>
        <w:rPr>
          <w:rFonts w:eastAsia="Arial Unicode MS"/>
        </w:rPr>
      </w:pPr>
    </w:p>
    <w:p w14:paraId="77A3541A" w14:textId="77777777" w:rsidR="00150983" w:rsidRPr="000B74AD" w:rsidRDefault="00150983" w:rsidP="0022675E">
      <w:pPr>
        <w:pStyle w:val="BodyA"/>
      </w:pPr>
      <w:r>
        <w:rPr>
          <w:rFonts w:eastAsia="Arial Unicode MS"/>
        </w:rPr>
        <w:t xml:space="preserve">Our tailored incident response plan for CNFJ/CNRJ will feature </w:t>
      </w:r>
      <w:r w:rsidR="00CB2BA3">
        <w:rPr>
          <w:rFonts w:eastAsia="Arial Unicode MS"/>
        </w:rPr>
        <w:t xml:space="preserve">steps based on the NIST incident response framework. For </w:t>
      </w:r>
      <w:r w:rsidR="00CB2BA3">
        <w:rPr>
          <w:rFonts w:eastAsia="Arial Unicode MS"/>
          <w:b/>
          <w:bCs/>
        </w:rPr>
        <w:t>preparation</w:t>
      </w:r>
      <w:r w:rsidR="00CB2BA3">
        <w:rPr>
          <w:rFonts w:eastAsia="Arial Unicode MS"/>
        </w:rPr>
        <w:t xml:space="preserve">, we will compile a list of networks under our purview, including all components, subcomponents, servers, and endpoints. We understand that all CNFJ/CNRJ assets are critical and hold sensitive data, so all assets will be treated with equal importance. Our </w:t>
      </w:r>
      <w:r w:rsidR="00CB2BA3">
        <w:rPr>
          <w:rFonts w:eastAsia="Arial Unicode MS"/>
          <w:b/>
          <w:bCs/>
        </w:rPr>
        <w:t>detection and analysis</w:t>
      </w:r>
      <w:r w:rsidR="00CB2BA3">
        <w:rPr>
          <w:rFonts w:eastAsia="Arial Unicode MS"/>
        </w:rPr>
        <w:t xml:space="preserve"> steps include constant collection of data from all systems, assets, and security tools to identify and anticipate future threats. We will work to understand baseline system behavior</w:t>
      </w:r>
      <w:r w:rsidR="0019666E">
        <w:rPr>
          <w:rFonts w:eastAsia="Arial Unicode MS"/>
        </w:rPr>
        <w:t xml:space="preserve"> so that abnormalities and anomalies in system behavior are immediately apparent during an attack. In the event of an attack, our </w:t>
      </w:r>
      <w:r w:rsidR="0019666E">
        <w:rPr>
          <w:rFonts w:eastAsia="Arial Unicode MS"/>
          <w:b/>
          <w:bCs/>
        </w:rPr>
        <w:t>containment, eradication, and recovery</w:t>
      </w:r>
      <w:r w:rsidR="0019666E">
        <w:rPr>
          <w:rFonts w:eastAsia="Arial Unicode MS"/>
        </w:rPr>
        <w: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t>
      </w:r>
      <w:r w:rsidR="000B74AD">
        <w:rPr>
          <w:rFonts w:eastAsia="Arial Unicode MS"/>
        </w:rPr>
        <w:t xml:space="preserve">We will then move to remove all remaining elements of the incident from the CNFJ/CNRJ environment by mitigating malware, closing affected accounts, and/or resetting user passwords and permissions. Our </w:t>
      </w:r>
      <w:r w:rsidR="000B74AD">
        <w:rPr>
          <w:rFonts w:eastAsia="Arial Unicode MS"/>
          <w:b/>
          <w:bCs/>
        </w:rPr>
        <w:t>post-incident activity</w:t>
      </w:r>
      <w:r w:rsidR="000B74AD">
        <w:rPr>
          <w:rFonts w:eastAsia="Arial Unicode MS"/>
        </w:rPr>
        <w:t xml:space="preserve"> is critical because it leverages </w:t>
      </w:r>
      <w:r w:rsidR="000B74AD">
        <w:rPr>
          <w:rFonts w:eastAsia="Arial Unicode MS"/>
        </w:rPr>
        <w:lastRenderedPageBreak/>
        <w:t xml:space="preserve">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t>
      </w:r>
    </w:p>
    <w:p w14:paraId="4FDE58A3" w14:textId="77777777" w:rsidR="0085420D" w:rsidRDefault="0085420D" w:rsidP="0022675E">
      <w:pPr>
        <w:pStyle w:val="BodyA"/>
      </w:pPr>
    </w:p>
    <w:p w14:paraId="1FFB5456" w14:textId="77777777" w:rsidR="00B4054E" w:rsidRDefault="00B4054E" w:rsidP="0022675E">
      <w:pPr>
        <w:pStyle w:val="BodyA"/>
        <w:rPr>
          <w:rFonts w:eastAsia="Arial Unicode MS"/>
        </w:rPr>
      </w:pPr>
    </w:p>
    <w:p w14:paraId="77998AE8" w14:textId="24E12DD0" w:rsidR="00522E22" w:rsidRDefault="0049599B" w:rsidP="0022675E">
      <w:pPr>
        <w:pStyle w:val="BodyA"/>
        <w:rPr>
          <w:rFonts w:eastAsia="Arial Unicode MS"/>
        </w:rPr>
      </w:pPr>
      <w:r>
        <w:rPr>
          <w:rFonts w:eastAsia="Arial Unicode MS"/>
        </w:rPr>
        <w:t xml:space="preserve">Subtask </w:t>
      </w:r>
      <w:commentRangeEnd w:id="18"/>
      <w:r w:rsidR="006D0D24">
        <w:rPr>
          <w:rStyle w:val="CommentReference"/>
          <w:rFonts w:eastAsia="Arial Unicode MS"/>
          <w:color w:val="auto"/>
        </w:rPr>
        <w:commentReference w:id="18"/>
      </w:r>
      <w:r>
        <w:rPr>
          <w:rFonts w:eastAsia="Arial Unicode MS"/>
        </w:rPr>
        <w:t xml:space="preserve">5 – Incident Handling and Response </w:t>
      </w:r>
      <w:r>
        <w:rPr>
          <w:rFonts w:eastAsia="Arial Unicode MS"/>
          <w:shd w:val="clear" w:color="auto" w:fill="FFFF00"/>
        </w:rPr>
        <w:t>(EVALUATED)</w:t>
      </w:r>
      <w:r>
        <w:rPr>
          <w:rFonts w:eastAsia="Arial Unicode MS"/>
        </w:rPr>
        <w:t xml:space="preserve">: </w:t>
      </w:r>
      <w:r w:rsidR="008033F0">
        <w:rPr>
          <w:rFonts w:eastAsia="Arial Unicode MS"/>
        </w:rPr>
        <w:t xml:space="preserve">The AveningTech Team will provide incident handling and response services to CNFJ/CNRJ. </w:t>
      </w:r>
      <w:r w:rsidR="00522E22">
        <w:rPr>
          <w:rFonts w:eastAsia="Arial Unicode MS"/>
        </w:rPr>
        <w:t xml:space="preserve">We will work with personnel at all levels (users, ITRs, the Security Manager, and any required commands and military branches to respond to incidents. </w:t>
      </w:r>
    </w:p>
    <w:p w14:paraId="42CD0D5B" w14:textId="6DA75A5A" w:rsidR="00EE3AB0" w:rsidRDefault="008033F0" w:rsidP="0022675E">
      <w:pPr>
        <w:pStyle w:val="BodyA"/>
        <w:rPr>
          <w:rFonts w:eastAsia="Arial Unicode MS"/>
        </w:rPr>
      </w:pPr>
      <w:commentRangeStart w:id="21"/>
      <w:r>
        <w:rPr>
          <w:rFonts w:eastAsia="Arial Unicode MS"/>
        </w:rPr>
        <w:t xml:space="preserve">Our incident handling and response </w:t>
      </w:r>
      <w:commentRangeEnd w:id="21"/>
      <w:r w:rsidR="000F4955">
        <w:rPr>
          <w:rStyle w:val="CommentReference"/>
          <w:rFonts w:eastAsia="Arial Unicode MS"/>
          <w:color w:val="auto"/>
        </w:rPr>
        <w:commentReference w:id="21"/>
      </w:r>
      <w:r>
        <w:rPr>
          <w:rFonts w:eastAsia="Arial Unicode MS"/>
        </w:rPr>
        <w:t xml:space="preserve">process includes </w:t>
      </w:r>
      <w:r>
        <w:rPr>
          <w:rFonts w:eastAsia="Arial Unicode MS"/>
          <w:b/>
          <w:bCs/>
        </w:rPr>
        <w:t xml:space="preserve">detection and identification </w:t>
      </w:r>
      <w:r>
        <w:rPr>
          <w:rFonts w:eastAsia="Arial Unicode MS"/>
        </w:rPr>
        <w:t>of an incident to determine the nature and characteristics of the incident. We work to determine the potential damage by identifying the type of threat (data theft, a network breach, etc.). We determine the potential severity of the threat and which systems are likely to be affected</w:t>
      </w:r>
      <w:r w:rsidR="008C568D">
        <w:rPr>
          <w:rFonts w:eastAsia="Arial Unicode MS"/>
        </w:rPr>
        <w:t xml:space="preserve">. Next, we focus on incident </w:t>
      </w:r>
      <w:r w:rsidR="008C568D">
        <w:rPr>
          <w:rFonts w:eastAsia="Arial Unicode MS"/>
          <w:b/>
          <w:bCs/>
        </w:rPr>
        <w:t>containment</w:t>
      </w:r>
      <w:r w:rsidR="008C568D">
        <w:rPr>
          <w:rFonts w:eastAsia="Arial Unicode MS"/>
        </w:rPr>
        <w:t xml:space="preserve"> by acting swiftly to mitigate the incident. Because we have relevant experience and preparation for incident response, we are poised to contain threats</w:t>
      </w:r>
      <w:r w:rsidR="00522E22">
        <w:rPr>
          <w:rFonts w:eastAsia="Arial Unicode MS"/>
        </w:rPr>
        <w:t xml:space="preserve"> through preparation and anticipation. This helps us maintain an active posture vs. passively waiting for threats</w:t>
      </w:r>
      <w:r w:rsidR="008C568D">
        <w:rPr>
          <w:rFonts w:eastAsia="Arial Unicode MS"/>
        </w:rPr>
        <w:t xml:space="preserve">. We immediately determine which programs or systems can be safely shut down with minimal disruption to the organization. We update required protections while reviewing and strengthening access credentials as needed. We identify and quarantine any discovered malware and conduct interviews of event witnesses and any personnel involved to gather more information for mitigation and lessons learned. We move to </w:t>
      </w:r>
      <w:r w:rsidR="008C568D">
        <w:rPr>
          <w:rFonts w:eastAsia="Arial Unicode MS"/>
          <w:b/>
          <w:bCs/>
        </w:rPr>
        <w:t>remediation</w:t>
      </w:r>
      <w:r w:rsidR="008C568D">
        <w:rPr>
          <w:rFonts w:eastAsia="Arial Unicode MS"/>
        </w:rPr>
        <w:t xml:space="preserve"> by eliminating the cause of the breach and working toward damage repair.</w:t>
      </w:r>
      <w:r w:rsidR="00522E22">
        <w:rPr>
          <w:rFonts w:eastAsia="Arial Unicode MS"/>
        </w:rPr>
        <w:t xml:space="preserve"> We remove all artifacts of the incident from all systems, work with CNFJ/CNRJ to repair and/or update system(s), verify currency of all security patches, and verify validity of system backups. During incident </w:t>
      </w:r>
      <w:r w:rsidR="00522E22">
        <w:rPr>
          <w:rFonts w:eastAsia="Arial Unicode MS"/>
          <w:b/>
          <w:bCs/>
        </w:rPr>
        <w:t>recovery</w:t>
      </w:r>
      <w:r w:rsidR="00522E22">
        <w:rPr>
          <w:rFonts w:eastAsia="Arial Unicode MS"/>
        </w:rPr>
        <w:t xml:space="preserve">, any systems we disabled during containment and remediation are put back into service. We are careful to conduct continuous monitoring and testing of all systems for remaining vulnerabilities or new threats caused during the incident. Finally, we conduct </w:t>
      </w:r>
      <w:r w:rsidR="00522E22">
        <w:rPr>
          <w:rFonts w:eastAsia="Arial Unicode MS"/>
          <w:b/>
          <w:bCs/>
        </w:rPr>
        <w:t>assessment</w:t>
      </w:r>
      <w:r w:rsidR="00522E22">
        <w:rPr>
          <w:rFonts w:eastAsia="Arial Unicode MS"/>
        </w:rPr>
        <w:t xml:space="preserve"> of the event or incident which includes step-by-step accounts of what occurred, what steps we took to contain the incident, who was involved, descriptions of the threats discovered and remediated, which personnel were involved (or accountable)</w:t>
      </w:r>
      <w:r w:rsidR="00EE3AB0">
        <w:rPr>
          <w:rFonts w:eastAsia="Arial Unicode MS"/>
        </w:rPr>
        <w:t xml:space="preserve">, and what future actions CNFJ/CNRJ and the AveningTech Team need to prevent similar events from happening. </w:t>
      </w:r>
    </w:p>
    <w:p w14:paraId="67EED137" w14:textId="35B1B68C" w:rsidR="00FF31DA" w:rsidRDefault="00EE3AB0" w:rsidP="0022675E">
      <w:pPr>
        <w:pStyle w:val="BodyA"/>
      </w:pPr>
      <w:r>
        <w:rPr>
          <w:rFonts w:eastAsia="Arial Unicode MS"/>
        </w:rPr>
        <w:t xml:space="preserve">In support of the USCG TISCOM, NGEN-R SMIT, and PACAF C5ISRO programs, the AveningTech team has responded to a range of incidents and violations while successfully remediating threats and reporting to appropriate command officials. We understand that not all threats are conducted by malicious actors and that many incidents are unintentionally committed by well-meaning members of the command. In such events (USB violations, </w:t>
      </w:r>
      <w:r w:rsidR="00382204">
        <w:rPr>
          <w:rFonts w:eastAsia="Arial Unicode MS"/>
        </w:rPr>
        <w:t xml:space="preserve">software violations, web/proxy violations, PII leaks, and classified spillage), we work with the command to respond while maintaining and reiterating to personnel at all levels the importance of insider threat awareness. </w:t>
      </w:r>
    </w:p>
    <w:p w14:paraId="4FDD1DFF" w14:textId="27790EF4" w:rsidR="00FF31DA" w:rsidRDefault="0049599B" w:rsidP="0022675E">
      <w:pPr>
        <w:pStyle w:val="BodyA"/>
      </w:pPr>
      <w:commentRangeStart w:id="22"/>
      <w:r>
        <w:rPr>
          <w:rFonts w:eastAsia="Arial Unicode MS"/>
        </w:rPr>
        <w:t xml:space="preserve">Subtask </w:t>
      </w:r>
      <w:commentRangeEnd w:id="22"/>
      <w:r w:rsidR="00B4054E">
        <w:rPr>
          <w:rStyle w:val="CommentReference"/>
          <w:rFonts w:eastAsia="Arial Unicode MS"/>
          <w:color w:val="auto"/>
        </w:rPr>
        <w:commentReference w:id="22"/>
      </w:r>
      <w:r>
        <w:rPr>
          <w:rFonts w:eastAsia="Arial Unicode MS"/>
        </w:rPr>
        <w:t xml:space="preserve">6 – </w:t>
      </w:r>
      <w:commentRangeStart w:id="23"/>
      <w:r>
        <w:rPr>
          <w:rFonts w:eastAsia="Arial Unicode MS"/>
        </w:rPr>
        <w:t xml:space="preserve">Inspections, Assessments, and Visits </w:t>
      </w:r>
    </w:p>
    <w:p w14:paraId="70D49281" w14:textId="77777777" w:rsidR="00FF31DA" w:rsidRDefault="00FF31DA" w:rsidP="0022675E">
      <w:pPr>
        <w:pStyle w:val="BodyA"/>
      </w:pPr>
    </w:p>
    <w:p w14:paraId="26055B05" w14:textId="6A3F7996" w:rsidR="00FF31DA" w:rsidRDefault="0049599B" w:rsidP="0022675E">
      <w:pPr>
        <w:pStyle w:val="BodyA"/>
      </w:pPr>
      <w:r>
        <w:rPr>
          <w:rFonts w:eastAsia="Arial Unicode MS"/>
        </w:rPr>
        <w:t>Subtask 7 – PKI and Site Trusted Agent (STA)</w:t>
      </w:r>
    </w:p>
    <w:p w14:paraId="3681A7E8" w14:textId="77777777" w:rsidR="00FF31DA" w:rsidRDefault="00FF31DA" w:rsidP="0022675E">
      <w:pPr>
        <w:pStyle w:val="BodyA"/>
      </w:pPr>
    </w:p>
    <w:p w14:paraId="27134800" w14:textId="20284C41" w:rsidR="00FF31DA" w:rsidRDefault="0049599B" w:rsidP="0022675E">
      <w:pPr>
        <w:pStyle w:val="BodyA"/>
      </w:pPr>
      <w:r>
        <w:rPr>
          <w:rFonts w:eastAsia="Arial Unicode MS"/>
        </w:rPr>
        <w:t xml:space="preserve">Subtask 8 – CS/IA Awareness and Training </w:t>
      </w:r>
    </w:p>
    <w:p w14:paraId="29BDDDE0" w14:textId="77777777" w:rsidR="00FF31DA" w:rsidRDefault="00FF31DA" w:rsidP="0022675E">
      <w:pPr>
        <w:pStyle w:val="BodyA"/>
      </w:pPr>
    </w:p>
    <w:p w14:paraId="73F5A4DA" w14:textId="45022E82" w:rsidR="00FF31DA" w:rsidRDefault="0049599B" w:rsidP="0022675E">
      <w:pPr>
        <w:pStyle w:val="BodyA"/>
      </w:pPr>
      <w:r>
        <w:rPr>
          <w:rFonts w:eastAsia="Arial Unicode MS"/>
        </w:rPr>
        <w:t xml:space="preserve">Subtask 9 – CS Workforce Management </w:t>
      </w:r>
    </w:p>
    <w:p w14:paraId="31C22E2A" w14:textId="77777777" w:rsidR="00FF31DA" w:rsidRDefault="00FF31DA" w:rsidP="0022675E">
      <w:pPr>
        <w:pStyle w:val="BodyA"/>
      </w:pPr>
    </w:p>
    <w:p w14:paraId="0171DB8D" w14:textId="5DF04A2B" w:rsidR="00FF31DA" w:rsidRDefault="0049599B" w:rsidP="0022675E">
      <w:pPr>
        <w:pStyle w:val="BodyA"/>
      </w:pPr>
      <w:r>
        <w:rPr>
          <w:rFonts w:eastAsia="Arial Unicode MS"/>
        </w:rPr>
        <w:t>Subtask 10 – Installation CS Support</w:t>
      </w:r>
      <w:commentRangeEnd w:id="23"/>
      <w:r w:rsidR="00950968">
        <w:rPr>
          <w:rStyle w:val="CommentReference"/>
          <w:rFonts w:eastAsia="Arial Unicode MS"/>
          <w:color w:val="auto"/>
        </w:rPr>
        <w:commentReference w:id="23"/>
      </w:r>
    </w:p>
    <w:p w14:paraId="25DB5F64" w14:textId="77777777" w:rsidR="00FF31DA" w:rsidRDefault="00FF31DA">
      <w:pPr>
        <w:pStyle w:val="BodyA"/>
      </w:pPr>
    </w:p>
    <w:p w14:paraId="36D7DD37" w14:textId="48422E13" w:rsidR="00FF31DA" w:rsidRDefault="0049599B" w:rsidP="00FC4B8D">
      <w:pPr>
        <w:pStyle w:val="Heading2"/>
      </w:pPr>
      <w:bookmarkStart w:id="24" w:name="_Toc99483222"/>
      <w:r>
        <w:rPr>
          <w:rFonts w:eastAsia="Arial Unicode MS" w:cs="Arial Unicode MS"/>
        </w:rPr>
        <w:t>6.8 Task 8 – Cyber Threat Security Plan</w:t>
      </w:r>
      <w:bookmarkEnd w:id="24"/>
    </w:p>
    <w:p w14:paraId="13B7D772" w14:textId="2DEE60A7" w:rsidR="00C5089E" w:rsidRPr="002232D6" w:rsidRDefault="00C5089E" w:rsidP="002232D6">
      <w:pPr>
        <w:pStyle w:val="BodyA"/>
      </w:pPr>
      <w:r w:rsidRPr="002232D6">
        <w:t xml:space="preserve">With experience managing Controlled Unclassified Information (CUI) that requires safeguarding or dissemination controls, our team drafts SOPs pursuant to and consistent with applicable law, regulations, and government-wide policies but is not classified under Executive Order 13526 or the Atomic Energy Act, as amended, as well as specific DoD requirements.  Non-public information handling may include information sharing — making information available to appropriate personnel (people, processes, or systems) so that stakeholders may leverage information held or created by another party, but is of a non-public nature. </w:t>
      </w:r>
      <w:r w:rsidR="00453309" w:rsidRPr="002232D6">
        <w:t xml:space="preserve">Our team understands DoD Instruction 8170.01 and DoDI 5200.48, and these direct our </w:t>
      </w:r>
      <w:r w:rsidR="000F4955" w:rsidRPr="002232D6">
        <w:t>handling</w:t>
      </w:r>
      <w:r w:rsidR="00453309" w:rsidRPr="002232D6">
        <w:t xml:space="preserve"> of non-public information consistent with the government’s needs and requirements. For example, </w:t>
      </w:r>
      <w:r w:rsidR="000F4955" w:rsidRPr="002232D6">
        <w:t>i</w:t>
      </w:r>
      <w:r w:rsidR="00453309" w:rsidRPr="002232D6">
        <w:t xml:space="preserve">n accordance with the DoD phased CUI Program implementation, all documents containing CUI must carry CUI markings. Our security SOPs will be submitted for review, and are consistent with the CUI handling guidelines issued through the Information Security and Oversight Office (ISOO) as Part 2002 of Title 32, CFR, which provides implementing requirements for E.O. 13556. </w:t>
      </w:r>
    </w:p>
    <w:p w14:paraId="076228DC" w14:textId="1B419779" w:rsidR="00FF31DA" w:rsidRDefault="00EF1F51">
      <w:pPr>
        <w:pStyle w:val="BodyA"/>
      </w:pPr>
      <w:r w:rsidRPr="001B0D64">
        <w:t xml:space="preserve">Team AveningTech will draft a cyber security plan that updates and clarifies the security policies, procedures, and controls required by the government to protect the client against threats and risk. Our cyber security plan will also outline the specific steps to take to respond to a breach. </w:t>
      </w:r>
      <w:r w:rsidR="00A61304" w:rsidRPr="001B0D64">
        <w:t xml:space="preserve">Our approach to developing the plan starts with conducting a Security Risk Assessment following the RMF guidelines from NIST and DoD. We then will work with stakeholders to set security goals. The team’s cyber </w:t>
      </w:r>
      <w:r w:rsidR="003B092A" w:rsidRPr="001B0D64">
        <w:t>experts</w:t>
      </w:r>
      <w:r w:rsidR="00A61304" w:rsidRPr="001B0D64">
        <w:t xml:space="preserve"> will then evaluate current and planned technology, and recommend the appropriate changes to the security framework, after a review of existing security policies. As discussed in the previous section, we will then create a draft Risk Management Plan. Once reviewed and approved, Team AveningTech will assist as needed to implement the recommended security strategy. With the need to respond to a changing threat landscape, we will periodically evaluate the security strategy and make on-going recommendations.</w:t>
      </w:r>
      <w:r w:rsidR="003926CB" w:rsidRPr="001B0D64">
        <w:t xml:space="preserve"> The deliverable will be a Cyber Threat Security Plan. </w:t>
      </w:r>
    </w:p>
    <w:p w14:paraId="22C258D0" w14:textId="2CFEA0AA" w:rsidR="00FF31DA" w:rsidRDefault="0049599B" w:rsidP="00FC4B8D">
      <w:pPr>
        <w:pStyle w:val="Heading"/>
        <w:pageBreakBefore/>
      </w:pPr>
      <w:bookmarkStart w:id="25" w:name="_Toc99483223"/>
      <w:r>
        <w:rPr>
          <w:rFonts w:eastAsia="Arial Unicode MS" w:cs="Arial Unicode MS"/>
        </w:rPr>
        <w:lastRenderedPageBreak/>
        <w:t xml:space="preserve">Subfactor Two - </w:t>
      </w:r>
      <w:r>
        <w:rPr>
          <w:rFonts w:eastAsia="Arial Unicode MS" w:cs="Arial Unicode MS"/>
          <w:lang w:val="da-DK"/>
        </w:rPr>
        <w:t>Program Management</w:t>
      </w:r>
      <w:bookmarkEnd w:id="25"/>
    </w:p>
    <w:p w14:paraId="7013CDD6" w14:textId="3EE9C681" w:rsidR="00FF31DA" w:rsidRDefault="0049599B" w:rsidP="00FC4B8D">
      <w:pPr>
        <w:pStyle w:val="BodyA"/>
        <w:rPr>
          <w:ins w:id="26" w:author="Logan Korn" w:date="2022-03-29T17:28:00Z"/>
          <w:rFonts w:eastAsia="Arial Unicode MS"/>
        </w:rPr>
      </w:pPr>
      <w:r>
        <w:rPr>
          <w:rFonts w:eastAsia="Arial Unicode MS"/>
        </w:rPr>
        <w:t xml:space="preserve">AveningTech’s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w:t>
      </w:r>
    </w:p>
    <w:p w14:paraId="701CBCF4" w14:textId="77777777" w:rsidR="005D4F30" w:rsidRDefault="005D4F30" w:rsidP="005D4F30">
      <w:pPr>
        <w:rPr>
          <w:ins w:id="27" w:author="Logan Korn" w:date="2022-03-29T17:28:00Z"/>
        </w:rPr>
      </w:pPr>
      <w:ins w:id="28" w:author="Logan Korn" w:date="2022-03-29T17:28:00Z">
        <w:r>
          <w:t xml:space="preserve">The AveningTech team is aware of the CNFJ/CNRJ requirements for service call response and completion times. We understand that Task Areas 2, 3, and 5 have different response requirements from Task Areas 6 and 7. We also understand that contractor employees must carry contractor-provided cell phones to ensure availability during other than normal business hours. We will ensure that all contractors carry and use these phones. Our proposed candidates for CNFJ/CNRJ are reliable and many have a demonstrated history of support on this program providing response and completion within the stated limits. Should the Government change requirements for response and completion times we will adapt to the new standards by ensuring all contractor employees are briefed and provide acknowledgement of the new requirements. We will ensure that whether a problem (1) arises during normal business hours or other than normal business hours; (2) results in work stoppage or no work stoppage; (3) results in system degraded or operational; or (4) renders a system or systems unavailable, the AveningTech team will be available within the stated, required time limits to complete the service call and provide appropriate status to GR. </w:t>
        </w:r>
      </w:ins>
    </w:p>
    <w:p w14:paraId="297106C0" w14:textId="2575240F" w:rsidR="005D4F30" w:rsidRDefault="005D4F30">
      <w:pPr>
        <w:pPrChange w:id="29" w:author="Logan Korn" w:date="2022-03-29T17:28:00Z">
          <w:pPr>
            <w:pStyle w:val="BodyA"/>
          </w:pPr>
        </w:pPrChange>
      </w:pPr>
      <w:ins w:id="30" w:author="Logan Korn" w:date="2022-03-29T17:28:00Z">
        <w:r>
          <w:t xml:space="preserve">Our program management plan includes provisions for providing fully qualified, appropriately certified personnel who can meet all PWS requirements as stated in Paragraph 13.2.9 Qualifications. We have provided a team of proposed personnel whose skills, education, certification, and work history to cover all labor categories and their assigned roles and responsibilities. Our staffing plan is laid out in greater detail later in this volume and names specific candidates for each role, where they will work, and what PWS tasks they will be responsible for. Their resumes are also appended to this volume. Our staffing plan and labor mix is reflected in this volume as well as our cost volume, where we lay out a labor category mix, all required hours, and other direct costs. </w:t>
        </w:r>
      </w:ins>
    </w:p>
    <w:p w14:paraId="3C9390BB" w14:textId="5611E169" w:rsidR="00FF31DA" w:rsidRDefault="0049599B" w:rsidP="00FC4B8D">
      <w:pPr>
        <w:pStyle w:val="BodyA"/>
      </w:pPr>
      <w:commentRangeStart w:id="31"/>
      <w:r>
        <w:rPr>
          <w:rFonts w:eastAsia="Arial Unicode MS"/>
        </w:rPr>
        <w:t xml:space="preserve">Managing geographically </w:t>
      </w:r>
      <w:commentRangeEnd w:id="31"/>
      <w:r w:rsidR="000F4955">
        <w:rPr>
          <w:rStyle w:val="CommentReference"/>
          <w:rFonts w:eastAsia="Arial Unicode MS"/>
          <w:color w:val="auto"/>
        </w:rPr>
        <w:commentReference w:id="31"/>
      </w:r>
      <w:r>
        <w:rPr>
          <w:rFonts w:eastAsia="Arial Unicode MS"/>
        </w:rPr>
        <w:t>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04243B17" w14:textId="77777777" w:rsidR="00FF31DA" w:rsidRDefault="0049599B" w:rsidP="00FC4B8D">
      <w:pPr>
        <w:pStyle w:val="BodyA"/>
      </w:pPr>
      <w:r>
        <w:rPr>
          <w:rFonts w:eastAsia="Arial Unicode MS"/>
        </w:rPr>
        <w: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w:t>
      </w:r>
      <w:r>
        <w:rPr>
          <w:rFonts w:eastAsia="Arial Unicode MS"/>
        </w:rPr>
        <w:lastRenderedPageBreak/>
        <w:t xml:space="preserve">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t>
      </w:r>
    </w:p>
    <w:p w14:paraId="5BC5B2D3" w14:textId="3908A227" w:rsidR="00FF31DA" w:rsidRDefault="0049599B" w:rsidP="00FC4B8D">
      <w:pPr>
        <w:pStyle w:val="BodyA"/>
      </w:pPr>
      <w:r>
        <w:rPr>
          <w:rFonts w:eastAsia="Arial Unicode MS"/>
        </w:rPr>
        <w: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t>
      </w:r>
    </w:p>
    <w:p w14:paraId="09205925" w14:textId="77777777" w:rsidR="00FC4B8D" w:rsidRDefault="0049599B" w:rsidP="00FC4B8D">
      <w:pPr>
        <w:pStyle w:val="BodyA"/>
      </w:pPr>
      <w:r>
        <w:rPr>
          <w:rFonts w:eastAsia="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2D47E9E8" w14:textId="0EB2143C" w:rsidR="00FF31DA" w:rsidRDefault="0049599B" w:rsidP="00FC4B8D">
      <w:pPr>
        <w:pStyle w:val="BodyA"/>
        <w:rPr>
          <w:ins w:id="32" w:author="Logan Korn" w:date="2022-03-29T17:29:00Z"/>
          <w:rFonts w:eastAsia="Arial Unicode MS"/>
        </w:rPr>
      </w:pPr>
      <w:r>
        <w:rPr>
          <w:rFonts w:eastAsia="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0BEF007" w14:textId="004B10C5" w:rsidR="005D69D0" w:rsidRPr="005D69D0" w:rsidRDefault="005D69D0" w:rsidP="005D69D0">
      <w:pPr>
        <w:pStyle w:val="BodyA"/>
        <w:rPr>
          <w:rFonts w:eastAsia="Arial Unicode MS"/>
          <w:rPrChange w:id="33" w:author="Logan Korn" w:date="2022-03-29T17:33:00Z">
            <w:rPr/>
          </w:rPrChange>
        </w:rPr>
      </w:pPr>
      <w:ins w:id="34" w:author="Logan Korn" w:date="2022-03-29T17:29:00Z">
        <w:r>
          <w:rPr>
            <w:rFonts w:eastAsia="Arial Unicode MS"/>
          </w:rPr>
          <w:t xml:space="preserve">Our proposed </w:t>
        </w:r>
        <w:commentRangeStart w:id="35"/>
        <w:r>
          <w:rPr>
            <w:rFonts w:eastAsia="Arial Unicode MS"/>
          </w:rPr>
          <w:t xml:space="preserve">PM </w:t>
        </w:r>
      </w:ins>
      <w:commentRangeEnd w:id="35"/>
      <w:ins w:id="36" w:author="Logan Korn" w:date="2022-03-29T17:33:00Z">
        <w:r>
          <w:rPr>
            <w:rStyle w:val="CommentReference"/>
            <w:rFonts w:eastAsia="Arial Unicode MS"/>
            <w:color w:val="auto"/>
          </w:rPr>
          <w:commentReference w:id="35"/>
        </w:r>
      </w:ins>
      <w:ins w:id="37" w:author="Logan Korn" w:date="2022-03-29T17:29:00Z">
        <w:r>
          <w:rPr>
            <w:rFonts w:eastAsia="Arial Unicode MS"/>
          </w:rPr>
          <w:t xml:space="preserve">for this effort is </w:t>
        </w:r>
      </w:ins>
      <w:ins w:id="38" w:author="Logan Korn" w:date="2022-03-29T17:30:00Z">
        <w:r>
          <w:rPr>
            <w:rFonts w:eastAsia="Arial Unicode MS"/>
          </w:rPr>
          <w:t xml:space="preserve">Joel Beauregard. Mr. </w:t>
        </w:r>
      </w:ins>
      <w:ins w:id="39" w:author="Logan Korn" w:date="2022-03-29T17:31:00Z">
        <w:r>
          <w:rPr>
            <w:rFonts w:eastAsia="Arial Unicode MS"/>
          </w:rPr>
          <w:t xml:space="preserve">Beauregard’s </w:t>
        </w:r>
      </w:ins>
      <w:ins w:id="40" w:author="Logan Korn" w:date="2022-03-29T17:35:00Z">
        <w:r w:rsidR="00FD6294">
          <w:rPr>
            <w:rFonts w:eastAsia="Arial Unicode MS"/>
          </w:rPr>
          <w:t xml:space="preserve">has direct, relevant experience with CNFJ/CNRJ to </w:t>
        </w:r>
      </w:ins>
      <w:ins w:id="41" w:author="Logan Korn" w:date="2022-03-29T17:36:00Z">
        <w:r w:rsidR="00FD6294">
          <w:rPr>
            <w:rFonts w:eastAsia="Arial Unicode MS"/>
          </w:rPr>
          <w:t xml:space="preserve">include the </w:t>
        </w:r>
      </w:ins>
      <w:ins w:id="42" w:author="Logan Korn" w:date="2022-03-29T17:31:00Z">
        <w:r>
          <w:rPr>
            <w:rFonts w:eastAsia="Arial Unicode MS"/>
          </w:rPr>
          <w:t>d</w:t>
        </w:r>
        <w:r w:rsidRPr="005D69D0">
          <w:rPr>
            <w:rFonts w:eastAsia="Arial Unicode MS"/>
          </w:rPr>
          <w:t>esign, plan</w:t>
        </w:r>
        <w:r>
          <w:rPr>
            <w:rFonts w:eastAsia="Arial Unicode MS"/>
          </w:rPr>
          <w:t>ning</w:t>
        </w:r>
        <w:r w:rsidRPr="005D69D0">
          <w:rPr>
            <w:rFonts w:eastAsia="Arial Unicode MS"/>
          </w:rPr>
          <w:t>, and implement</w:t>
        </w:r>
        <w:r>
          <w:rPr>
            <w:rFonts w:eastAsia="Arial Unicode MS"/>
          </w:rPr>
          <w:t>ing</w:t>
        </w:r>
        <w:r w:rsidRPr="005D69D0">
          <w:rPr>
            <w:rFonts w:eastAsia="Arial Unicode MS"/>
          </w:rPr>
          <w:t xml:space="preserve"> technical Cyber Defense and Incident Response solutions for the OCONUS</w:t>
        </w:r>
        <w:r>
          <w:rPr>
            <w:rFonts w:eastAsia="Arial Unicode MS"/>
          </w:rPr>
          <w:t xml:space="preserve"> </w:t>
        </w:r>
        <w:r w:rsidRPr="005D69D0">
          <w:rPr>
            <w:rFonts w:eastAsia="Arial Unicode MS"/>
          </w:rPr>
          <w:t>Navy</w:t>
        </w:r>
        <w:r>
          <w:rPr>
            <w:rFonts w:eastAsia="Arial Unicode MS"/>
          </w:rPr>
          <w:t xml:space="preserve"> </w:t>
        </w:r>
        <w:r w:rsidRPr="005D69D0">
          <w:rPr>
            <w:rFonts w:eastAsia="Arial Unicode MS"/>
          </w:rPr>
          <w:t>Enterprise Network (ONE-Net) providing services to all U.S. Navy ashore users in the</w:t>
        </w:r>
        <w:r>
          <w:rPr>
            <w:rFonts w:eastAsia="Arial Unicode MS"/>
          </w:rPr>
          <w:t xml:space="preserve"> </w:t>
        </w:r>
        <w:r w:rsidRPr="005D69D0">
          <w:rPr>
            <w:rFonts w:eastAsia="Arial Unicode MS"/>
          </w:rPr>
          <w:t>USINDOPACOM AOR.</w:t>
        </w:r>
        <w:r>
          <w:rPr>
            <w:rFonts w:eastAsia="Arial Unicode MS"/>
          </w:rPr>
          <w:t xml:space="preserve"> He has developed</w:t>
        </w:r>
        <w:r w:rsidRPr="005D69D0">
          <w:rPr>
            <w:rFonts w:eastAsia="Arial Unicode MS"/>
          </w:rPr>
          <w:t xml:space="preserve"> and implement</w:t>
        </w:r>
        <w:r>
          <w:rPr>
            <w:rFonts w:eastAsia="Arial Unicode MS"/>
          </w:rPr>
          <w:t>ed</w:t>
        </w:r>
        <w:r w:rsidRPr="005D69D0">
          <w:rPr>
            <w:rFonts w:eastAsia="Arial Unicode MS"/>
          </w:rPr>
          <w:t xml:space="preserve"> countermeasures for adversary Tactics,</w:t>
        </w:r>
        <w:r>
          <w:rPr>
            <w:rFonts w:eastAsia="Arial Unicode MS"/>
          </w:rPr>
          <w:t xml:space="preserve"> </w:t>
        </w:r>
        <w:r w:rsidRPr="005D69D0">
          <w:rPr>
            <w:rFonts w:eastAsia="Arial Unicode MS"/>
          </w:rPr>
          <w:t>Techniques, Procedures (TTPs), and indicators of</w:t>
        </w:r>
      </w:ins>
      <w:ins w:id="43" w:author="Logan Korn" w:date="2022-03-29T17:32:00Z">
        <w:r>
          <w:rPr>
            <w:rFonts w:eastAsia="Arial Unicode MS"/>
          </w:rPr>
          <w:t xml:space="preserve"> </w:t>
        </w:r>
      </w:ins>
      <w:ins w:id="44" w:author="Logan Korn" w:date="2022-03-29T17:31:00Z">
        <w:r w:rsidRPr="005D69D0">
          <w:rPr>
            <w:rFonts w:eastAsia="Arial Unicode MS"/>
          </w:rPr>
          <w:t>compromise (IOCs)</w:t>
        </w:r>
      </w:ins>
      <w:ins w:id="45" w:author="Logan Korn" w:date="2022-03-29T17:32:00Z">
        <w:r>
          <w:rPr>
            <w:rFonts w:eastAsia="Arial Unicode MS"/>
          </w:rPr>
          <w:t xml:space="preserve"> as well as performing </w:t>
        </w:r>
      </w:ins>
      <w:ins w:id="46" w:author="Logan Korn" w:date="2022-03-29T17:31:00Z">
        <w:r w:rsidRPr="005D69D0">
          <w:rPr>
            <w:rFonts w:eastAsia="Arial Unicode MS"/>
          </w:rPr>
          <w:t>detailed</w:t>
        </w:r>
      </w:ins>
      <w:ins w:id="47" w:author="Logan Korn" w:date="2022-03-29T17:32:00Z">
        <w:r>
          <w:rPr>
            <w:rFonts w:eastAsia="Arial Unicode MS"/>
          </w:rPr>
          <w:t xml:space="preserve"> </w:t>
        </w:r>
      </w:ins>
      <w:ins w:id="48" w:author="Logan Korn" w:date="2022-03-29T17:31:00Z">
        <w:r w:rsidRPr="005D69D0">
          <w:rPr>
            <w:rFonts w:eastAsia="Arial Unicode MS"/>
          </w:rPr>
          <w:t>cyber analysis on all network and endpoint related cyber events occurring in</w:t>
        </w:r>
      </w:ins>
      <w:ins w:id="49" w:author="Logan Korn" w:date="2022-03-29T17:32:00Z">
        <w:r>
          <w:rPr>
            <w:rFonts w:eastAsia="Arial Unicode MS"/>
          </w:rPr>
          <w:t xml:space="preserve"> </w:t>
        </w:r>
      </w:ins>
      <w:ins w:id="50" w:author="Logan Korn" w:date="2022-03-29T17:31:00Z">
        <w:r w:rsidRPr="005D69D0">
          <w:rPr>
            <w:rFonts w:eastAsia="Arial Unicode MS"/>
          </w:rPr>
          <w:t>the ONE-Net Far East region</w:t>
        </w:r>
      </w:ins>
      <w:ins w:id="51" w:author="Logan Korn" w:date="2022-03-29T17:32:00Z">
        <w:r>
          <w:rPr>
            <w:rFonts w:eastAsia="Arial Unicode MS"/>
          </w:rPr>
          <w:t xml:space="preserve"> </w:t>
        </w:r>
      </w:ins>
      <w:ins w:id="52" w:author="Logan Korn" w:date="2022-03-29T17:31:00Z">
        <w:r w:rsidRPr="005D69D0">
          <w:rPr>
            <w:rFonts w:eastAsia="Arial Unicode MS"/>
          </w:rPr>
          <w:t>to include packet flow, PCAP, dynamic malware analysis (sandbox execution), and</w:t>
        </w:r>
      </w:ins>
      <w:ins w:id="53" w:author="Logan Korn" w:date="2022-03-29T17:32:00Z">
        <w:r>
          <w:rPr>
            <w:rFonts w:eastAsia="Arial Unicode MS"/>
          </w:rPr>
          <w:t xml:space="preserve"> </w:t>
        </w:r>
      </w:ins>
      <w:ins w:id="54" w:author="Logan Korn" w:date="2022-03-29T17:31:00Z">
        <w:r w:rsidRPr="005D69D0">
          <w:rPr>
            <w:rFonts w:eastAsia="Arial Unicode MS"/>
          </w:rPr>
          <w:t>event correlation</w:t>
        </w:r>
      </w:ins>
      <w:ins w:id="55" w:author="Logan Korn" w:date="2022-03-29T17:32:00Z">
        <w:r>
          <w:rPr>
            <w:rFonts w:eastAsia="Arial Unicode MS"/>
          </w:rPr>
          <w:t xml:space="preserve"> </w:t>
        </w:r>
      </w:ins>
      <w:ins w:id="56" w:author="Logan Korn" w:date="2022-03-29T17:31:00Z">
        <w:r w:rsidRPr="005D69D0">
          <w:rPr>
            <w:rFonts w:eastAsia="Arial Unicode MS"/>
          </w:rPr>
          <w:t xml:space="preserve">across myriad cyber security solutions. </w:t>
        </w:r>
      </w:ins>
      <w:ins w:id="57" w:author="Logan Korn" w:date="2022-03-29T17:32:00Z">
        <w:r>
          <w:rPr>
            <w:rFonts w:eastAsia="Arial Unicode MS"/>
          </w:rPr>
          <w:t xml:space="preserve">He is a </w:t>
        </w:r>
      </w:ins>
      <w:ins w:id="58" w:author="Logan Korn" w:date="2022-03-29T17:31:00Z">
        <w:r w:rsidRPr="005D69D0">
          <w:rPr>
            <w:rFonts w:eastAsia="Arial Unicode MS"/>
          </w:rPr>
          <w:t>Subject Matter Expert (SME) for the configuration</w:t>
        </w:r>
      </w:ins>
      <w:ins w:id="59" w:author="Logan Korn" w:date="2022-03-29T17:32:00Z">
        <w:r>
          <w:rPr>
            <w:rFonts w:eastAsia="Arial Unicode MS"/>
          </w:rPr>
          <w:t xml:space="preserve"> </w:t>
        </w:r>
      </w:ins>
      <w:ins w:id="60" w:author="Logan Korn" w:date="2022-03-29T17:31:00Z">
        <w:r w:rsidRPr="005D69D0">
          <w:rPr>
            <w:rFonts w:eastAsia="Arial Unicode MS"/>
          </w:rPr>
          <w:t>and</w:t>
        </w:r>
      </w:ins>
      <w:ins w:id="61" w:author="Logan Korn" w:date="2022-03-29T17:32:00Z">
        <w:r>
          <w:rPr>
            <w:rFonts w:eastAsia="Arial Unicode MS"/>
          </w:rPr>
          <w:t xml:space="preserve"> </w:t>
        </w:r>
      </w:ins>
      <w:ins w:id="62" w:author="Logan Korn" w:date="2022-03-29T17:31:00Z">
        <w:r w:rsidRPr="005D69D0">
          <w:rPr>
            <w:rFonts w:eastAsia="Arial Unicode MS"/>
          </w:rPr>
          <w:t>analysis of the following platforms: Splunk, McAfee HBSS, Microsoft Defender for Endpoint (MDE),</w:t>
        </w:r>
      </w:ins>
      <w:ins w:id="63" w:author="Logan Korn" w:date="2022-03-29T17:32:00Z">
        <w:r>
          <w:rPr>
            <w:rFonts w:eastAsia="Arial Unicode MS"/>
          </w:rPr>
          <w:t xml:space="preserve"> </w:t>
        </w:r>
      </w:ins>
      <w:ins w:id="64" w:author="Logan Korn" w:date="2022-03-29T17:31:00Z">
        <w:r w:rsidRPr="005D69D0">
          <w:rPr>
            <w:rFonts w:eastAsia="Arial Unicode MS"/>
          </w:rPr>
          <w:t>Suricata</w:t>
        </w:r>
      </w:ins>
      <w:ins w:id="65" w:author="Logan Korn" w:date="2022-03-29T17:32:00Z">
        <w:r>
          <w:rPr>
            <w:rFonts w:eastAsia="Arial Unicode MS"/>
          </w:rPr>
          <w:t xml:space="preserve"> </w:t>
        </w:r>
      </w:ins>
      <w:ins w:id="66" w:author="Logan Korn" w:date="2022-03-29T17:31:00Z">
        <w:r w:rsidRPr="005D69D0">
          <w:rPr>
            <w:rFonts w:eastAsia="Arial Unicode MS"/>
          </w:rPr>
          <w:t>IDS, Cuckoo Sandbox, Zeek, McAfee Email Gateway, Menlo Cloud-Based Internet Isolation (CBII), Bluecoat Proxy</w:t>
        </w:r>
      </w:ins>
      <w:ins w:id="67" w:author="Logan Korn" w:date="2022-03-29T17:32:00Z">
        <w:r>
          <w:rPr>
            <w:rFonts w:eastAsia="Arial Unicode MS"/>
          </w:rPr>
          <w:t xml:space="preserve"> </w:t>
        </w:r>
      </w:ins>
      <w:ins w:id="68" w:author="Logan Korn" w:date="2022-03-29T17:31:00Z">
        <w:r w:rsidRPr="005D69D0">
          <w:rPr>
            <w:rFonts w:eastAsia="Arial Unicode MS"/>
          </w:rPr>
          <w:t xml:space="preserve">SG. </w:t>
        </w:r>
      </w:ins>
      <w:ins w:id="69" w:author="Logan Korn" w:date="2022-03-29T17:32:00Z">
        <w:r>
          <w:rPr>
            <w:rFonts w:eastAsia="Arial Unicode MS"/>
          </w:rPr>
          <w:t>He has developed</w:t>
        </w:r>
      </w:ins>
      <w:ins w:id="70" w:author="Logan Korn" w:date="2022-03-29T17:31:00Z">
        <w:r w:rsidRPr="005D69D0">
          <w:rPr>
            <w:rFonts w:eastAsia="Arial Unicode MS"/>
          </w:rPr>
          <w:t>, documented, and implemented all processes used by the 24/7 ONE-Net Far East Security</w:t>
        </w:r>
      </w:ins>
      <w:ins w:id="71" w:author="Logan Korn" w:date="2022-03-29T17:32:00Z">
        <w:r>
          <w:rPr>
            <w:rFonts w:eastAsia="Arial Unicode MS"/>
          </w:rPr>
          <w:t xml:space="preserve"> </w:t>
        </w:r>
      </w:ins>
      <w:ins w:id="72" w:author="Logan Korn" w:date="2022-03-29T17:31:00Z">
        <w:r w:rsidRPr="005D69D0">
          <w:rPr>
            <w:rFonts w:eastAsia="Arial Unicode MS"/>
          </w:rPr>
          <w:t>Operations Center (SOC) watch to monitor, analyze, detect, report, and</w:t>
        </w:r>
      </w:ins>
      <w:ins w:id="73" w:author="Logan Korn" w:date="2022-03-29T17:33:00Z">
        <w:r>
          <w:rPr>
            <w:rFonts w:eastAsia="Arial Unicode MS"/>
          </w:rPr>
          <w:t xml:space="preserve"> </w:t>
        </w:r>
      </w:ins>
      <w:ins w:id="74" w:author="Logan Korn" w:date="2022-03-29T17:31:00Z">
        <w:r w:rsidRPr="005D69D0">
          <w:rPr>
            <w:rFonts w:eastAsia="Arial Unicode MS"/>
          </w:rPr>
          <w:t>respond to anomalous activity and/or cyber</w:t>
        </w:r>
      </w:ins>
      <w:ins w:id="75" w:author="Logan Korn" w:date="2022-03-29T17:33:00Z">
        <w:r>
          <w:rPr>
            <w:rFonts w:eastAsia="Arial Unicode MS"/>
          </w:rPr>
          <w:t xml:space="preserve"> </w:t>
        </w:r>
      </w:ins>
      <w:ins w:id="76" w:author="Logan Korn" w:date="2022-03-29T17:31:00Z">
        <w:r w:rsidRPr="005D69D0">
          <w:rPr>
            <w:rFonts w:eastAsia="Arial Unicode MS"/>
          </w:rPr>
          <w:t>events and incidents.</w:t>
        </w:r>
      </w:ins>
    </w:p>
    <w:p w14:paraId="05BD6B6C" w14:textId="1EECAE99" w:rsidR="00FF31DA" w:rsidRDefault="0049599B" w:rsidP="00FC4B8D">
      <w:pPr>
        <w:pStyle w:val="BodyA"/>
      </w:pPr>
      <w:commentRangeStart w:id="77"/>
      <w:r>
        <w:rPr>
          <w:rFonts w:eastAsia="Arial Unicode MS"/>
        </w:rPr>
        <w:t xml:space="preserve">The PM monitors </w:t>
      </w:r>
      <w:commentRangeEnd w:id="77"/>
      <w:r w:rsidR="000419EA">
        <w:rPr>
          <w:rStyle w:val="CommentReference"/>
          <w:rFonts w:eastAsia="Arial Unicode MS"/>
          <w:color w:val="auto"/>
        </w:rPr>
        <w:commentReference w:id="77"/>
      </w:r>
      <w:r>
        <w:rPr>
          <w:rFonts w:eastAsia="Arial Unicode MS"/>
        </w:rPr>
        <w:t xml:space="preserve">workload requirements, and makes adjustments when necessary. Staff assigned to support our clients are provided with clear instructions and guidance that define the work to be accomplished and measures of success. We produce thorough, accurate, and timely status reports </w:t>
      </w:r>
      <w:r>
        <w:rPr>
          <w:rFonts w:eastAsia="Arial Unicode MS"/>
        </w:rPr>
        <w:lastRenderedPageBreak/>
        <w:t xml:space="preserve">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t>
      </w:r>
    </w:p>
    <w:p w14:paraId="6738D8AA" w14:textId="1F9E04A1" w:rsidR="00891FE9" w:rsidRDefault="0049599B" w:rsidP="00FC4B8D">
      <w:pPr>
        <w:pStyle w:val="BodyA"/>
        <w:rPr>
          <w:rFonts w:eastAsia="Arial Unicode MS"/>
        </w:rPr>
      </w:pPr>
      <w:commentRangeStart w:id="78"/>
      <w:r>
        <w:rPr>
          <w:rFonts w:eastAsia="Arial Unicode MS"/>
        </w:rPr>
        <w:t xml:space="preserve">AveningTech takes great care in the selection of teaming partners </w:t>
      </w:r>
      <w:commentRangeEnd w:id="78"/>
      <w:r w:rsidR="000419EA">
        <w:rPr>
          <w:rStyle w:val="CommentReference"/>
          <w:rFonts w:eastAsia="Arial Unicode MS"/>
          <w:color w:val="auto"/>
        </w:rPr>
        <w:commentReference w:id="78"/>
      </w:r>
      <w:r>
        <w:rPr>
          <w:rFonts w:eastAsia="Arial Unicode MS"/>
        </w:rPr>
        <w:t>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w:t>
      </w:r>
      <w:r w:rsidR="00891FE9">
        <w:rPr>
          <w:rFonts w:eastAsia="Arial Unicode MS"/>
        </w:rPr>
        <w:t>-</w:t>
      </w:r>
      <w:r>
        <w:rPr>
          <w:rFonts w:eastAsia="Arial Unicode MS"/>
        </w:rPr>
        <w:t>on engagements.</w:t>
      </w:r>
    </w:p>
    <w:p w14:paraId="50E613A4" w14:textId="43FCD36E" w:rsidR="00891FE9" w:rsidRDefault="00891FE9" w:rsidP="00FC4B8D">
      <w:pPr>
        <w:pStyle w:val="BodyA"/>
      </w:pPr>
      <w:r>
        <w:t>We chose ActionNet as a team member because, f</w:t>
      </w:r>
      <w:r w:rsidRPr="00891FE9">
        <w:t xml:space="preserve">or 24 years, ActioNet gets the job done by solving our customers’ most challenging and complex problems. ActioNet continues to grow with Large Business Capability and Small Business Agility. Given our expertise of Navy IT Infrastructure, DON Cybersecurity and RMF principles, along with our unique experience and in-depth knowledge of NMCI/NGEN systems and platforms, ActioNet is that partner! ActioNet provides 18+ years of experience implementing Cloud, Software, System, Cyber, IT Operations, and DevSecOps Engineering services for Outside the Continental United States (OCONUS) and Continental United States (CONUS) large-scale DOD programs.  Our 10+ years managing projects in OCONUS </w:t>
      </w:r>
      <w:r w:rsidRPr="00891FE9">
        <w:rPr>
          <w:bCs/>
          <w:iCs/>
        </w:rPr>
        <w:t>i</w:t>
      </w:r>
      <w:r w:rsidRPr="00891FE9">
        <w:rPr>
          <w:bCs/>
        </w:rPr>
        <w:t>s</w:t>
      </w:r>
      <w:r w:rsidRPr="00891FE9">
        <w:t xml:space="preserve"> a key enabler to successfully managing a cleared workforce for CNFJ/CNRJ.</w:t>
      </w:r>
      <w:r>
        <w:t xml:space="preserve"> </w:t>
      </w:r>
    </w:p>
    <w:p w14:paraId="44B65914" w14:textId="77777777" w:rsidR="00891FE9" w:rsidRPr="00891FE9" w:rsidRDefault="00891FE9" w:rsidP="00FC4B8D">
      <w:pPr>
        <w:pStyle w:val="BodyA"/>
        <w:numPr>
          <w:ilvl w:val="0"/>
          <w:numId w:val="21"/>
        </w:numPr>
      </w:pPr>
      <w:r w:rsidRPr="00891FE9">
        <w:t>Industry leading corporate certifications including ISO 9001, ISO 20000, ISO 27000, CMMI Level 4 SVC and DEV</w:t>
      </w:r>
    </w:p>
    <w:p w14:paraId="22842A49" w14:textId="77777777" w:rsidR="00891FE9" w:rsidRPr="00891FE9" w:rsidRDefault="00891FE9" w:rsidP="00FC4B8D">
      <w:pPr>
        <w:pStyle w:val="BodyA"/>
        <w:numPr>
          <w:ilvl w:val="0"/>
          <w:numId w:val="21"/>
        </w:numPr>
      </w:pPr>
      <w:r w:rsidRPr="00891FE9">
        <w:t>18+ years of successful performance modernizing IT infrastructure based upon DON Cybersecurity and RMF principles.</w:t>
      </w:r>
    </w:p>
    <w:p w14:paraId="4356FA14" w14:textId="77777777" w:rsidR="00891FE9" w:rsidRPr="00891FE9" w:rsidRDefault="00891FE9" w:rsidP="00FC4B8D">
      <w:pPr>
        <w:pStyle w:val="BodyA"/>
        <w:numPr>
          <w:ilvl w:val="0"/>
          <w:numId w:val="21"/>
        </w:numPr>
      </w:pPr>
      <w:r w:rsidRPr="00891FE9">
        <w:t>10+ years of ITSM performance supporting highly relevant DoD programs in Japan, Okinawa, Korea, Guam, and Diego Garcia.</w:t>
      </w:r>
    </w:p>
    <w:p w14:paraId="0B6265BA" w14:textId="2F705A11" w:rsidR="008E2CA1" w:rsidRPr="008E2CA1" w:rsidRDefault="008E2CA1" w:rsidP="00FC4B8D">
      <w:pPr>
        <w:pStyle w:val="BodyA"/>
      </w:pPr>
      <w:r>
        <w:t>AveningTech chose Commdex as a team mate because, w</w:t>
      </w:r>
      <w:r w:rsidRPr="008E2CA1">
        <w:t xml:space="preserve">ith 20 years of nationwide public safety communications experience in all 50 states and in </w:t>
      </w:r>
      <w:r w:rsidR="00FC4B8D" w:rsidRPr="008E2CA1">
        <w:t>many</w:t>
      </w:r>
      <w:r w:rsidRPr="008E2CA1">
        <w:t xml:space="preserve"> countries across four continents globally, Commdex is a leading systems integrator in the mission critical telecommunications space. </w:t>
      </w:r>
      <w:r>
        <w:t>They</w:t>
      </w:r>
      <w:r w:rsidRPr="008E2CA1">
        <w:t xml:space="preserve"> have worked on hundreds of LMR systems, including: conventional and trunked, analog and digital, and P25 clear and secure operations. Commdex’s in-house technical expertise covers a broad range of communications technologies and platforms across 4G/5G networks, fiber optic, satellite, and microwave that are widely used across critical communications systems. With experience on over 300+ LMR communications systems including nine large LMR programs each with 100+ sites, </w:t>
      </w:r>
      <w:r>
        <w:t>Commdex</w:t>
      </w:r>
      <w:r w:rsidRPr="008E2CA1">
        <w:t xml:space="preserve"> understand</w:t>
      </w:r>
      <w:r>
        <w:t>s</w:t>
      </w:r>
      <w:r w:rsidRPr="008E2CA1">
        <w:t xml:space="preserve"> what is involved in designing large tactical communications projects and provide the resources to bring exceptional expertise. The depth of experience and commitment of our team enables us to provide the customer with mature expertise and reliable quality on a standards-based management framework.</w:t>
      </w:r>
    </w:p>
    <w:p w14:paraId="6E287543" w14:textId="23C05F07" w:rsidR="008E2CA1" w:rsidRPr="008E2CA1" w:rsidRDefault="008E2CA1" w:rsidP="00FC4B8D">
      <w:pPr>
        <w:pStyle w:val="BodyA"/>
      </w:pPr>
      <w:r w:rsidRPr="008E2CA1">
        <w:t>Commdex is an ISO 9001:2015 and TL 9000 certified organization that has developed extensive quality processes incorporated into every step of the design and deployment process to ensure the highest levels of quality for every one of our systems. Using our proprietary </w:t>
      </w:r>
      <w:hyperlink r:id="rId18" w:history="1">
        <w:r w:rsidRPr="008E2CA1">
          <w:rPr>
            <w:rStyle w:val="Hyperlink"/>
            <w:rFonts w:cs="Arial Unicode MS"/>
            <w:i/>
            <w:iCs/>
          </w:rPr>
          <w:t>i</w:t>
        </w:r>
        <w:r w:rsidRPr="008E2CA1">
          <w:rPr>
            <w:rStyle w:val="Hyperlink"/>
            <w:rFonts w:cs="Arial Unicode MS"/>
          </w:rPr>
          <w:t>Comm360o</w:t>
        </w:r>
      </w:hyperlink>
      <w:r w:rsidRPr="008E2CA1">
        <w:t xml:space="preserve"> framework, we help our customers navigate the maze of technologies and products to develop innovative solutions. Combining </w:t>
      </w:r>
      <w:r w:rsidRPr="008E2CA1">
        <w:lastRenderedPageBreak/>
        <w:t>specialized skills and unmatched experience, we plan, design, implement, and maintain customized technology solutions that help our customers expedite response, share information, and stay connected.</w:t>
      </w:r>
    </w:p>
    <w:p w14:paraId="21277F08" w14:textId="76B8827F" w:rsidR="008E2CA1" w:rsidRPr="008E2CA1" w:rsidRDefault="008E2CA1" w:rsidP="00FC4B8D">
      <w:pPr>
        <w:pStyle w:val="BodyA"/>
        <w:rPr>
          <w:b/>
          <w:bCs/>
        </w:rPr>
      </w:pPr>
      <w:r w:rsidRPr="008E2CA1">
        <w:rPr>
          <w:b/>
          <w:bCs/>
        </w:rPr>
        <w:t>Commdex’s Product and Services include:</w:t>
      </w:r>
    </w:p>
    <w:p w14:paraId="03411AC5" w14:textId="77777777" w:rsidR="008E2CA1" w:rsidRPr="008E2CA1" w:rsidRDefault="008E2CA1" w:rsidP="00FC4B8D">
      <w:pPr>
        <w:pStyle w:val="BodyA"/>
        <w:numPr>
          <w:ilvl w:val="0"/>
          <w:numId w:val="20"/>
        </w:numPr>
      </w:pPr>
      <w:r w:rsidRPr="008E2CA1">
        <w:t>DAS &amp; BDA In-Building Coverage Solutions</w:t>
      </w:r>
    </w:p>
    <w:p w14:paraId="73ACA844" w14:textId="77777777" w:rsidR="008E2CA1" w:rsidRPr="008E2CA1" w:rsidRDefault="008E2CA1" w:rsidP="00FC4B8D">
      <w:pPr>
        <w:pStyle w:val="BodyA"/>
        <w:numPr>
          <w:ilvl w:val="0"/>
          <w:numId w:val="20"/>
        </w:numPr>
      </w:pPr>
      <w:r w:rsidRPr="008E2CA1">
        <w:t>Land Mobile Radio System</w:t>
      </w:r>
    </w:p>
    <w:p w14:paraId="41C03B75" w14:textId="77777777" w:rsidR="008E2CA1" w:rsidRPr="008E2CA1" w:rsidRDefault="008E2CA1" w:rsidP="00FC4B8D">
      <w:pPr>
        <w:pStyle w:val="BodyA"/>
        <w:numPr>
          <w:ilvl w:val="0"/>
          <w:numId w:val="20"/>
        </w:numPr>
      </w:pPr>
      <w:r w:rsidRPr="008E2CA1">
        <w:t>Microwave Systems</w:t>
      </w:r>
    </w:p>
    <w:p w14:paraId="06B5C090" w14:textId="77777777" w:rsidR="008E2CA1" w:rsidRPr="008E2CA1" w:rsidRDefault="008E2CA1" w:rsidP="00FC4B8D">
      <w:pPr>
        <w:pStyle w:val="BodyA"/>
        <w:numPr>
          <w:ilvl w:val="0"/>
          <w:numId w:val="20"/>
        </w:numPr>
      </w:pPr>
      <w:r w:rsidRPr="008E2CA1">
        <w:t>Fiber Optic Systems</w:t>
      </w:r>
    </w:p>
    <w:p w14:paraId="05A90B9D" w14:textId="77777777" w:rsidR="008E2CA1" w:rsidRPr="008E2CA1" w:rsidRDefault="008E2CA1" w:rsidP="00FC4B8D">
      <w:pPr>
        <w:pStyle w:val="BodyA"/>
        <w:numPr>
          <w:ilvl w:val="0"/>
          <w:numId w:val="20"/>
        </w:numPr>
      </w:pPr>
      <w:r w:rsidRPr="008E2CA1">
        <w:t>Video Surveillance Systems</w:t>
      </w:r>
    </w:p>
    <w:p w14:paraId="412F3B76" w14:textId="77777777" w:rsidR="008E2CA1" w:rsidRPr="008E2CA1" w:rsidRDefault="008E2CA1" w:rsidP="00FC4B8D">
      <w:pPr>
        <w:pStyle w:val="BodyA"/>
        <w:numPr>
          <w:ilvl w:val="0"/>
          <w:numId w:val="20"/>
        </w:numPr>
      </w:pPr>
      <w:r w:rsidRPr="008E2CA1">
        <w:t>Coverage Testing Support (Outdoor and In-Building)</w:t>
      </w:r>
    </w:p>
    <w:p w14:paraId="4C08E4E6" w14:textId="77777777" w:rsidR="008E2CA1" w:rsidRPr="008E2CA1" w:rsidRDefault="008E2CA1" w:rsidP="00FC4B8D">
      <w:pPr>
        <w:pStyle w:val="BodyA"/>
        <w:numPr>
          <w:ilvl w:val="0"/>
          <w:numId w:val="20"/>
        </w:numPr>
      </w:pPr>
      <w:r w:rsidRPr="008E2CA1">
        <w:t>Staff Augmentation</w:t>
      </w:r>
    </w:p>
    <w:p w14:paraId="05C7B4EC" w14:textId="65A8061A" w:rsidR="00FF31DA" w:rsidRDefault="008E2CA1" w:rsidP="00FC4B8D">
      <w:pPr>
        <w:pStyle w:val="BodyA"/>
        <w:numPr>
          <w:ilvl w:val="0"/>
          <w:numId w:val="20"/>
        </w:numPr>
      </w:pPr>
      <w:r w:rsidRPr="008E2CA1">
        <w:t>Systems Integration (Project Management, Construction Management, Systems Engineering)</w:t>
      </w:r>
    </w:p>
    <w:p w14:paraId="79FF0E1A" w14:textId="77777777" w:rsidR="00FC4B8D" w:rsidRDefault="00FC4B8D" w:rsidP="001B0D64">
      <w:pPr>
        <w:pStyle w:val="BodyA"/>
      </w:pPr>
    </w:p>
    <w:p w14:paraId="7832BCB6" w14:textId="3E5CC69D" w:rsidR="00FF31DA" w:rsidRDefault="0049599B" w:rsidP="00FC4B8D">
      <w:pPr>
        <w:pStyle w:val="Heading2"/>
        <w:pageBreakBefore/>
      </w:pPr>
      <w:bookmarkStart w:id="79" w:name="_Toc99483224"/>
      <w:r>
        <w:rPr>
          <w:lang w:val="fr-FR"/>
        </w:rPr>
        <w:lastRenderedPageBreak/>
        <w:t>Management Plan</w:t>
      </w:r>
      <w:bookmarkEnd w:id="79"/>
    </w:p>
    <w:p w14:paraId="0B390B8B" w14:textId="0A1876AB" w:rsidR="00FF31DA" w:rsidRDefault="0049599B" w:rsidP="00FC4B8D">
      <w:pPr>
        <w:pStyle w:val="BodyA"/>
      </w:pPr>
      <w:r>
        <w:rPr>
          <w:rFonts w:eastAsia="Arial Unicode MS"/>
        </w:rPr>
        <w:t xml:space="preserve">AveningTech’s </w:t>
      </w:r>
      <w:r w:rsidR="00C07027">
        <w:rPr>
          <w:rFonts w:eastAsia="Arial Unicode MS"/>
        </w:rPr>
        <w:t xml:space="preserve">management plan </w:t>
      </w:r>
      <w:r>
        <w:rPr>
          <w:rFonts w:eastAsia="Arial Unicode MS"/>
        </w:rPr>
        <w:t>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w:t>
      </w:r>
    </w:p>
    <w:p w14:paraId="12896DAD" w14:textId="2C56078B" w:rsidR="00FF31DA" w:rsidRDefault="0049599B" w:rsidP="00FC4B8D">
      <w:pPr>
        <w:pStyle w:val="BodyA"/>
      </w:pPr>
      <w:r>
        <w:rPr>
          <w:rFonts w:eastAsia="Arial Unicode MS"/>
        </w:rPr>
        <w:t>Managing geographically dispersed employees who are co-located on or travel to client sites relies on robust and consistent communication between staff, subcontractors, and management and client representatives.  It also relies on careful evaluation and selection of personnel assigned to each position and location.  Currently, AveningTech effectively manages employees located in Maryland, Virginia, Indiana, Guam, Alaska, Hawaii and Japan.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Regularly scheduled teleconferences and Web conferences ensure that all employees are kept abreast of relevant information, and have the opportunity to interact with their colleagues and managers.  Managers and supervisors travel to client sites as often as possible to meet with employees and client points of contact to ensure that the support provided is consistent with contract requirements and customer expectations.</w:t>
      </w:r>
    </w:p>
    <w:p w14:paraId="3D41374D" w14:textId="176F42CC" w:rsidR="00FF31DA" w:rsidRDefault="0049599B" w:rsidP="00FC4B8D">
      <w:pPr>
        <w:pStyle w:val="BodyA"/>
      </w:pPr>
      <w:r>
        <w:rPr>
          <w:rFonts w:eastAsia="Arial Unicode MS"/>
        </w:rPr>
        <w:t xml:space="preserve">Our </w:t>
      </w:r>
      <w:r w:rsidR="00FC5247">
        <w:rPr>
          <w:rFonts w:eastAsia="Arial Unicode MS"/>
        </w:rPr>
        <w:t>p</w:t>
      </w:r>
      <w:r>
        <w:rPr>
          <w:rFonts w:eastAsia="Arial Unicode MS"/>
        </w:rPr>
        <w:t xml:space="preserve">roject </w:t>
      </w:r>
      <w:r w:rsidR="00FC5247">
        <w:rPr>
          <w:rFonts w:eastAsia="Arial Unicode MS"/>
        </w:rPr>
        <w:t>m</w:t>
      </w:r>
      <w:r>
        <w:rPr>
          <w:rFonts w:eastAsia="Arial Unicode MS"/>
        </w:rPr>
        <w:t>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w:t>
      </w:r>
    </w:p>
    <w:p w14:paraId="57DCAAFE" w14:textId="7FE3A0CD" w:rsidR="00FF31DA" w:rsidRDefault="0049599B" w:rsidP="00FC4B8D">
      <w:pPr>
        <w:pStyle w:val="BodyA"/>
      </w:pPr>
      <w:r>
        <w:rPr>
          <w:rFonts w:eastAsia="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4798BCBF" w14:textId="77777777" w:rsidR="00FF31DA" w:rsidRDefault="0049599B" w:rsidP="00FC4B8D">
      <w:pPr>
        <w:pStyle w:val="BodyA"/>
      </w:pPr>
      <w:r>
        <w:rPr>
          <w:rFonts w:eastAsia="Arial Unicode MS"/>
        </w:rPr>
        <w: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p>
    <w:p w14:paraId="16B3CD2F" w14:textId="2D95195C" w:rsidR="00FF31DA" w:rsidRDefault="0049599B" w:rsidP="00FC4B8D">
      <w:pPr>
        <w:pStyle w:val="BodyA"/>
      </w:pPr>
      <w:r>
        <w:rPr>
          <w:rFonts w:eastAsia="Arial Unicode MS"/>
        </w:rPr>
        <w:t xml:space="preserve"> 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w:t>
      </w:r>
      <w:r>
        <w:rPr>
          <w:rFonts w:eastAsia="Arial Unicode MS"/>
        </w:rPr>
        <w:lastRenderedPageBreak/>
        <w:t>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57C9D15" w14:textId="6A3CCDE0" w:rsidR="00FF31DA" w:rsidRDefault="0049599B" w:rsidP="00FC4B8D">
      <w:pPr>
        <w:pStyle w:val="BodyA"/>
      </w:pPr>
      <w:r>
        <w:rPr>
          <w:rFonts w:eastAsia="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049C10B7" w14:textId="21A1845C" w:rsidR="00FF31DA" w:rsidRDefault="0049599B" w:rsidP="00FC4B8D">
      <w:pPr>
        <w:pStyle w:val="BodyA"/>
      </w:pPr>
      <w:r>
        <w:rPr>
          <w:rFonts w:eastAsia="Arial Unicode MS"/>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w:t>
      </w:r>
      <w:r w:rsidR="00023A71">
        <w:rPr>
          <w:rFonts w:eastAsia="Arial Unicode MS"/>
        </w:rPr>
        <w:t>follow-on</w:t>
      </w:r>
      <w:r>
        <w:rPr>
          <w:rFonts w:eastAsia="Arial Unicode MS"/>
        </w:rPr>
        <w:t xml:space="preserve"> engagements.</w:t>
      </w:r>
    </w:p>
    <w:p w14:paraId="181FDA24" w14:textId="226248CE" w:rsidR="00FF31DA" w:rsidRDefault="0049599B" w:rsidP="00FC5247">
      <w:pPr>
        <w:pStyle w:val="Heading2"/>
      </w:pPr>
      <w:bookmarkStart w:id="80" w:name="_Toc99483225"/>
      <w:r>
        <w:rPr>
          <w:rFonts w:eastAsia="Arial Unicode MS" w:cs="Arial Unicode MS"/>
        </w:rPr>
        <w:t>6.1 Task 1 – Task Order Management Support</w:t>
      </w:r>
      <w:bookmarkEnd w:id="80"/>
    </w:p>
    <w:p w14:paraId="415EE43A" w14:textId="38A91833" w:rsidR="00FF31DA" w:rsidRDefault="0049599B" w:rsidP="00FC5247">
      <w:pPr>
        <w:pStyle w:val="BodyA"/>
      </w:pPr>
      <w:r>
        <w:rPr>
          <w:rFonts w:eastAsia="Arial Unicode MS"/>
        </w:rP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t>
      </w:r>
      <w:r>
        <w:br/>
      </w:r>
      <w:r>
        <w:rPr>
          <w:rFonts w:eastAsia="Arial Unicode MS"/>
        </w:rPr>
        <w:t xml:space="preserve">Our PM will be staffed onsite 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t>
      </w:r>
    </w:p>
    <w:p w14:paraId="7019205D" w14:textId="77777777" w:rsidR="00FC5247" w:rsidRDefault="0049599B" w:rsidP="00FC5247">
      <w:pPr>
        <w:pStyle w:val="BodyA"/>
      </w:pPr>
      <w:r>
        <w:rPr>
          <w:rFonts w:eastAsia="Arial Unicode MS"/>
        </w:rP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t>
      </w:r>
    </w:p>
    <w:p w14:paraId="251AD135" w14:textId="37270C8C" w:rsidR="00FF31DA" w:rsidRDefault="0049599B" w:rsidP="00FC5247">
      <w:pPr>
        <w:pStyle w:val="BodyA"/>
      </w:pPr>
      <w:r>
        <w:rPr>
          <w:rFonts w:eastAsia="Arial Unicode MS"/>
        </w:rPr>
        <w:lastRenderedPageBreak/>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 and begin enforcing – an acceptable TOMP well within the required timeframe. </w:t>
      </w:r>
    </w:p>
    <w:p w14:paraId="637A7524" w14:textId="0EFB70E5" w:rsidR="00FF31DA" w:rsidRDefault="0049599B" w:rsidP="00FC5247">
      <w:pPr>
        <w:pStyle w:val="BodyA"/>
      </w:pPr>
      <w:r>
        <w:rPr>
          <w:rFonts w:eastAsia="Arial Unicode MS"/>
        </w:rPr>
        <w: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t>
      </w:r>
    </w:p>
    <w:p w14:paraId="77CA26AA" w14:textId="5F26C440" w:rsidR="00FF31DA" w:rsidRDefault="0049599B" w:rsidP="00FC5247">
      <w:pPr>
        <w:pStyle w:val="BodyA"/>
      </w:pPr>
      <w:r>
        <w:rPr>
          <w:rFonts w:eastAsia="Arial Unicode MS"/>
        </w:rPr>
        <w: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t>
      </w:r>
    </w:p>
    <w:p w14:paraId="5396FDBC" w14:textId="6D43BAE4" w:rsidR="00FF31DA" w:rsidRDefault="0049599B" w:rsidP="00FC5247">
      <w:pPr>
        <w:pStyle w:val="BodyA"/>
      </w:pPr>
      <w:r>
        <w:rPr>
          <w:rFonts w:eastAsia="Arial Unicode MS"/>
        </w:rPr>
        <w:t>On a monthly basis, and on the 10</w:t>
      </w:r>
      <w:r>
        <w:rPr>
          <w:rFonts w:eastAsia="Arial Unicode MS"/>
          <w:vertAlign w:val="superscript"/>
        </w:rPr>
        <w:t>th</w:t>
      </w:r>
      <w:r>
        <w:rPr>
          <w:rFonts w:eastAsia="Arial Unicode MS"/>
        </w:rPr>
        <w: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t>
      </w:r>
      <w:r>
        <w:rPr>
          <w:rFonts w:eastAsia="Arial Unicode MS"/>
          <w:vertAlign w:val="superscript"/>
        </w:rPr>
        <w:t>th</w:t>
      </w:r>
      <w:r>
        <w:rPr>
          <w:rFonts w:eastAsia="Arial Unicode MS"/>
        </w:rPr>
        <w:t xml:space="preserve"> workday of the month. Our PM will ensure that the COR is abreast of all pertinent contractor reporting content on an ongoing basis; our monthly report will simply codify the information for official record.</w:t>
      </w:r>
    </w:p>
    <w:p w14:paraId="6D6853F6" w14:textId="373077ED" w:rsidR="00F547EC" w:rsidRPr="0022675E" w:rsidRDefault="0049599B" w:rsidP="00FC5247">
      <w:pPr>
        <w:pStyle w:val="BodyA"/>
      </w:pPr>
      <w:r w:rsidRPr="0022675E">
        <w:t>The on-site task order project manager (PM) is the principal point of contact</w:t>
      </w:r>
      <w:r w:rsidR="00F547EC" w:rsidRPr="0022675E">
        <w:t xml:space="preserve">. Task orders are controlled using Team AveningTech’s PMBoK-based methodology, Team AveningTech’s approach to project management is a hybrid, which implements our ISO-based Project Delivery </w:t>
      </w:r>
      <w:r w:rsidR="00FC5247" w:rsidRPr="0022675E">
        <w:t>Framework, consistent</w:t>
      </w:r>
      <w:r w:rsidR="00F547EC" w:rsidRPr="0022675E">
        <w:t xml:space="preserve"> with Project Management Institute (PMI) best practices. The Team AveningTech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w:t>
      </w:r>
      <w:r w:rsidR="00F547EC" w:rsidRPr="0022675E">
        <w:lastRenderedPageBreak/>
        <w:t>uses Team AveningTech’s standardized Project Management Plan (PMP) template, which is followed to plan, monitor and control the work, and meets the specific requirements of this task order.  We integrate our delivery framework and tailor it to our client’s project planning requirements and existing practices to consistently deliver projects on time and within budget.</w:t>
      </w:r>
    </w:p>
    <w:p w14:paraId="566A0684" w14:textId="77777777" w:rsidR="00F547EC" w:rsidRPr="0022675E" w:rsidRDefault="00F547EC" w:rsidP="00FC5247">
      <w:pPr>
        <w:pStyle w:val="BodyA"/>
      </w:pPr>
      <w:r w:rsidRPr="0022675E">
        <w:t>All projects start with the creation of a Project Management Plan (PMP) that contains standardized artifacts and a WBS tied to the task order deliverables. Over the years, Team AveningTech has refined a one-page comprehensive status report that provides a dashboard of weekly progress, completion of milestones, top issues and risks. The report provides a complete picture of a project that can be reviewed by stakeholders in a 30-minute meeting — the report has been a client favorite.</w:t>
      </w:r>
    </w:p>
    <w:p w14:paraId="0751CA69" w14:textId="597591BE" w:rsidR="00FF31DA" w:rsidRDefault="00F547EC" w:rsidP="00FC5247">
      <w:pPr>
        <w:pStyle w:val="BodyA"/>
      </w:pPr>
      <w:r w:rsidRPr="0022675E">
        <w:t xml:space="preserve">By using our Project Delivery Framework, Team AveningTech will ensure successful completion of milestones and deliverables for Task Orders.  Team AveningTech has embraced a company-wide delivery methodology and practices continuous process improvement and the lessons learned from each Team AveningTech project are reflected in successive evolutions of the delivery framework. </w:t>
      </w:r>
      <w:r w:rsidR="00106F6A" w:rsidRPr="0022675E">
        <w:t>Our on-line project management portal will be a repository for all task order directives, draft deliverables, schedule management, and other tools to support execution of the government’s requirements.</w:t>
      </w:r>
    </w:p>
    <w:p w14:paraId="77813054" w14:textId="0E650D47" w:rsidR="001B0D64" w:rsidRDefault="0049599B" w:rsidP="00FC5247">
      <w:pPr>
        <w:pStyle w:val="Heading"/>
      </w:pPr>
      <w:bookmarkStart w:id="81" w:name="_Toc99483226"/>
      <w:r>
        <w:rPr>
          <w:rFonts w:eastAsia="Arial Unicode MS" w:cs="Arial Unicode MS"/>
        </w:rPr>
        <w:t>Subfactor Three - Command, Control, and Communications Protection (C3P) Ashore Support</w:t>
      </w:r>
      <w:bookmarkEnd w:id="81"/>
    </w:p>
    <w:p w14:paraId="14B01871" w14:textId="76199BB5" w:rsidR="00976BCA" w:rsidRPr="00976BCA" w:rsidRDefault="00976BCA" w:rsidP="00F26DE1">
      <w:pPr>
        <w:pStyle w:val="BodyA"/>
      </w:pPr>
      <w:r w:rsidRPr="00976BCA">
        <w:t>Team AveningTech will support CNFJ/CNRJ by maintaining an experienced, on-site, IT contractor team capable of providing C3P Ashore operational communications, situational awareness, and mass notification requirements. Team AveningTech will follow current procedures and processes in place to support established C3P Ashore enterprise and operational communications requirements in compliance with CNIC Instruction 5222.1.  The AveningTech team has current and past experience doing similar Operations Center support in Japan, Hawaii, Guam, Italy and several locations detailed below. We will provide tactical-level support for the staff, including operations center system communication suites, mass warning systems, contingency satellite communications equipment, and virtual/telework capabilities/infrastructure for the key members of the crisis response organization. We will leverage our experience to effectively manage C3P workload in compliance with CNIC Instruction 5222.1 .</w:t>
      </w:r>
    </w:p>
    <w:p w14:paraId="42A66DDC" w14:textId="77777777" w:rsidR="00976BCA" w:rsidRPr="00976BCA" w:rsidRDefault="00976BCA" w:rsidP="00F26DE1">
      <w:pPr>
        <w:pStyle w:val="BodyA"/>
      </w:pPr>
      <w:r w:rsidRPr="00976BCA">
        <w:t>For the Commander, Navy Region Hawaii (CNRH), team member ActioNet provided on-site technical, telecommunication, logistics, networking, information assurance and administrative services in the following areas:</w:t>
      </w:r>
    </w:p>
    <w:p w14:paraId="05D15D5A" w14:textId="77777777" w:rsidR="00976BCA" w:rsidRPr="00976BCA" w:rsidRDefault="00976BCA" w:rsidP="00F26DE1">
      <w:pPr>
        <w:pStyle w:val="BodyA"/>
      </w:pPr>
      <w:r w:rsidRPr="00976BCA">
        <w:rPr>
          <w:u w:val="single"/>
        </w:rPr>
        <w:t>Telecommunications- Telephone Control Office (TCO)</w:t>
      </w:r>
      <w:r w:rsidRPr="00976BCA">
        <w:t> - Provided support for fixed and wireless voice services, dedicated transmission services, and cable television services. Provided inventory management, usage validation, and maintains a customer database.</w:t>
      </w:r>
    </w:p>
    <w:p w14:paraId="4BF703A9" w14:textId="77777777" w:rsidR="00976BCA" w:rsidRPr="00976BCA" w:rsidRDefault="00976BCA" w:rsidP="00F26DE1">
      <w:pPr>
        <w:pStyle w:val="BodyA"/>
      </w:pPr>
      <w:r w:rsidRPr="00976BCA">
        <w:rPr>
          <w:u w:val="single"/>
        </w:rPr>
        <w:t>Telecommunications (TCO)/Information Assurance (lA)</w:t>
      </w:r>
      <w:r w:rsidRPr="00976BCA">
        <w:t> - Provided technical support for TCO taskings with an emphasis on information assurance and information security in telecommunications systems in the Navy Region and Joint Base IT TCO/IA Branch N64.</w:t>
      </w:r>
    </w:p>
    <w:p w14:paraId="5E544C8D" w14:textId="77777777" w:rsidR="00976BCA" w:rsidRPr="00976BCA" w:rsidRDefault="00976BCA" w:rsidP="00F26DE1">
      <w:pPr>
        <w:pStyle w:val="BodyA"/>
      </w:pPr>
      <w:r w:rsidRPr="00976BCA">
        <w:rPr>
          <w:u w:val="single"/>
        </w:rPr>
        <w:t>NMCI Customer Support</w:t>
      </w:r>
      <w:r w:rsidRPr="00976BCA">
        <w:t> - Provided technical support for the Region IT NMCI Contractor Technical Representative (CTR). Assisted in seat management for the Navy- Marine Corps Intranet customer support services, including installation, configuration, troubleshooting, customer assistance, and/or training, in response to customer requirements.</w:t>
      </w:r>
    </w:p>
    <w:p w14:paraId="01AA55DA" w14:textId="033A6230" w:rsidR="00976BCA" w:rsidRPr="00976BCA" w:rsidRDefault="00976BCA" w:rsidP="00F26DE1">
      <w:pPr>
        <w:pStyle w:val="BodyA"/>
      </w:pPr>
      <w:r w:rsidRPr="00976BCA">
        <w:rPr>
          <w:u w:val="single"/>
        </w:rPr>
        <w:t>IT Logistic support</w:t>
      </w:r>
      <w:r w:rsidRPr="00976BCA">
        <w:t xml:space="preserve"> - Responsible for maintaining and tracking the CNRH Regional Inventory Tracking Application (RITA) database. Tracked the disposition of all IT equipment not belonging to NMCI. </w:t>
      </w:r>
      <w:r w:rsidRPr="00976BCA">
        <w:lastRenderedPageBreak/>
        <w:t>Responsible for the maintenance and inventory of IT equipment. Deployed classified equipment upon</w:t>
      </w:r>
      <w:r w:rsidR="00F26DE1">
        <w:t xml:space="preserve"> </w:t>
      </w:r>
      <w:r w:rsidRPr="00976BCA">
        <w:t>demand and situation requirements. </w:t>
      </w:r>
    </w:p>
    <w:p w14:paraId="19DB84ED" w14:textId="284611CB" w:rsidR="00FF31DA" w:rsidRDefault="00976BCA" w:rsidP="00F26DE1">
      <w:pPr>
        <w:pStyle w:val="BodyA"/>
      </w:pPr>
      <w:r w:rsidRPr="00976BCA">
        <w:rPr>
          <w:u w:val="single"/>
        </w:rPr>
        <w:t>Land Mobile Radio (LMR)</w:t>
      </w:r>
      <w:r w:rsidRPr="00976BCA">
        <w:t> - Provided technical review and draft white papers or project analysis for Pacific Land Mobile Radio (PLMR) supported functions. Provided solution and coordination for CNRH PLMR projects. Supported PLMR technical requirements for unit programming; talk group management etc. in line with established Government policies and directives. Provided project coordination for PLMR related services - includes customer, vendor, and inter/intra Government coordination. Completed service validations, site surveys, data calls. Developed and maintained inventories and responded to data calls. Assisted with PLMR asset and circuit equipment validations. Maintained and managed the LMR database in accordance with Government's tracking requirements.</w:t>
      </w:r>
    </w:p>
    <w:p w14:paraId="15872A4D" w14:textId="77777777" w:rsidR="00FF31DA" w:rsidRDefault="0049599B">
      <w:pPr>
        <w:pStyle w:val="Heading2"/>
      </w:pPr>
      <w:bookmarkStart w:id="82" w:name="_Toc99483227"/>
      <w:r>
        <w:rPr>
          <w:rFonts w:eastAsia="Arial Unicode MS" w:cs="Arial Unicode MS"/>
        </w:rPr>
        <w:t>6.2 Task 2 – Command, Control, and Communications Protection (C3P) Ashore Support</w:t>
      </w:r>
      <w:bookmarkEnd w:id="82"/>
    </w:p>
    <w:p w14:paraId="6A1C4FD6" w14:textId="760F97CE" w:rsidR="00FF31DA" w:rsidRDefault="0049599B" w:rsidP="00F26DE1">
      <w:pPr>
        <w:pStyle w:val="BodyA"/>
      </w:pPr>
      <w: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w:t>
      </w:r>
      <w:r w:rsidR="00023A71">
        <w:t xml:space="preserve"> </w:t>
      </w:r>
      <w:r>
        <w:t>Team AveningTech has the capabilities to meet these challenges and has demonstrated experience supporting various C3P systems for multiple agencies.</w:t>
      </w:r>
    </w:p>
    <w:p w14:paraId="5B2FB283" w14:textId="77777777" w:rsidR="00FF31DA" w:rsidRDefault="0049599B" w:rsidP="00F26DE1">
      <w:pPr>
        <w:pStyle w:val="BodyA"/>
        <w:rPr>
          <w:i/>
          <w:iCs/>
        </w:rPr>
      </w:pPr>
      <w:r>
        <w:t>Subtask 1– ROC/EOC/RDC/LDC Support.</w:t>
      </w:r>
    </w:p>
    <w:p w14:paraId="4FE02966" w14:textId="77777777" w:rsidR="00FF31DA" w:rsidRDefault="0049599B" w:rsidP="00F26DE1">
      <w:pPr>
        <w:pStyle w:val="BodyA"/>
      </w:pPr>
      <w:r>
        <w:t xml:space="preserve">Support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65A117C7" w14:textId="77777777" w:rsidR="00FF31DA" w:rsidRDefault="0049599B" w:rsidP="00F26DE1">
      <w:pPr>
        <w:pStyle w:val="BodyA"/>
        <w:rPr>
          <w:i/>
          <w:iCs/>
        </w:rPr>
      </w:pPr>
      <w:r>
        <w:t>Subtask 2 – Emergency Communications Support.</w:t>
      </w:r>
    </w:p>
    <w:p w14:paraId="701A1272" w14:textId="77777777" w:rsidR="00FF31DA" w:rsidRDefault="0049599B" w:rsidP="00F26DE1">
      <w:pPr>
        <w:pStyle w:val="BodyA"/>
      </w:pPr>
      <w:r>
        <w:t xml:space="preserve">Team AveningTech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3342817F" w14:textId="77777777" w:rsidR="00FF31DA" w:rsidRDefault="0049599B" w:rsidP="00F26DE1">
      <w:pPr>
        <w:pStyle w:val="BodyA"/>
        <w:rPr>
          <w:i/>
          <w:iCs/>
        </w:rPr>
      </w:pPr>
      <w:r>
        <w:t>Subtask 3 – Entry Control Point (ECP)/Access Control Systems (ACS) Support.</w:t>
      </w:r>
    </w:p>
    <w:p w14:paraId="196EB623" w14:textId="77777777" w:rsidR="00FF31DA" w:rsidRDefault="0049599B" w:rsidP="00F26DE1">
      <w:pPr>
        <w:pStyle w:val="BodyA"/>
      </w:pPr>
      <w:r>
        <w:t>Team AveningTech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474E1DC1" w14:textId="77777777" w:rsidR="00FF31DA" w:rsidRDefault="0049599B" w:rsidP="00F26DE1">
      <w:pPr>
        <w:pStyle w:val="BodyA"/>
        <w:rPr>
          <w:i/>
          <w:iCs/>
        </w:rPr>
      </w:pPr>
      <w:r>
        <w:lastRenderedPageBreak/>
        <w:t>Subtask 4 – Public Safety Network (PSNet)/Anti-Terrorism Force Protection (ATFP) Support.</w:t>
      </w:r>
    </w:p>
    <w:p w14:paraId="1AD84211" w14:textId="014ACA98" w:rsidR="00FF31DA" w:rsidRDefault="0049599B" w:rsidP="00F26DE1">
      <w:pPr>
        <w:pStyle w:val="BodyA"/>
      </w:pPr>
      <w:r>
        <w:t>Team AveningTech recognizes that the most critical factor in maintaining peak efficiency and availability to any mission critical service is proactive system support activities such as network maintenance, network planning, and systems monitoring.</w:t>
      </w:r>
      <w:r w:rsidR="00A57F61">
        <w:t xml:space="preserve"> </w:t>
      </w:r>
      <w:r>
        <w:t xml:space="preserve">Team AveningTech has extensive experience in performing O&amp;M activities for other enterprise services and their components to include NIPRNet and SIPRNet (both CONUS and OCONUS).  We will provide ongoing support for the deployment of new systems connected through PSNet and will coordinate with the appropriate ATFP sustainment organization as equipment is installed and/or decommissioned and deliver the ATFP IT Systems Report quarterly detailing any completed or pending changes to systems over the previous quarter.  </w:t>
      </w:r>
    </w:p>
    <w:p w14:paraId="756B4E8E" w14:textId="77777777" w:rsidR="00FF31DA" w:rsidRDefault="0049599B" w:rsidP="00F26DE1">
      <w:pPr>
        <w:pStyle w:val="BodyA"/>
        <w:rPr>
          <w:i/>
          <w:iCs/>
        </w:rPr>
      </w:pPr>
      <w:r>
        <w:t>Subtask 5 – Enterprise Land Mobile Radio (ELMR) Support.</w:t>
      </w:r>
    </w:p>
    <w:p w14:paraId="25EB8391" w14:textId="6ACFAA41" w:rsidR="00FF31DA" w:rsidRDefault="0049599B" w:rsidP="00F26DE1">
      <w:pPr>
        <w:pStyle w:val="BodyA"/>
      </w:pPr>
      <w: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 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57231C4E" w14:textId="77777777" w:rsidR="00FF31DA" w:rsidRDefault="0049599B" w:rsidP="00F26DE1">
      <w:pPr>
        <w:pStyle w:val="BodyA"/>
        <w:rPr>
          <w:i/>
          <w:iCs/>
        </w:rPr>
      </w:pPr>
      <w:r>
        <w:t>Subtask 6 – RDC Alarms Manager.</w:t>
      </w:r>
    </w:p>
    <w:p w14:paraId="7901B2E0" w14:textId="77777777" w:rsidR="00FF31DA" w:rsidRDefault="0049599B" w:rsidP="00F26DE1">
      <w:pPr>
        <w:pStyle w:val="BodyA"/>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2E392548" w14:textId="77777777" w:rsidR="00FF31DA" w:rsidRDefault="00FF31DA">
      <w:pPr>
        <w:pStyle w:val="BodyA"/>
      </w:pPr>
    </w:p>
    <w:p w14:paraId="61580A21" w14:textId="77777777" w:rsidR="00FF31DA" w:rsidRDefault="0049599B" w:rsidP="0022675E">
      <w:pPr>
        <w:pStyle w:val="Heading"/>
        <w:pageBreakBefore/>
      </w:pPr>
      <w:bookmarkStart w:id="83" w:name="_Toc99483228"/>
      <w:r>
        <w:rPr>
          <w:rFonts w:eastAsia="Arial Unicode MS" w:cs="Arial Unicode MS"/>
        </w:rPr>
        <w:lastRenderedPageBreak/>
        <w:t>Subfactor Four - Managed IT Services Support</w:t>
      </w:r>
      <w:bookmarkEnd w:id="83"/>
      <w:r>
        <w:rPr>
          <w:rFonts w:eastAsia="Arial Unicode MS" w:cs="Arial Unicode MS"/>
        </w:rPr>
        <w:t xml:space="preserve"> </w:t>
      </w:r>
    </w:p>
    <w:p w14:paraId="71406F2D" w14:textId="67D9E55E" w:rsidR="00FF31DA" w:rsidRDefault="00631841" w:rsidP="00F26DE1">
      <w:pPr>
        <w:pStyle w:val="BodyA"/>
      </w:pPr>
      <w:r w:rsidRPr="00631841">
        <w:t>In delivering</w:t>
      </w:r>
      <w:r>
        <w:t xml:space="preserve"> managed</w:t>
      </w:r>
      <w:r w:rsidRPr="00631841">
        <w:t xml:space="preserve"> IT services</w:t>
      </w:r>
      <w:r>
        <w:t>,</w:t>
      </w:r>
      <w:r w:rsidRPr="00631841">
        <w:t xml:space="preserve"> all of our work is performance based, and conducted under quality processes and frameworks as adopted by the customer, or using our own ISO, ITIL, or CMMI ready</w:t>
      </w:r>
      <w:r>
        <w:t xml:space="preserve">-to-deploy </w:t>
      </w:r>
      <w:r w:rsidRPr="00631841">
        <w:t xml:space="preserve">processes to </w:t>
      </w:r>
      <w:r>
        <w:t xml:space="preserve">provide service support </w:t>
      </w:r>
      <w:r w:rsidRPr="00631841">
        <w:t>that yield</w:t>
      </w:r>
      <w:r>
        <w:t>s</w:t>
      </w:r>
      <w:r w:rsidRPr="00631841">
        <w:t xml:space="preserve"> desired objectives through goal recognition, assignment of relevant measures, and metrics collection, analysis, and reporting</w:t>
      </w:r>
      <w:r>
        <w:t xml:space="preserve">, Team AveningTech has demonstrated our approach to managing workload with an eye on </w:t>
      </w:r>
      <w:r w:rsidRPr="00631841">
        <w:t>desired outcomes</w:t>
      </w:r>
      <w:r>
        <w:t xml:space="preserve"> works well — we have delivered </w:t>
      </w:r>
      <w:r w:rsidRPr="00631841">
        <w:t xml:space="preserve">Entry Control Point </w:t>
      </w:r>
      <w:r>
        <w:t xml:space="preserve">and </w:t>
      </w:r>
      <w:r w:rsidRPr="00631841">
        <w:t xml:space="preserve">Access Control Systems (ACS) </w:t>
      </w:r>
      <w:r>
        <w:t>s</w:t>
      </w:r>
      <w:r w:rsidRPr="00631841">
        <w:t>upport</w:t>
      </w:r>
      <w:r>
        <w:t xml:space="preserve"> successfully for </w:t>
      </w:r>
      <w:commentRangeStart w:id="84"/>
      <w:r>
        <w:t xml:space="preserve">______. </w:t>
      </w:r>
      <w:commentRangeEnd w:id="84"/>
      <w:r>
        <w:rPr>
          <w:rStyle w:val="CommentReference"/>
          <w:rFonts w:eastAsia="Arial Unicode MS"/>
          <w:color w:val="auto"/>
        </w:rPr>
        <w:commentReference w:id="84"/>
      </w:r>
      <w:r>
        <w:t>Our team has also provided</w:t>
      </w:r>
      <w:r w:rsidRPr="00631841">
        <w:t xml:space="preserve"> Public Safety Network </w:t>
      </w:r>
      <w:r>
        <w:t xml:space="preserve">and </w:t>
      </w:r>
      <w:r w:rsidRPr="00631841">
        <w:t xml:space="preserve">Anti-Terrorism Force Protection </w:t>
      </w:r>
      <w:r>
        <w:t>s</w:t>
      </w:r>
      <w:r w:rsidRPr="00631841">
        <w:t>upport</w:t>
      </w:r>
      <w:r>
        <w:t xml:space="preserve"> for </w:t>
      </w:r>
      <w:commentRangeStart w:id="85"/>
      <w:r>
        <w:t xml:space="preserve">___, </w:t>
      </w:r>
      <w:commentRangeEnd w:id="85"/>
      <w:r>
        <w:rPr>
          <w:rStyle w:val="CommentReference"/>
          <w:rFonts w:eastAsia="Arial Unicode MS"/>
          <w:color w:val="auto"/>
        </w:rPr>
        <w:commentReference w:id="85"/>
      </w:r>
      <w:r>
        <w:t xml:space="preserve">earning kudos from the contracting officer’s technical representative. </w:t>
      </w:r>
    </w:p>
    <w:p w14:paraId="357F8D99" w14:textId="11D53015" w:rsidR="00FF31DA" w:rsidRDefault="0049599B" w:rsidP="001B0D64">
      <w:pPr>
        <w:pStyle w:val="Heading2"/>
      </w:pPr>
      <w:bookmarkStart w:id="86" w:name="_Toc99483229"/>
      <w:r>
        <w:rPr>
          <w:rFonts w:eastAsia="Arial Unicode MS" w:cs="Arial Unicode MS"/>
        </w:rPr>
        <w:t>6.3 Task 3 – Enterprise/Infrastructure Services Support</w:t>
      </w:r>
      <w:bookmarkEnd w:id="86"/>
    </w:p>
    <w:p w14:paraId="4D289419" w14:textId="31B9B04E" w:rsidR="00FF31DA" w:rsidRPr="001B0D64" w:rsidRDefault="0049599B" w:rsidP="00F26DE1">
      <w:pPr>
        <w:pStyle w:val="BodyA"/>
      </w:pPr>
      <w:r w:rsidRPr="001B0D64">
        <w:t xml:space="preserve">Team AveningTech draws on our </w:t>
      </w:r>
      <w:r w:rsidR="001B0D64" w:rsidRPr="001B0D64">
        <w:t>significant</w:t>
      </w:r>
      <w:r w:rsidR="00CB7472" w:rsidRPr="001B0D64">
        <w:t xml:space="preserve"> </w:t>
      </w:r>
      <w:r w:rsidRPr="001B0D64">
        <w:t xml:space="preserve">experience and expertise operating large </w:t>
      </w:r>
      <w:r w:rsidRPr="001B0D64">
        <w:softHyphen/>
        <w:t xml:space="preserve">scale IT Support and Service Desk operations for our Federal customers and determining most efficient and optimum staffing levels. </w:t>
      </w:r>
      <w:r w:rsidRPr="001B0D64">
        <w:rPr>
          <w:spacing w:val="-1"/>
        </w:rPr>
        <w:t>Our</w:t>
      </w:r>
      <w:r w:rsidRPr="001B0D64">
        <w:rPr>
          <w:spacing w:val="-2"/>
        </w:rPr>
        <w:t xml:space="preserve"> approach</w:t>
      </w:r>
      <w:r w:rsidRPr="001B0D64">
        <w:rPr>
          <w:spacing w:val="-1"/>
        </w:rPr>
        <w:t xml:space="preserve"> deliver</w:t>
      </w:r>
      <w:r w:rsidR="00772D9F" w:rsidRPr="001B0D64">
        <w:rPr>
          <w:spacing w:val="-1"/>
        </w:rPr>
        <w:t>s</w:t>
      </w:r>
      <w:r w:rsidRPr="001B0D64">
        <w:rPr>
          <w:spacing w:val="-2"/>
        </w:rPr>
        <w:t xml:space="preserve"> </w:t>
      </w:r>
      <w:r w:rsidR="00772D9F" w:rsidRPr="001B0D64">
        <w:rPr>
          <w:spacing w:val="-2"/>
        </w:rPr>
        <w:t xml:space="preserve">on </w:t>
      </w:r>
      <w:r w:rsidRPr="001B0D64">
        <w:rPr>
          <w:spacing w:val="-1"/>
        </w:rPr>
        <w:t>several key elements</w:t>
      </w:r>
      <w:r w:rsidR="00772D9F" w:rsidRPr="001B0D64">
        <w:t>, starting with s</w:t>
      </w:r>
      <w:r w:rsidRPr="001B0D64">
        <w:t>eamless</w:t>
      </w:r>
      <w:r w:rsidRPr="001B0D64">
        <w:rPr>
          <w:spacing w:val="-2"/>
        </w:rPr>
        <w:t xml:space="preserve"> </w:t>
      </w:r>
      <w:r w:rsidRPr="001B0D64">
        <w:rPr>
          <w:spacing w:val="-1"/>
        </w:rPr>
        <w:t>transition with</w:t>
      </w:r>
      <w:r w:rsidRPr="001B0D64">
        <w:rPr>
          <w:spacing w:val="-2"/>
        </w:rPr>
        <w:t xml:space="preserve"> </w:t>
      </w:r>
      <w:r w:rsidRPr="001B0D64">
        <w:rPr>
          <w:spacing w:val="-1"/>
        </w:rPr>
        <w:t>no disruption</w:t>
      </w:r>
      <w:r w:rsidRPr="001B0D64">
        <w:rPr>
          <w:spacing w:val="-2"/>
        </w:rPr>
        <w:t xml:space="preserve"> </w:t>
      </w:r>
      <w:r w:rsidRPr="001B0D64">
        <w:rPr>
          <w:spacing w:val="-1"/>
        </w:rPr>
        <w:t>to the</w:t>
      </w:r>
      <w:r w:rsidRPr="001B0D64">
        <w:rPr>
          <w:spacing w:val="-2"/>
        </w:rPr>
        <w:t xml:space="preserve"> </w:t>
      </w:r>
      <w:r w:rsidRPr="001B0D64">
        <w:rPr>
          <w:spacing w:val="-1"/>
        </w:rPr>
        <w:t>mission</w:t>
      </w:r>
      <w:r w:rsidR="00772D9F" w:rsidRPr="001B0D64">
        <w:rPr>
          <w:spacing w:val="-1"/>
        </w:rPr>
        <w:t xml:space="preserve">. With over </w:t>
      </w:r>
      <w:commentRangeStart w:id="87"/>
      <w:r w:rsidR="00772D9F" w:rsidRPr="001B0D64">
        <w:rPr>
          <w:spacing w:val="-1"/>
        </w:rPr>
        <w:t xml:space="preserve">## </w:t>
      </w:r>
      <w:commentRangeEnd w:id="87"/>
      <w:r w:rsidR="00772D9F" w:rsidRPr="001B0D64">
        <w:rPr>
          <w:rStyle w:val="CommentReference"/>
          <w:rFonts w:eastAsia="Arial Unicode MS"/>
          <w:color w:val="auto"/>
          <w:sz w:val="22"/>
          <w:szCs w:val="22"/>
        </w:rPr>
        <w:commentReference w:id="87"/>
      </w:r>
      <w:r w:rsidR="00772D9F" w:rsidRPr="001B0D64">
        <w:rPr>
          <w:spacing w:val="-1"/>
        </w:rPr>
        <w:t>wins against incumbents, as demonstrated in our Transition Plan, we provide for e</w:t>
      </w:r>
      <w:r w:rsidRPr="001B0D64">
        <w:t>ffective</w:t>
      </w:r>
      <w:r w:rsidRPr="001B0D64">
        <w:rPr>
          <w:spacing w:val="-5"/>
        </w:rPr>
        <w:t xml:space="preserve"> </w:t>
      </w:r>
      <w:r w:rsidRPr="001B0D64">
        <w:t>and</w:t>
      </w:r>
      <w:r w:rsidRPr="001B0D64">
        <w:rPr>
          <w:spacing w:val="-4"/>
        </w:rPr>
        <w:t xml:space="preserve"> </w:t>
      </w:r>
      <w:r w:rsidRPr="001B0D64">
        <w:rPr>
          <w:spacing w:val="-1"/>
        </w:rPr>
        <w:t>efficient</w:t>
      </w:r>
      <w:r w:rsidRPr="001B0D64">
        <w:rPr>
          <w:spacing w:val="-4"/>
        </w:rPr>
        <w:t xml:space="preserve"> </w:t>
      </w:r>
      <w:r w:rsidRPr="001B0D64">
        <w:rPr>
          <w:spacing w:val="-1"/>
        </w:rPr>
        <w:t>knowledge</w:t>
      </w:r>
      <w:r w:rsidRPr="001B0D64">
        <w:rPr>
          <w:spacing w:val="-4"/>
        </w:rPr>
        <w:t xml:space="preserve"> </w:t>
      </w:r>
      <w:r w:rsidRPr="001B0D64">
        <w:rPr>
          <w:spacing w:val="-1"/>
        </w:rPr>
        <w:t>transfer</w:t>
      </w:r>
      <w:r w:rsidR="00772D9F" w:rsidRPr="001B0D64">
        <w:rPr>
          <w:spacing w:val="-1"/>
        </w:rPr>
        <w:t>. Our managed IT services are based on e</w:t>
      </w:r>
      <w:r w:rsidRPr="001B0D64">
        <w:t>stablished</w:t>
      </w:r>
      <w:r w:rsidRPr="001B0D64">
        <w:rPr>
          <w:spacing w:val="-3"/>
        </w:rPr>
        <w:t xml:space="preserve"> </w:t>
      </w:r>
      <w:r w:rsidRPr="001B0D64">
        <w:rPr>
          <w:spacing w:val="-1"/>
        </w:rPr>
        <w:t>Service</w:t>
      </w:r>
      <w:r w:rsidRPr="001B0D64">
        <w:rPr>
          <w:spacing w:val="-2"/>
        </w:rPr>
        <w:t xml:space="preserve"> </w:t>
      </w:r>
      <w:r w:rsidRPr="001B0D64">
        <w:rPr>
          <w:spacing w:val="-1"/>
        </w:rPr>
        <w:t>Desk</w:t>
      </w:r>
      <w:r w:rsidRPr="001B0D64">
        <w:rPr>
          <w:spacing w:val="-3"/>
        </w:rPr>
        <w:t xml:space="preserve"> </w:t>
      </w:r>
      <w:r w:rsidRPr="001B0D64">
        <w:rPr>
          <w:spacing w:val="-1"/>
        </w:rPr>
        <w:t xml:space="preserve">ITIL </w:t>
      </w:r>
      <w:r w:rsidRPr="001B0D64">
        <w:rPr>
          <w:spacing w:val="-1"/>
        </w:rPr>
        <w:softHyphen/>
        <w:t>based,</w:t>
      </w:r>
      <w:r w:rsidRPr="001B0D64">
        <w:rPr>
          <w:spacing w:val="-2"/>
        </w:rPr>
        <w:t xml:space="preserve"> </w:t>
      </w:r>
      <w:r w:rsidRPr="001B0D64">
        <w:rPr>
          <w:spacing w:val="-1"/>
        </w:rPr>
        <w:t xml:space="preserve">ISO </w:t>
      </w:r>
      <w:r w:rsidRPr="001B0D64">
        <w:rPr>
          <w:spacing w:val="-1"/>
        </w:rPr>
        <w:softHyphen/>
        <w:t>certified</w:t>
      </w:r>
      <w:r w:rsidRPr="001B0D64">
        <w:rPr>
          <w:spacing w:val="-3"/>
        </w:rPr>
        <w:t xml:space="preserve"> </w:t>
      </w:r>
      <w:r w:rsidRPr="001B0D64">
        <w:rPr>
          <w:spacing w:val="-1"/>
        </w:rPr>
        <w:t>processes</w:t>
      </w:r>
      <w:r w:rsidRPr="001B0D64">
        <w:rPr>
          <w:spacing w:val="-2"/>
        </w:rPr>
        <w:t xml:space="preserve"> </w:t>
      </w:r>
      <w:r w:rsidRPr="001B0D64">
        <w:rPr>
          <w:spacing w:val="-1"/>
        </w:rPr>
        <w:t>and</w:t>
      </w:r>
      <w:r w:rsidRPr="001B0D64">
        <w:rPr>
          <w:spacing w:val="53"/>
        </w:rPr>
        <w:t xml:space="preserve"> </w:t>
      </w:r>
      <w:r w:rsidRPr="001B0D64">
        <w:t>procedures</w:t>
      </w:r>
      <w:r w:rsidRPr="001B0D64">
        <w:rPr>
          <w:spacing w:val="-3"/>
        </w:rPr>
        <w:t xml:space="preserve"> </w:t>
      </w:r>
      <w:r w:rsidRPr="001B0D64">
        <w:t>that</w:t>
      </w:r>
      <w:r w:rsidRPr="001B0D64">
        <w:rPr>
          <w:spacing w:val="-2"/>
        </w:rPr>
        <w:t xml:space="preserve"> </w:t>
      </w:r>
      <w:r w:rsidRPr="001B0D64">
        <w:t>comply</w:t>
      </w:r>
      <w:r w:rsidRPr="001B0D64">
        <w:rPr>
          <w:spacing w:val="-3"/>
        </w:rPr>
        <w:t xml:space="preserve"> </w:t>
      </w:r>
      <w:r w:rsidRPr="001B0D64">
        <w:rPr>
          <w:spacing w:val="-1"/>
        </w:rPr>
        <w:t>with</w:t>
      </w:r>
      <w:r w:rsidRPr="001B0D64">
        <w:rPr>
          <w:spacing w:val="-3"/>
        </w:rPr>
        <w:t xml:space="preserve"> </w:t>
      </w:r>
      <w:r w:rsidRPr="001B0D64">
        <w:rPr>
          <w:spacing w:val="-1"/>
        </w:rPr>
        <w:t>Help</w:t>
      </w:r>
      <w:r w:rsidRPr="001B0D64">
        <w:rPr>
          <w:spacing w:val="-2"/>
        </w:rPr>
        <w:t xml:space="preserve"> </w:t>
      </w:r>
      <w:r w:rsidRPr="001B0D64">
        <w:rPr>
          <w:spacing w:val="-1"/>
        </w:rPr>
        <w:t>Desk</w:t>
      </w:r>
      <w:r w:rsidRPr="001B0D64">
        <w:rPr>
          <w:spacing w:val="-3"/>
        </w:rPr>
        <w:t xml:space="preserve"> </w:t>
      </w:r>
      <w:r w:rsidRPr="001B0D64">
        <w:rPr>
          <w:spacing w:val="-1"/>
        </w:rPr>
        <w:t>Institute</w:t>
      </w:r>
      <w:r w:rsidRPr="001B0D64">
        <w:rPr>
          <w:spacing w:val="-2"/>
        </w:rPr>
        <w:t xml:space="preserve"> </w:t>
      </w:r>
      <w:r w:rsidRPr="001B0D64">
        <w:rPr>
          <w:spacing w:val="-1"/>
        </w:rPr>
        <w:t>(HDI)</w:t>
      </w:r>
      <w:r w:rsidRPr="001B0D64">
        <w:rPr>
          <w:spacing w:val="-3"/>
        </w:rPr>
        <w:t xml:space="preserve"> </w:t>
      </w:r>
      <w:r w:rsidRPr="001B0D64">
        <w:rPr>
          <w:spacing w:val="-1"/>
        </w:rPr>
        <w:t>best</w:t>
      </w:r>
      <w:r w:rsidRPr="001B0D64">
        <w:rPr>
          <w:spacing w:val="-2"/>
        </w:rPr>
        <w:t xml:space="preserve"> </w:t>
      </w:r>
      <w:r w:rsidRPr="001B0D64">
        <w:rPr>
          <w:spacing w:val="-1"/>
        </w:rPr>
        <w:t>practices</w:t>
      </w:r>
      <w:r w:rsidR="00772D9F" w:rsidRPr="001B0D64">
        <w:rPr>
          <w:spacing w:val="-1"/>
        </w:rPr>
        <w:t>. This</w:t>
      </w:r>
      <w:r w:rsidRPr="001B0D64">
        <w:rPr>
          <w:spacing w:val="-2"/>
        </w:rPr>
        <w:t xml:space="preserve"> </w:t>
      </w:r>
      <w:r w:rsidRPr="001B0D64">
        <w:t>proactive</w:t>
      </w:r>
      <w:r w:rsidRPr="001B0D64">
        <w:rPr>
          <w:spacing w:val="-2"/>
        </w:rPr>
        <w:t xml:space="preserve"> </w:t>
      </w:r>
      <w:r w:rsidRPr="001B0D64">
        <w:rPr>
          <w:spacing w:val="-1"/>
        </w:rPr>
        <w:t>approach</w:t>
      </w:r>
      <w:r w:rsidRPr="001B0D64">
        <w:rPr>
          <w:spacing w:val="-2"/>
        </w:rPr>
        <w:t xml:space="preserve"> </w:t>
      </w:r>
      <w:r w:rsidRPr="001B0D64">
        <w:rPr>
          <w:spacing w:val="-1"/>
        </w:rPr>
        <w:t>will</w:t>
      </w:r>
      <w:r w:rsidRPr="001B0D64">
        <w:rPr>
          <w:spacing w:val="-2"/>
        </w:rPr>
        <w:t xml:space="preserve"> </w:t>
      </w:r>
      <w:r w:rsidRPr="001B0D64">
        <w:rPr>
          <w:spacing w:val="-1"/>
        </w:rPr>
        <w:t>meet and</w:t>
      </w:r>
      <w:r w:rsidRPr="001B0D64">
        <w:rPr>
          <w:spacing w:val="-2"/>
        </w:rPr>
        <w:t xml:space="preserve"> </w:t>
      </w:r>
      <w:r w:rsidRPr="001B0D64">
        <w:rPr>
          <w:spacing w:val="-1"/>
        </w:rPr>
        <w:t>consistently</w:t>
      </w:r>
      <w:r w:rsidRPr="001B0D64">
        <w:rPr>
          <w:spacing w:val="-2"/>
        </w:rPr>
        <w:t xml:space="preserve"> </w:t>
      </w:r>
      <w:r w:rsidRPr="001B0D64">
        <w:rPr>
          <w:spacing w:val="-1"/>
        </w:rPr>
        <w:t>exceed</w:t>
      </w:r>
      <w:r w:rsidRPr="001B0D64">
        <w:rPr>
          <w:spacing w:val="-2"/>
        </w:rPr>
        <w:t xml:space="preserve"> </w:t>
      </w:r>
      <w:r w:rsidRPr="001B0D64">
        <w:t>SLA</w:t>
      </w:r>
      <w:r w:rsidR="00772D9F" w:rsidRPr="001B0D64">
        <w:t>s that we establish with the government — and c</w:t>
      </w:r>
      <w:r w:rsidRPr="001B0D64">
        <w:t>onstant</w:t>
      </w:r>
      <w:r w:rsidRPr="001B0D64">
        <w:rPr>
          <w:spacing w:val="-2"/>
        </w:rPr>
        <w:t xml:space="preserve"> </w:t>
      </w:r>
      <w:r w:rsidRPr="001B0D64">
        <w:t>SLA</w:t>
      </w:r>
      <w:r w:rsidRPr="001B0D64">
        <w:rPr>
          <w:spacing w:val="-2"/>
        </w:rPr>
        <w:t xml:space="preserve"> </w:t>
      </w:r>
      <w:r w:rsidRPr="001B0D64">
        <w:rPr>
          <w:spacing w:val="-1"/>
        </w:rPr>
        <w:t>monitoring and</w:t>
      </w:r>
      <w:r w:rsidRPr="001B0D64">
        <w:rPr>
          <w:spacing w:val="-2"/>
        </w:rPr>
        <w:t xml:space="preserve"> </w:t>
      </w:r>
      <w:r w:rsidRPr="001B0D64">
        <w:rPr>
          <w:spacing w:val="-1"/>
        </w:rPr>
        <w:t>establishing</w:t>
      </w:r>
      <w:r w:rsidRPr="001B0D64">
        <w:rPr>
          <w:spacing w:val="-2"/>
        </w:rPr>
        <w:t xml:space="preserve"> </w:t>
      </w:r>
      <w:r w:rsidRPr="001B0D64">
        <w:rPr>
          <w:spacing w:val="-1"/>
        </w:rPr>
        <w:t>proactive remediation</w:t>
      </w:r>
      <w:r w:rsidRPr="001B0D64">
        <w:rPr>
          <w:spacing w:val="-2"/>
        </w:rPr>
        <w:t xml:space="preserve"> </w:t>
      </w:r>
      <w:r w:rsidRPr="001B0D64">
        <w:rPr>
          <w:spacing w:val="-1"/>
        </w:rPr>
        <w:t>before</w:t>
      </w:r>
      <w:r w:rsidRPr="001B0D64">
        <w:rPr>
          <w:spacing w:val="-2"/>
        </w:rPr>
        <w:t xml:space="preserve"> </w:t>
      </w:r>
      <w:r w:rsidRPr="001B0D64">
        <w:rPr>
          <w:spacing w:val="-1"/>
        </w:rPr>
        <w:t>threshold</w:t>
      </w:r>
      <w:r w:rsidR="00772D9F" w:rsidRPr="001B0D64">
        <w:rPr>
          <w:spacing w:val="-2"/>
        </w:rPr>
        <w:t xml:space="preserve">s are </w:t>
      </w:r>
      <w:r w:rsidRPr="001B0D64">
        <w:t>reached</w:t>
      </w:r>
      <w:r w:rsidR="00772D9F" w:rsidRPr="001B0D64">
        <w:t xml:space="preserve"> can be assured. As for expert personnel, Team AveningTech ensures i</w:t>
      </w:r>
      <w:r w:rsidRPr="001B0D64">
        <w:t>nitial</w:t>
      </w:r>
      <w:r w:rsidRPr="001B0D64">
        <w:rPr>
          <w:spacing w:val="-2"/>
        </w:rPr>
        <w:t xml:space="preserve"> </w:t>
      </w:r>
      <w:r w:rsidRPr="001B0D64">
        <w:t>and</w:t>
      </w:r>
      <w:r w:rsidRPr="001B0D64">
        <w:rPr>
          <w:spacing w:val="-1"/>
        </w:rPr>
        <w:t xml:space="preserve"> </w:t>
      </w:r>
      <w:r w:rsidRPr="001B0D64">
        <w:t>periodic</w:t>
      </w:r>
      <w:r w:rsidRPr="001B0D64">
        <w:rPr>
          <w:spacing w:val="-3"/>
        </w:rPr>
        <w:t xml:space="preserve"> </w:t>
      </w:r>
      <w:r w:rsidRPr="001B0D64">
        <w:rPr>
          <w:spacing w:val="-1"/>
        </w:rPr>
        <w:t>refresher</w:t>
      </w:r>
      <w:r w:rsidRPr="001B0D64">
        <w:rPr>
          <w:spacing w:val="-2"/>
        </w:rPr>
        <w:t xml:space="preserve"> </w:t>
      </w:r>
      <w:r w:rsidRPr="001B0D64">
        <w:rPr>
          <w:spacing w:val="-1"/>
        </w:rPr>
        <w:t>training and</w:t>
      </w:r>
      <w:r w:rsidRPr="001B0D64">
        <w:rPr>
          <w:spacing w:val="-2"/>
        </w:rPr>
        <w:t xml:space="preserve"> </w:t>
      </w:r>
      <w:r w:rsidRPr="001B0D64">
        <w:rPr>
          <w:spacing w:val="-1"/>
        </w:rPr>
        <w:t>monitoring for</w:t>
      </w:r>
      <w:r w:rsidRPr="001B0D64">
        <w:rPr>
          <w:spacing w:val="-2"/>
        </w:rPr>
        <w:t xml:space="preserve"> </w:t>
      </w:r>
      <w:r w:rsidRPr="001B0D64">
        <w:rPr>
          <w:spacing w:val="-1"/>
        </w:rPr>
        <w:t>any chronic</w:t>
      </w:r>
      <w:r w:rsidRPr="001B0D64">
        <w:rPr>
          <w:spacing w:val="-2"/>
        </w:rPr>
        <w:t xml:space="preserve"> </w:t>
      </w:r>
      <w:r w:rsidRPr="001B0D64">
        <w:rPr>
          <w:spacing w:val="-1"/>
        </w:rPr>
        <w:t>staff issues</w:t>
      </w:r>
      <w:r w:rsidRPr="001B0D64">
        <w:rPr>
          <w:spacing w:val="-2"/>
        </w:rPr>
        <w:t xml:space="preserve"> </w:t>
      </w:r>
      <w:r w:rsidRPr="001B0D64">
        <w:rPr>
          <w:spacing w:val="-1"/>
        </w:rPr>
        <w:t>that would</w:t>
      </w:r>
      <w:r w:rsidRPr="001B0D64">
        <w:rPr>
          <w:spacing w:val="42"/>
        </w:rPr>
        <w:t xml:space="preserve"> </w:t>
      </w:r>
      <w:r w:rsidRPr="001B0D64">
        <w:t>trigger</w:t>
      </w:r>
      <w:r w:rsidRPr="001B0D64">
        <w:rPr>
          <w:spacing w:val="-3"/>
        </w:rPr>
        <w:t xml:space="preserve"> </w:t>
      </w:r>
      <w:r w:rsidRPr="001B0D64">
        <w:t>an</w:t>
      </w:r>
      <w:r w:rsidRPr="001B0D64">
        <w:rPr>
          <w:spacing w:val="-3"/>
        </w:rPr>
        <w:t xml:space="preserve"> </w:t>
      </w:r>
      <w:r w:rsidRPr="001B0D64">
        <w:t>upgrade</w:t>
      </w:r>
      <w:r w:rsidRPr="001B0D64">
        <w:rPr>
          <w:spacing w:val="-2"/>
        </w:rPr>
        <w:t xml:space="preserve"> </w:t>
      </w:r>
      <w:r w:rsidRPr="001B0D64">
        <w:t>of</w:t>
      </w:r>
      <w:r w:rsidRPr="001B0D64">
        <w:rPr>
          <w:spacing w:val="-3"/>
        </w:rPr>
        <w:t xml:space="preserve"> </w:t>
      </w:r>
      <w:r w:rsidRPr="001B0D64">
        <w:rPr>
          <w:spacing w:val="-1"/>
        </w:rPr>
        <w:t>staff</w:t>
      </w:r>
      <w:r w:rsidR="00772D9F" w:rsidRPr="001B0D64">
        <w:rPr>
          <w:spacing w:val="-1"/>
        </w:rPr>
        <w:t xml:space="preserve">. Our </w:t>
      </w:r>
      <w:r w:rsidRPr="001B0D64">
        <w:t>Service</w:t>
      </w:r>
      <w:r w:rsidRPr="001B0D64">
        <w:rPr>
          <w:spacing w:val="-2"/>
        </w:rPr>
        <w:t xml:space="preserve"> </w:t>
      </w:r>
      <w:r w:rsidRPr="001B0D64">
        <w:t>Desk</w:t>
      </w:r>
      <w:r w:rsidRPr="001B0D64">
        <w:rPr>
          <w:spacing w:val="-2"/>
        </w:rPr>
        <w:t xml:space="preserve"> </w:t>
      </w:r>
      <w:r w:rsidRPr="001B0D64">
        <w:rPr>
          <w:spacing w:val="-1"/>
        </w:rPr>
        <w:t>operators apply</w:t>
      </w:r>
      <w:r w:rsidRPr="001B0D64">
        <w:rPr>
          <w:spacing w:val="-2"/>
        </w:rPr>
        <w:t xml:space="preserve"> </w:t>
      </w:r>
      <w:r w:rsidRPr="001B0D64">
        <w:rPr>
          <w:spacing w:val="-1"/>
        </w:rPr>
        <w:t>innovation directly</w:t>
      </w:r>
      <w:r w:rsidRPr="001B0D64">
        <w:rPr>
          <w:spacing w:val="-2"/>
        </w:rPr>
        <w:t xml:space="preserve"> </w:t>
      </w:r>
      <w:r w:rsidRPr="001B0D64">
        <w:rPr>
          <w:spacing w:val="-1"/>
        </w:rPr>
        <w:t xml:space="preserve">into </w:t>
      </w:r>
      <w:r w:rsidR="00772D9F" w:rsidRPr="001B0D64">
        <w:rPr>
          <w:spacing w:val="-1"/>
        </w:rPr>
        <w:t>appropriate Service Desk</w:t>
      </w:r>
      <w:r w:rsidR="00772D9F" w:rsidRPr="001B0D64">
        <w:rPr>
          <w:spacing w:val="-2"/>
        </w:rPr>
        <w:t xml:space="preserve"> </w:t>
      </w:r>
      <w:r w:rsidRPr="001B0D64">
        <w:rPr>
          <w:spacing w:val="-1"/>
        </w:rPr>
        <w:t>tool without</w:t>
      </w:r>
      <w:r w:rsidRPr="001B0D64">
        <w:rPr>
          <w:spacing w:val="-2"/>
        </w:rPr>
        <w:t xml:space="preserve"> </w:t>
      </w:r>
      <w:r w:rsidRPr="001B0D64">
        <w:rPr>
          <w:spacing w:val="-1"/>
        </w:rPr>
        <w:t>going</w:t>
      </w:r>
      <w:r w:rsidRPr="001B0D64">
        <w:rPr>
          <w:spacing w:val="-2"/>
        </w:rPr>
        <w:t xml:space="preserve"> </w:t>
      </w:r>
      <w:r w:rsidRPr="001B0D64">
        <w:rPr>
          <w:spacing w:val="-1"/>
        </w:rPr>
        <w:t xml:space="preserve">through </w:t>
      </w:r>
      <w:r w:rsidRPr="001B0D64">
        <w:t>a</w:t>
      </w:r>
      <w:r w:rsidRPr="001B0D64">
        <w:rPr>
          <w:spacing w:val="37"/>
        </w:rPr>
        <w:t xml:space="preserve"> </w:t>
      </w:r>
      <w:r w:rsidRPr="001B0D64">
        <w:t>third</w:t>
      </w:r>
      <w:r w:rsidRPr="001B0D64">
        <w:rPr>
          <w:spacing w:val="-15"/>
        </w:rPr>
        <w:t xml:space="preserve"> </w:t>
      </w:r>
      <w:r w:rsidRPr="001B0D64">
        <w:t>party</w:t>
      </w:r>
      <w:r w:rsidR="00770C8D" w:rsidRPr="001B0D64">
        <w:t>. This means we provide c</w:t>
      </w:r>
      <w:r w:rsidRPr="001B0D64">
        <w:t>ost</w:t>
      </w:r>
      <w:r w:rsidRPr="001B0D64">
        <w:rPr>
          <w:spacing w:val="-3"/>
        </w:rPr>
        <w:t xml:space="preserve"> </w:t>
      </w:r>
      <w:r w:rsidRPr="001B0D64">
        <w:t>efficiency</w:t>
      </w:r>
      <w:r w:rsidRPr="001B0D64">
        <w:rPr>
          <w:spacing w:val="-2"/>
        </w:rPr>
        <w:t xml:space="preserve"> </w:t>
      </w:r>
      <w:r w:rsidRPr="001B0D64">
        <w:rPr>
          <w:spacing w:val="-1"/>
        </w:rPr>
        <w:t>through</w:t>
      </w:r>
      <w:r w:rsidRPr="001B0D64">
        <w:rPr>
          <w:spacing w:val="-2"/>
        </w:rPr>
        <w:t xml:space="preserve"> </w:t>
      </w:r>
      <w:r w:rsidRPr="001B0D64">
        <w:rPr>
          <w:spacing w:val="-1"/>
        </w:rPr>
        <w:t>innovation,</w:t>
      </w:r>
      <w:r w:rsidRPr="001B0D64">
        <w:rPr>
          <w:spacing w:val="-2"/>
        </w:rPr>
        <w:t xml:space="preserve"> </w:t>
      </w:r>
      <w:r w:rsidRPr="001B0D64">
        <w:rPr>
          <w:spacing w:val="-1"/>
        </w:rPr>
        <w:t>automation</w:t>
      </w:r>
      <w:r w:rsidR="00770C8D" w:rsidRPr="001B0D64">
        <w:rPr>
          <w:spacing w:val="-1"/>
        </w:rPr>
        <w:t>,</w:t>
      </w:r>
      <w:r w:rsidRPr="001B0D64">
        <w:rPr>
          <w:spacing w:val="-2"/>
        </w:rPr>
        <w:t xml:space="preserve"> </w:t>
      </w:r>
      <w:r w:rsidRPr="001B0D64">
        <w:rPr>
          <w:spacing w:val="-1"/>
        </w:rPr>
        <w:t>and</w:t>
      </w:r>
      <w:r w:rsidRPr="001B0D64">
        <w:rPr>
          <w:spacing w:val="-2"/>
        </w:rPr>
        <w:t xml:space="preserve"> </w:t>
      </w:r>
      <w:r w:rsidRPr="001B0D64">
        <w:rPr>
          <w:spacing w:val="-1"/>
        </w:rPr>
        <w:t>efficiency.</w:t>
      </w:r>
      <w:r w:rsidR="00F26DE1" w:rsidRPr="001B0D64">
        <w:t xml:space="preserve"> </w:t>
      </w:r>
    </w:p>
    <w:p w14:paraId="5D187935" w14:textId="5F1C6219" w:rsidR="00FF31DA" w:rsidRPr="001B0D64" w:rsidRDefault="0049599B" w:rsidP="00F26DE1">
      <w:pPr>
        <w:pStyle w:val="BodyA"/>
        <w:rPr>
          <w:shd w:val="clear" w:color="auto" w:fill="FFFF00"/>
        </w:rPr>
      </w:pPr>
      <w:r>
        <w:rPr>
          <w:rFonts w:eastAsia="Arial Unicode MS" w:cs="Arial Unicode MS"/>
        </w:rPr>
        <w:t xml:space="preserve">Team AveningTech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p>
    <w:p w14:paraId="0EEEC651" w14:textId="77777777" w:rsidR="00FF31DA" w:rsidRDefault="0049599B" w:rsidP="00F26DE1">
      <w:pPr>
        <w:pStyle w:val="BodyA"/>
      </w:pPr>
      <w:r>
        <w:rPr>
          <w:rFonts w:eastAsia="Arial Unicode MS" w:cs="Arial Unicode MS"/>
        </w:rPr>
        <w:t xml:space="preserve">6.3.2 Subtask 2 - </w:t>
      </w:r>
      <w:commentRangeStart w:id="88"/>
      <w:r>
        <w:rPr>
          <w:rFonts w:eastAsia="Arial Unicode MS" w:cs="Arial Unicode MS"/>
        </w:rPr>
        <w:t xml:space="preserve">Application Strategy Management </w:t>
      </w:r>
      <w:commentRangeEnd w:id="88"/>
      <w:r w:rsidR="00C13A7C">
        <w:rPr>
          <w:rStyle w:val="CommentReference"/>
          <w:rFonts w:eastAsia="Arial Unicode MS"/>
          <w:color w:val="auto"/>
        </w:rPr>
        <w:commentReference w:id="88"/>
      </w:r>
    </w:p>
    <w:p w14:paraId="793ABFA7" w14:textId="3F08F300" w:rsidR="00FF31DA" w:rsidRDefault="0049599B" w:rsidP="00F26DE1">
      <w:pPr>
        <w:pStyle w:val="BodyA"/>
        <w:rPr>
          <w:rFonts w:eastAsia="Arial Unicode MS" w:cs="Arial Unicode MS"/>
        </w:rPr>
      </w:pPr>
      <w:r>
        <w:rPr>
          <w:rFonts w:eastAsia="Arial Unicode MS" w:cs="Arial Unicode MS"/>
        </w:rPr>
        <w:t xml:space="preserve">Team AveningTech's cross-cutting performance approach focuses on utilizing Scaled Agile Framework (SAFe) using the DevSecOps process which will automate the integration of security at every phase of the software development lifecycle, from initial design through integration, testing, deployment, and delivery. </w:t>
      </w:r>
      <w:r>
        <w:rPr>
          <w:rFonts w:eastAsia="Arial Unicode MS" w:cs="Arial Unicode MS"/>
        </w:rPr>
        <w:lastRenderedPageBreak/>
        <w:t xml:space="preserve">DevSecOps within a cloud environment allows for quick and easy deployment strategy with multiple environments to include Ashore and Afloat. </w:t>
      </w:r>
    </w:p>
    <w:p w14:paraId="069D2C2B" w14:textId="3BA80B8D" w:rsidR="00C13A7C" w:rsidRPr="00C13A7C" w:rsidRDefault="00C13A7C" w:rsidP="00F26DE1">
      <w:pPr>
        <w:pStyle w:val="BodyA"/>
      </w:pPr>
      <w:r w:rsidRPr="00C13A7C">
        <w:t>Team AveningTech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56B42032" w14:textId="77777777" w:rsidR="00C13A7C" w:rsidRPr="00C13A7C" w:rsidRDefault="00C13A7C" w:rsidP="00F26DE1">
      <w:pPr>
        <w:pStyle w:val="BodyA"/>
      </w:pPr>
      <w:r w:rsidRPr="00C13A7C">
        <w:t>For the Naval Information Warfare (NIWC) Atlantic Data Center and Cloud Hosting Services (DC2HS) Operations Center and Sustainment contract, Team AveningTech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(eDMZ) provided by NGEN, NIPRNET and SIPRNET provided by DISA, SIPRNET, and commercial internet providers hosting CSPs. Within each hosting platform, DC2HS provides a set of common services as Shared Services to resident mission owners.</w:t>
      </w:r>
    </w:p>
    <w:p w14:paraId="57440F4E" w14:textId="77777777" w:rsidR="00C13A7C" w:rsidRPr="00C13A7C" w:rsidRDefault="00C13A7C" w:rsidP="00F26DE1">
      <w:pPr>
        <w:pStyle w:val="BodyA"/>
      </w:pPr>
      <w:r w:rsidRPr="00C13A7C">
        <w:t>Team AveningTech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(i.e. data integrity) to ensure hosted data/systems were backed up and restored as required.</w:t>
      </w:r>
    </w:p>
    <w:p w14:paraId="5DD76CA4" w14:textId="38CFF2B8" w:rsidR="00FF31DA" w:rsidRDefault="00C13A7C" w:rsidP="00F26DE1">
      <w:pPr>
        <w:pStyle w:val="BodyA"/>
      </w:pPr>
      <w:r w:rsidRPr="00C13A7C">
        <w:t>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2C6FBCE6" w14:textId="77777777" w:rsidR="00FF31DA" w:rsidRDefault="0049599B" w:rsidP="00F26DE1">
      <w:pPr>
        <w:pStyle w:val="BodyA"/>
      </w:pPr>
      <w:r>
        <w:rPr>
          <w:rFonts w:eastAsia="Arial Unicode MS" w:cs="Arial Unicode MS"/>
        </w:rPr>
        <w:t xml:space="preserve">6.3.1 Subtask 1 - </w:t>
      </w:r>
      <w:commentRangeStart w:id="89"/>
      <w:r>
        <w:rPr>
          <w:rFonts w:eastAsia="Arial Unicode MS" w:cs="Arial Unicode MS"/>
        </w:rPr>
        <w:t>Platform and Application Management</w:t>
      </w:r>
      <w:commentRangeEnd w:id="89"/>
      <w:r w:rsidR="00C13A7C">
        <w:rPr>
          <w:rStyle w:val="CommentReference"/>
          <w:rFonts w:eastAsia="Arial Unicode MS"/>
          <w:color w:val="auto"/>
        </w:rPr>
        <w:commentReference w:id="89"/>
      </w:r>
    </w:p>
    <w:p w14:paraId="0F869128" w14:textId="66FEA551" w:rsidR="005535FA" w:rsidRPr="00F26DE1" w:rsidRDefault="005535FA" w:rsidP="00F26DE1">
      <w:pPr>
        <w:pStyle w:val="BodyA"/>
      </w:pPr>
      <w:r w:rsidRPr="005535FA">
        <w:t>Team AveningTech will provide SharePoint Administration support ensuring a well-maintained and well</w:t>
      </w:r>
      <w:r w:rsidR="001B0D64">
        <w:t xml:space="preserve"> </w:t>
      </w:r>
      <w:r w:rsidRPr="005535FA">
        <w:t xml:space="preserve">performing CNFJ / CNRJ Gateway and ONE-Net SharePoint portal. Our staff will monitor the day-to-day performance of the workflows ensuring they are active. We will correct any problems with workflows and applications and maintain the organization changes as needed.  </w:t>
      </w:r>
    </w:p>
    <w:p w14:paraId="387B5604" w14:textId="78942C42" w:rsidR="005535FA" w:rsidRPr="005535FA" w:rsidRDefault="005535FA" w:rsidP="00F26DE1">
      <w:pPr>
        <w:pStyle w:val="BodyA"/>
      </w:pPr>
      <w:r w:rsidRPr="005535FA">
        <w:t xml:space="preserve">Team AveningTech will administer, maintain, and monitor the CNFJ/CNRJ SharePoint sites host in Microsoft 365 environment. We will bring the following to support the SharePoint environment: </w:t>
      </w:r>
    </w:p>
    <w:p w14:paraId="6E9FB0EA" w14:textId="77777777" w:rsidR="005535FA" w:rsidRPr="005535FA" w:rsidRDefault="005535FA" w:rsidP="00CD6154">
      <w:pPr>
        <w:pStyle w:val="BodyA"/>
        <w:numPr>
          <w:ilvl w:val="0"/>
          <w:numId w:val="16"/>
        </w:numPr>
      </w:pPr>
      <w:r w:rsidRPr="005535FA">
        <w:lastRenderedPageBreak/>
        <w:t xml:space="preserve">Design and implement automated reports to eliminate manual processing and streamline document gathering/tracking across the agency </w:t>
      </w:r>
    </w:p>
    <w:p w14:paraId="7F52FC90" w14:textId="77777777" w:rsidR="005535FA" w:rsidRPr="005535FA" w:rsidRDefault="005535FA" w:rsidP="00CD6154">
      <w:pPr>
        <w:pStyle w:val="BodyA"/>
        <w:numPr>
          <w:ilvl w:val="0"/>
          <w:numId w:val="16"/>
        </w:numPr>
      </w:pPr>
      <w:r w:rsidRPr="005535FA">
        <w:t xml:space="preserve">Provide project templates, status reporting forms and reporting dashboards according to best-practice processes </w:t>
      </w:r>
    </w:p>
    <w:p w14:paraId="2DB00E62" w14:textId="77777777" w:rsidR="005535FA" w:rsidRPr="005535FA" w:rsidRDefault="005535FA" w:rsidP="00CD6154">
      <w:pPr>
        <w:pStyle w:val="BodyA"/>
        <w:numPr>
          <w:ilvl w:val="0"/>
          <w:numId w:val="16"/>
        </w:numPr>
      </w:pPr>
      <w:r w:rsidRPr="005535FA">
        <w:t>Build an accessible SharePoint Site and Fix any SharePoint sites which are not compliant</w:t>
      </w:r>
    </w:p>
    <w:p w14:paraId="562498FF" w14:textId="77777777" w:rsidR="005535FA" w:rsidRPr="005535FA" w:rsidRDefault="005535FA" w:rsidP="00CD6154">
      <w:pPr>
        <w:pStyle w:val="BodyA"/>
        <w:numPr>
          <w:ilvl w:val="0"/>
          <w:numId w:val="16"/>
        </w:numPr>
      </w:pPr>
      <w:r w:rsidRPr="005535FA">
        <w:t>Consult with internal leadership and stakeholders to determine needs and develop SharePoint solutions</w:t>
      </w:r>
    </w:p>
    <w:p w14:paraId="550E4ED8" w14:textId="77777777" w:rsidR="005535FA" w:rsidRPr="005535FA" w:rsidRDefault="005535FA" w:rsidP="00CD6154">
      <w:pPr>
        <w:pStyle w:val="BodyA"/>
        <w:numPr>
          <w:ilvl w:val="0"/>
          <w:numId w:val="16"/>
        </w:numPr>
      </w:pPr>
      <w:r w:rsidRPr="005535FA">
        <w:t xml:space="preserve">Upload, organize, and maintain SharePoint program and project documentation, calendars, meeting information, and other workspaces </w:t>
      </w:r>
    </w:p>
    <w:p w14:paraId="20F39700" w14:textId="77777777" w:rsidR="005535FA" w:rsidRPr="005535FA" w:rsidRDefault="005535FA" w:rsidP="00CD6154">
      <w:pPr>
        <w:pStyle w:val="BodyA"/>
        <w:numPr>
          <w:ilvl w:val="0"/>
          <w:numId w:val="16"/>
        </w:numPr>
      </w:pPr>
      <w:r w:rsidRPr="005535FA">
        <w:t xml:space="preserve">Train new users on basic functional use of SharePoint </w:t>
      </w:r>
    </w:p>
    <w:p w14:paraId="3BF4AF5F" w14:textId="77777777" w:rsidR="005535FA" w:rsidRPr="005535FA" w:rsidRDefault="005535FA" w:rsidP="00CD6154">
      <w:pPr>
        <w:pStyle w:val="BodyA"/>
        <w:numPr>
          <w:ilvl w:val="0"/>
          <w:numId w:val="16"/>
        </w:numPr>
      </w:pPr>
      <w:r w:rsidRPr="005535FA">
        <w:t xml:space="preserve">Update and reorganize the information on the existing SharePoint system </w:t>
      </w:r>
    </w:p>
    <w:p w14:paraId="34F89738" w14:textId="77777777" w:rsidR="005535FA" w:rsidRPr="005535FA" w:rsidRDefault="005535FA" w:rsidP="00CD6154">
      <w:pPr>
        <w:pStyle w:val="BodyA"/>
        <w:numPr>
          <w:ilvl w:val="0"/>
          <w:numId w:val="16"/>
        </w:numPr>
      </w:pPr>
      <w:r w:rsidRPr="005535FA">
        <w:t xml:space="preserve">Review the SharePoint system and propose basic and custom modifications to improve the system’s functionality, effectiveness, and efficiencies. </w:t>
      </w:r>
    </w:p>
    <w:p w14:paraId="3FCE12AA" w14:textId="77777777" w:rsidR="005535FA" w:rsidRPr="005535FA" w:rsidRDefault="005535FA" w:rsidP="00CD6154">
      <w:pPr>
        <w:pStyle w:val="BodyA"/>
        <w:numPr>
          <w:ilvl w:val="0"/>
          <w:numId w:val="16"/>
        </w:numPr>
      </w:pPr>
      <w:r w:rsidRPr="005535FA">
        <w:t>Maintain SharePoint Sites, SharePoint Lists Features, Custom Workflows, Nintex Workflows and Document Libraries</w:t>
      </w:r>
    </w:p>
    <w:p w14:paraId="6FAE2FE0" w14:textId="3F313B94" w:rsidR="005535FA" w:rsidRPr="005535FA" w:rsidRDefault="005535FA" w:rsidP="00CD6154">
      <w:pPr>
        <w:pStyle w:val="BodyA"/>
        <w:numPr>
          <w:ilvl w:val="0"/>
          <w:numId w:val="16"/>
        </w:numPr>
        <w:rPr>
          <w:rFonts w:eastAsia="Arial Unicode MS"/>
        </w:rPr>
      </w:pPr>
      <w:r w:rsidRPr="005535FA">
        <w:rPr>
          <w:rFonts w:eastAsia="Arial Unicode MS"/>
        </w:rPr>
        <w:t>Our quality and service management framework that is founded upon internationally recognized and independently certified ISO 9000, 20000, and 27000 processes.</w:t>
      </w:r>
    </w:p>
    <w:p w14:paraId="4122455B" w14:textId="77777777" w:rsidR="00CD6154" w:rsidRDefault="005535FA" w:rsidP="001B0D64">
      <w:pPr>
        <w:pStyle w:val="BodyA"/>
        <w:rPr>
          <w:rFonts w:eastAsia="Arial Unicode MS"/>
        </w:rPr>
      </w:pPr>
      <w:r w:rsidRPr="005535FA">
        <w:rPr>
          <w:rFonts w:eastAsia="Arial Unicode MS"/>
        </w:rPr>
        <w:t xml:space="preserve">Team AveningTech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t>
      </w:r>
    </w:p>
    <w:p w14:paraId="5432E19E" w14:textId="52190737" w:rsidR="005535FA" w:rsidRDefault="005535FA" w:rsidP="001B0D64">
      <w:pPr>
        <w:pStyle w:val="BodyA"/>
        <w:rPr>
          <w:rFonts w:eastAsia="Arial Unicode MS"/>
        </w:rPr>
      </w:pPr>
      <w:r w:rsidRPr="005535FA">
        <w:rPr>
          <w:rFonts w:eastAsia="Arial Unicode MS"/>
        </w:rPr>
        <w:t>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  We incorporate quality controls into the SharePoint Governance Plan (SGP) to confirm every phase of the project is completed and documented as per set standards.</w:t>
      </w:r>
    </w:p>
    <w:p w14:paraId="26ED1C76" w14:textId="4C427626" w:rsidR="00FF31DA" w:rsidRDefault="0049599B" w:rsidP="00CD6154">
      <w:pPr>
        <w:pStyle w:val="BodyA"/>
      </w:pPr>
      <w:r>
        <w:rPr>
          <w:rFonts w:eastAsia="Arial Unicode MS"/>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r w:rsidR="009C3312">
        <w:rPr>
          <w:rFonts w:eastAsia="Arial Unicode MS"/>
        </w:rPr>
        <w:t xml:space="preserve"> The benefit to the government is </w:t>
      </w:r>
      <w:r w:rsidR="009C3312">
        <w:rPr>
          <w:rFonts w:eastAsia="Arial Unicode MS"/>
        </w:rPr>
        <w:lastRenderedPageBreak/>
        <w:t>a</w:t>
      </w:r>
      <w:r>
        <w:rPr>
          <w:rFonts w:eastAsia="Arial Unicode MS"/>
        </w:rPr>
        <w:t>ccelerated solution delivery, improved customer responsiveness, improved cost estimating and monitoring on-time solution delivery, incorporation of industry best business practices: e.g.</w:t>
      </w:r>
      <w:r w:rsidR="00293564">
        <w:rPr>
          <w:rFonts w:eastAsia="Arial Unicode MS"/>
        </w:rPr>
        <w:t>,</w:t>
      </w:r>
      <w:r>
        <w:rPr>
          <w:rFonts w:eastAsia="Arial Unicode MS"/>
        </w:rPr>
        <w:t xml:space="preserve"> CMMI</w:t>
      </w:r>
      <w:r w:rsidR="001B0D64">
        <w:rPr>
          <w:rFonts w:eastAsia="Arial Unicode MS"/>
        </w:rPr>
        <w:t>, ISO.</w:t>
      </w:r>
    </w:p>
    <w:p w14:paraId="71699768" w14:textId="77777777" w:rsidR="00FF31DA" w:rsidRDefault="0049599B" w:rsidP="00CD6154">
      <w:pPr>
        <w:pStyle w:val="BodyA"/>
      </w:pPr>
      <w:r>
        <w:rPr>
          <w:rFonts w:eastAsia="Arial Unicode MS" w:cs="Arial Unicode MS"/>
        </w:rPr>
        <w:t>6.3.3 Subtask 3 - Operational Application Management</w:t>
      </w:r>
    </w:p>
    <w:p w14:paraId="5ABC54D0" w14:textId="2CBB781B" w:rsidR="00FF31DA" w:rsidRDefault="0049599B" w:rsidP="00CD6154">
      <w:pPr>
        <w:pStyle w:val="BodyA"/>
      </w:pPr>
      <w:r>
        <w:rPr>
          <w:rFonts w:eastAsia="Arial Unicode MS" w:cs="Arial Unicode MS"/>
        </w:rPr>
        <w:t>Our services include Application Maintenance and Sustainment, Application Management, Application Hosting, Application Help Desk, and Application Training.</w:t>
      </w:r>
    </w:p>
    <w:p w14:paraId="771601F3" w14:textId="1F4F1018" w:rsidR="00FF31DA" w:rsidRDefault="0049599B" w:rsidP="00CD6154">
      <w:pPr>
        <w:pStyle w:val="BodyA"/>
      </w:pPr>
      <w:r>
        <w:rPr>
          <w:rFonts w:eastAsia="Arial Unicode MS" w:cs="Arial Unicode MS"/>
        </w:rPr>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4D3D692D" w14:textId="4C5A035B" w:rsidR="00FF31DA" w:rsidRDefault="00CD6154" w:rsidP="00CD6154">
      <w:pPr>
        <w:pStyle w:val="BodyA"/>
      </w:pPr>
      <w:r>
        <w:rPr>
          <w:rFonts w:eastAsia="Arial Unicode MS" w:cs="Arial Unicode MS"/>
        </w:rPr>
        <w:t>Ten</w:t>
      </w:r>
      <w:r w:rsidR="0049599B">
        <w:rPr>
          <w:rFonts w:eastAsia="Arial Unicode MS" w:cs="Arial Unicode MS"/>
        </w:rPr>
        <w:t xml:space="preserve">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4FF8B8F2" w14:textId="77777777" w:rsidR="00DC2DFE" w:rsidRPr="001C59C0" w:rsidRDefault="00DC2DFE" w:rsidP="00DC2DFE">
      <w:pPr>
        <w:pStyle w:val="Body"/>
        <w:rPr>
          <w:sz w:val="22"/>
          <w:szCs w:val="22"/>
        </w:rPr>
      </w:pPr>
      <w:commentRangeStart w:id="90"/>
      <w:r w:rsidRPr="00612810">
        <w:t>3</w:t>
      </w:r>
      <w:r w:rsidRPr="001C59C0">
        <w:rPr>
          <w:sz w:val="22"/>
          <w:szCs w:val="22"/>
        </w:rPr>
        <w:t>.3 Subtask 3 - Operational Application Management</w:t>
      </w:r>
      <w:commentRangeEnd w:id="90"/>
      <w:r w:rsidRPr="001C59C0">
        <w:rPr>
          <w:sz w:val="22"/>
          <w:szCs w:val="22"/>
        </w:rPr>
        <w:commentReference w:id="90"/>
      </w:r>
    </w:p>
    <w:p w14:paraId="13DBF289" w14:textId="77777777" w:rsidR="00DC2DFE" w:rsidRPr="001C59C0" w:rsidRDefault="00DC2DFE" w:rsidP="00CD6154">
      <w:pPr>
        <w:pStyle w:val="BodyA"/>
      </w:pPr>
      <w:r w:rsidRPr="001C59C0">
        <w:t>Team AveningTech’ s cross-cutting performance approach focuses on utilizing Scaled Agile Framework (SAFe)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AveningTech will leverage our experience in operational application management that will result in the following benefits to the CNFJ/CNRJ applications portfolio:</w:t>
      </w:r>
    </w:p>
    <w:p w14:paraId="77F42458" w14:textId="25EEB108" w:rsidR="00DC2DFE" w:rsidRPr="001C59C0" w:rsidRDefault="00DC2DFE" w:rsidP="00CD6154">
      <w:pPr>
        <w:pStyle w:val="BodyA"/>
        <w:numPr>
          <w:ilvl w:val="0"/>
          <w:numId w:val="17"/>
        </w:numPr>
      </w:pPr>
      <w:r w:rsidRPr="001C59C0">
        <w:t>Accelerated solution delivery: Identify and implement innovative industry standards and rapid models for delivering application maintenance and sustainment solutions</w:t>
      </w:r>
    </w:p>
    <w:p w14:paraId="6C23351C" w14:textId="1501B7C5" w:rsidR="00DC2DFE" w:rsidRPr="001C59C0" w:rsidRDefault="00DC2DFE" w:rsidP="00CD6154">
      <w:pPr>
        <w:pStyle w:val="BodyA"/>
        <w:numPr>
          <w:ilvl w:val="0"/>
          <w:numId w:val="17"/>
        </w:numPr>
      </w:pPr>
      <w:r w:rsidRPr="001C59C0">
        <w:t>Improved customer responsiveness: Provide metrics demonstrating and tracking on- demand response times and associated skill sets to address time sensitive categories of application advancement and management requirements</w:t>
      </w:r>
    </w:p>
    <w:p w14:paraId="1DB957CE" w14:textId="0197B83D" w:rsidR="00DC2DFE" w:rsidRPr="001C59C0" w:rsidRDefault="00DC2DFE" w:rsidP="00CD6154">
      <w:pPr>
        <w:pStyle w:val="BodyA"/>
        <w:numPr>
          <w:ilvl w:val="0"/>
          <w:numId w:val="17"/>
        </w:numPr>
      </w:pPr>
      <w:r w:rsidRPr="001C59C0">
        <w:t>On-time solution delivery: Reduce tasks and project schedule delays and the need to rebase-line task and project schedules through improved scheduling, resource availability, industry standards, and utilizing PMP and CMMI best practices</w:t>
      </w:r>
    </w:p>
    <w:p w14:paraId="6A6A2B36" w14:textId="463D0F58" w:rsidR="00DC2DFE" w:rsidRPr="001C59C0" w:rsidRDefault="00DC2DFE" w:rsidP="00CD6154">
      <w:pPr>
        <w:pStyle w:val="BodyA"/>
        <w:numPr>
          <w:ilvl w:val="0"/>
          <w:numId w:val="17"/>
        </w:numPr>
      </w:pPr>
      <w:r w:rsidRPr="001C59C0">
        <w:t xml:space="preserve">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  </w:t>
      </w:r>
    </w:p>
    <w:p w14:paraId="0608AB5C" w14:textId="1EB33EF5" w:rsidR="00DC2DFE" w:rsidRPr="001C59C0" w:rsidRDefault="00DC2DFE" w:rsidP="00CD6154">
      <w:pPr>
        <w:pStyle w:val="BodyA"/>
        <w:numPr>
          <w:ilvl w:val="0"/>
          <w:numId w:val="17"/>
        </w:numPr>
      </w:pPr>
      <w:r w:rsidRPr="001C59C0">
        <w:lastRenderedPageBreak/>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p>
    <w:p w14:paraId="1A3DD87D" w14:textId="59A5AA22" w:rsidR="00DC2DFE" w:rsidRPr="001C59C0" w:rsidRDefault="00DC2DFE" w:rsidP="00CD6154">
      <w:pPr>
        <w:pStyle w:val="BodyA"/>
        <w:numPr>
          <w:ilvl w:val="0"/>
          <w:numId w:val="17"/>
        </w:numPr>
      </w:pPr>
      <w:r w:rsidRPr="001C59C0">
        <w:t>Incorporation of industry best business practices: Demonstrate continued adherence to Capability Maturity Model Integration (CMMI) - Development Level 4 processes.</w:t>
      </w:r>
    </w:p>
    <w:p w14:paraId="31DAD9FF" w14:textId="2E12EFF4" w:rsidR="00FF31DA" w:rsidRDefault="00DC2DFE" w:rsidP="00CD6154">
      <w:pPr>
        <w:pStyle w:val="BodyA"/>
      </w:pPr>
      <w:r w:rsidRPr="001C59C0">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p>
    <w:p w14:paraId="0D220456" w14:textId="13B8EABF" w:rsidR="00FF31DA" w:rsidRDefault="0049599B" w:rsidP="00CD6154">
      <w:pPr>
        <w:pStyle w:val="Heading2"/>
      </w:pPr>
      <w:bookmarkStart w:id="91" w:name="_Toc99483230"/>
      <w:r>
        <w:rPr>
          <w:rFonts w:eastAsia="Arial Unicode MS" w:cs="Arial Unicode MS"/>
        </w:rPr>
        <w:t>6.6 Task 6 – Managed IT Services Support</w:t>
      </w:r>
      <w:bookmarkEnd w:id="91"/>
    </w:p>
    <w:p w14:paraId="264D5735" w14:textId="38126293" w:rsidR="006555BA" w:rsidRDefault="006555BA" w:rsidP="00CD6154">
      <w:pPr>
        <w:pStyle w:val="BodyA"/>
        <w:rPr>
          <w:rFonts w:eastAsia="Arial Unicode MS"/>
        </w:rPr>
      </w:pPr>
      <w:r w:rsidRPr="006555BA">
        <w:rPr>
          <w:rFonts w:eastAsia="Arial Unicode MS"/>
        </w:rPr>
        <w:t>As part of the Region and Installation IT staff, Team AveningTech is providing personnel to support service delivery based on the Information Technology Infrastructure Library (ITIL) frameworks. We are experienced at web, database, and specialized application support. We will also support other Departments in the migration or implementation of CNIC enterprise IT initiatives, web or portal sites and application software as required.</w:t>
      </w:r>
    </w:p>
    <w:p w14:paraId="29863953" w14:textId="345C7C4B" w:rsidR="00FF31DA" w:rsidRDefault="0049599B" w:rsidP="00CD6154">
      <w:pPr>
        <w:pStyle w:val="BodyA"/>
      </w:pPr>
      <w:r>
        <w:rPr>
          <w:rFonts w:eastAsia="Arial Unicode MS"/>
        </w:rPr>
        <w:t xml:space="preserve">Subtask 1 – </w:t>
      </w:r>
      <w:commentRangeStart w:id="92"/>
      <w:r>
        <w:rPr>
          <w:rFonts w:eastAsia="Arial Unicode MS"/>
        </w:rPr>
        <w:t xml:space="preserve">CNIC and ONE-NET </w:t>
      </w:r>
      <w:commentRangeEnd w:id="92"/>
      <w:r w:rsidR="003B3D97">
        <w:rPr>
          <w:rStyle w:val="CommentReference"/>
          <w:rFonts w:eastAsia="Arial Unicode MS"/>
          <w:color w:val="auto"/>
        </w:rPr>
        <w:commentReference w:id="92"/>
      </w:r>
      <w:r>
        <w:rPr>
          <w:rFonts w:eastAsia="Arial Unicode MS"/>
        </w:rPr>
        <w:t xml:space="preserve">Liaison Support: </w:t>
      </w:r>
      <w:r>
        <w:rPr>
          <w:rFonts w:eastAsia="Arial Unicode MS"/>
          <w:shd w:val="clear" w:color="auto" w:fill="FFFF00"/>
        </w:rPr>
        <w:t xml:space="preserve">Need to leverage the fact that we are providing a range of support types to NGEN and have been for nearly a decade. Our support of PACAF C5ISRO is also directly relevant. We </w:t>
      </w:r>
      <w:commentRangeStart w:id="93"/>
      <w:r>
        <w:rPr>
          <w:rFonts w:eastAsia="Arial Unicode MS"/>
          <w:shd w:val="clear" w:color="auto" w:fill="FFFF00"/>
        </w:rPr>
        <w:t>should</w:t>
      </w:r>
      <w:commentRangeEnd w:id="93"/>
      <w:r>
        <w:commentReference w:id="93"/>
      </w:r>
      <w:r>
        <w:rPr>
          <w:rFonts w:eastAsia="Arial Unicode MS"/>
          <w:shd w:val="clear" w:color="auto" w:fill="FFFF00"/>
        </w:rPr>
        <w:t xml:space="preserve"> highlight that we have provided this type of service to multiple military branches.</w:t>
      </w:r>
      <w:r>
        <w:rPr>
          <w:rFonts w:eastAsia="Arial Unicode MS"/>
        </w:rPr>
        <w:t xml:space="preserve"> </w:t>
      </w:r>
    </w:p>
    <w:p w14:paraId="6DDE25E0" w14:textId="6E1A5612" w:rsidR="00FF31DA" w:rsidRDefault="0049599B" w:rsidP="00CD6154">
      <w:pPr>
        <w:pStyle w:val="BodyA"/>
      </w:pPr>
      <w:r>
        <w:rPr>
          <w:rFonts w:eastAsia="Arial Unicode MS"/>
        </w:rPr>
        <w:t>Subtask 2 (</w:t>
      </w:r>
      <w:r>
        <w:rPr>
          <w:rFonts w:eastAsia="Arial Unicode MS"/>
          <w:shd w:val="clear" w:color="auto" w:fill="FFFF00"/>
        </w:rPr>
        <w:t>EVALUATED</w:t>
      </w:r>
      <w:r>
        <w:rPr>
          <w:rFonts w:eastAsia="Arial Unicode MS"/>
        </w:rPr>
        <w: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  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p>
    <w:p w14:paraId="401CA9E1" w14:textId="08B04A2D" w:rsidR="00FF31DA" w:rsidRDefault="0049599B" w:rsidP="00CD6154">
      <w:pPr>
        <w:pStyle w:val="BodyA"/>
      </w:pPr>
      <w:r>
        <w:rPr>
          <w:rFonts w:eastAsia="Arial Unicode MS"/>
        </w:rPr>
        <w:t xml:space="preserve">On NGEN-R SMIT we conduct Marine Corps Enterprise Network (MCEN) Unclassified and classified LAN/WAN/NOC network administration of over 1500 Cisco and Enterasys switches and routers in a highly-available (HA) environment.  Perform site surveys, design, and install network infrastructure solutions for new and expanding customer installations.  Monitor and troubleshoot all boundary devices enterprise wide, for Marine Corps Cyberspace Operations Group (MCCOG). Installation and configuration of VoIP phones using Cisco Unified Communications Manager (CUCM).  Interact with customers and troubleshoot connectivity problems.  Provide course of action, resolution, documentation, and processing of tickets using the BMC Remedy IT Service Management console.  Create and compile system documentation, diagrams, and Standard Operating Procedures (SOP). Apply system hardening for security. </w:t>
      </w:r>
    </w:p>
    <w:p w14:paraId="7CD9066A" w14:textId="66DEB41A" w:rsidR="00FF31DA" w:rsidRDefault="0049599B" w:rsidP="00CD6154">
      <w:pPr>
        <w:pStyle w:val="BodyA"/>
      </w:pPr>
      <w:r>
        <w:rPr>
          <w:rFonts w:eastAsia="Arial Unicode MS"/>
        </w:rPr>
        <w:lastRenderedPageBreak/>
        <w:t xml:space="preserve">For NGEN, AveningTech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t>
      </w:r>
    </w:p>
    <w:p w14:paraId="774270A8" w14:textId="0A07C35E" w:rsidR="00FF31DA" w:rsidRDefault="0049599B" w:rsidP="00CD6154">
      <w:pPr>
        <w:pStyle w:val="BodyA"/>
      </w:pPr>
      <w:r>
        <w:rPr>
          <w:rFonts w:eastAsia="Arial Unicode MS"/>
        </w:rPr>
        <w:t xml:space="preserve">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AveningTech 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MCIEast AOR prior to escalating them further up the ladder to MCCOG in Quantico.  </w:t>
      </w:r>
    </w:p>
    <w:p w14:paraId="4EF8C961" w14:textId="31F473B5" w:rsidR="00E84850" w:rsidRPr="00CD6154" w:rsidRDefault="0049599B" w:rsidP="00CD6154">
      <w:pPr>
        <w:pStyle w:val="BodyA"/>
      </w:pPr>
      <w:r>
        <w:rPr>
          <w:rFonts w:eastAsia="Arial Unicode MS"/>
        </w:rPr>
        <w:t>Subtask 3 (</w:t>
      </w:r>
      <w:r>
        <w:rPr>
          <w:rFonts w:eastAsia="Arial Unicode MS"/>
          <w:shd w:val="clear" w:color="auto" w:fill="FFFF00"/>
        </w:rPr>
        <w:t>EVALUATED</w:t>
      </w:r>
      <w:r>
        <w:rPr>
          <w:rFonts w:eastAsia="Arial Unicode MS"/>
        </w:rPr>
        <w:t xml:space="preserve">) – VTC Support: AveningTech network engineers provide hardware maintenance design, installation, and support for PACAF VTC systems in Alaska and </w:t>
      </w:r>
      <w:commentRangeStart w:id="94"/>
      <w:r>
        <w:rPr>
          <w:rFonts w:eastAsia="Arial Unicode MS"/>
        </w:rPr>
        <w:t>Japan</w:t>
      </w:r>
      <w:commentRangeEnd w:id="94"/>
      <w:r w:rsidR="00337111">
        <w:rPr>
          <w:rStyle w:val="CommentReference"/>
          <w:rFonts w:eastAsia="Arial Unicode MS"/>
          <w:color w:val="auto"/>
        </w:rPr>
        <w:commentReference w:id="94"/>
      </w:r>
      <w:r>
        <w:rPr>
          <w:rFonts w:eastAsia="Arial Unicode MS"/>
        </w:rPr>
        <w:t xml:space="preserve">.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w:t>
      </w:r>
      <w:commentRangeStart w:id="95"/>
      <w:r>
        <w:rPr>
          <w:rFonts w:eastAsia="Arial Unicode MS"/>
        </w:rPr>
        <w:t xml:space="preserve">faulty </w:t>
      </w:r>
      <w:commentRangeEnd w:id="95"/>
      <w:r w:rsidR="0043669B">
        <w:rPr>
          <w:rStyle w:val="CommentReference"/>
          <w:rFonts w:eastAsia="Arial Unicode MS"/>
          <w:color w:val="auto"/>
        </w:rPr>
        <w:commentReference w:id="95"/>
      </w:r>
      <w:r>
        <w:rPr>
          <w:rFonts w:eastAsia="Arial Unicode MS"/>
        </w:rPr>
        <w:t xml:space="preserve">equipment and parts; and relocating equipment components to support facility reconfigurations. </w:t>
      </w:r>
      <w:r w:rsidR="00AE52F1">
        <w:rPr>
          <w:rFonts w:eastAsia="Arial Unicode MS"/>
        </w:rPr>
        <w:t xml:space="preserve">Our team will be responsible for </w:t>
      </w:r>
      <w:r w:rsidR="00AE52F1" w:rsidRPr="00AE52F1">
        <w:t xml:space="preserve">scheduling routine equipment maintenance, </w:t>
      </w:r>
      <w:r w:rsidR="00AE52F1">
        <w:t xml:space="preserve">performing </w:t>
      </w:r>
      <w:r w:rsidR="00AE52F1" w:rsidRPr="00AE52F1">
        <w:t xml:space="preserve">equipment </w:t>
      </w:r>
      <w:r w:rsidR="00AE52F1">
        <w:t xml:space="preserve">and </w:t>
      </w:r>
      <w:r w:rsidR="00AE52F1" w:rsidRPr="00AE52F1">
        <w:t xml:space="preserve">connectivity troubleshooting, and processing trouble calls </w:t>
      </w:r>
      <w:r w:rsidR="00AE52F1">
        <w:t>(see the Quality Assurance section of this document).</w:t>
      </w:r>
    </w:p>
    <w:p w14:paraId="20E82DBF" w14:textId="58DA6F9D" w:rsidR="00A155E4" w:rsidRPr="00B20CAB" w:rsidRDefault="00A155E4" w:rsidP="00CD6154">
      <w:pPr>
        <w:pStyle w:val="BodyA"/>
      </w:pPr>
      <w:r>
        <w:rPr>
          <w:rFonts w:eastAsia="Arial Unicode MS"/>
        </w:rPr>
        <w:t xml:space="preserve">We </w:t>
      </w:r>
      <w:r w:rsidRPr="00A155E4">
        <w:rPr>
          <w:rFonts w:eastAsia="Arial Unicode MS"/>
        </w:rPr>
        <w:t>provid</w:t>
      </w:r>
      <w:r>
        <w:rPr>
          <w:rFonts w:eastAsia="Arial Unicode MS"/>
        </w:rPr>
        <w:t>e</w:t>
      </w:r>
      <w:r w:rsidRPr="00A155E4">
        <w:rPr>
          <w:rFonts w:eastAsia="Arial Unicode MS"/>
        </w:rPr>
        <w:t xml:space="preserve"> meeting support by planning and arranging for </w:t>
      </w:r>
      <w:r>
        <w:rPr>
          <w:rFonts w:eastAsia="Arial Unicode MS"/>
        </w:rPr>
        <w:t xml:space="preserve">conferences, </w:t>
      </w:r>
      <w:r w:rsidRPr="00A155E4">
        <w:rPr>
          <w:rFonts w:eastAsia="Arial Unicode MS"/>
        </w:rPr>
        <w:t xml:space="preserve">meetings, preparing </w:t>
      </w:r>
      <w:r>
        <w:rPr>
          <w:rFonts w:eastAsia="Arial Unicode MS"/>
        </w:rPr>
        <w:t>training and presentation</w:t>
      </w:r>
      <w:r w:rsidRPr="00A155E4">
        <w:rPr>
          <w:rFonts w:eastAsia="Arial Unicode MS"/>
        </w:rPr>
        <w:t xml:space="preserve"> materials </w:t>
      </w:r>
      <w:r>
        <w:rPr>
          <w:rFonts w:eastAsia="Arial Unicode MS"/>
        </w:rPr>
        <w:t xml:space="preserve">(PowerPoint, video, or presentation posters) </w:t>
      </w:r>
      <w:r w:rsidRPr="00A155E4">
        <w:rPr>
          <w:rFonts w:eastAsia="Arial Unicode MS"/>
        </w:rPr>
        <w:t xml:space="preserve">and recording and disseminating minutes; development and tracking of correspondence, reports and briefing materials; </w:t>
      </w:r>
      <w:r>
        <w:rPr>
          <w:rFonts w:eastAsia="Arial Unicode MS"/>
        </w:rPr>
        <w:t xml:space="preserve">and, via our on-line portal, </w:t>
      </w:r>
      <w:r w:rsidRPr="00A155E4">
        <w:rPr>
          <w:rFonts w:eastAsia="Arial Unicode MS"/>
        </w:rPr>
        <w:t xml:space="preserve">maintenance of a document library.  Support </w:t>
      </w:r>
      <w:r>
        <w:rPr>
          <w:rFonts w:eastAsia="Arial Unicode MS"/>
        </w:rPr>
        <w:t xml:space="preserve">that Team AveningTech provides </w:t>
      </w:r>
      <w:r w:rsidRPr="00A155E4">
        <w:rPr>
          <w:rFonts w:eastAsia="Arial Unicode MS"/>
        </w:rPr>
        <w:t>also include</w:t>
      </w:r>
      <w:r>
        <w:rPr>
          <w:rFonts w:eastAsia="Arial Unicode MS"/>
        </w:rPr>
        <w:t>s</w:t>
      </w:r>
      <w:r w:rsidRPr="00A155E4">
        <w:rPr>
          <w:rFonts w:eastAsia="Arial Unicode MS"/>
        </w:rPr>
        <w:t xml:space="preserve"> researching and providing recommendations on best practices to improve areas within Program </w:t>
      </w:r>
      <w:r>
        <w:rPr>
          <w:rFonts w:eastAsia="Arial Unicode MS"/>
        </w:rPr>
        <w:t xml:space="preserve">or Portfolio </w:t>
      </w:r>
      <w:r w:rsidRPr="00A155E4">
        <w:rPr>
          <w:rFonts w:eastAsia="Arial Unicode MS"/>
        </w:rPr>
        <w:t>Management; evaluating issues and providing recommendations related to program cost, schedule, and performance; and, providing analysis and re-commendations</w:t>
      </w:r>
      <w:r>
        <w:rPr>
          <w:rFonts w:eastAsia="Arial Unicode MS"/>
        </w:rPr>
        <w:t>.</w:t>
      </w:r>
      <w:r w:rsidR="00B20CAB">
        <w:rPr>
          <w:rFonts w:eastAsia="Arial Unicode MS"/>
        </w:rPr>
        <w:t xml:space="preserve"> We provide</w:t>
      </w:r>
      <w:r>
        <w:rPr>
          <w:rFonts w:eastAsia="Arial Unicode MS"/>
        </w:rPr>
        <w:t xml:space="preserve"> </w:t>
      </w:r>
      <w:r w:rsidR="00B20CAB" w:rsidRPr="00B20CAB">
        <w:t>initial setup of video and audio conferences</w:t>
      </w:r>
      <w:r w:rsidR="00B20CAB">
        <w:t xml:space="preserve"> as well. </w:t>
      </w:r>
    </w:p>
    <w:p w14:paraId="4E011654" w14:textId="1F844FC1" w:rsidR="00FF31DA" w:rsidRDefault="0049599B" w:rsidP="00CD6154">
      <w:pPr>
        <w:pStyle w:val="BodyA"/>
      </w:pPr>
      <w:r>
        <w:rPr>
          <w:rFonts w:eastAsia="Arial Unicode MS"/>
        </w:rPr>
        <w:t>Subtask 4 (</w:t>
      </w:r>
      <w:r>
        <w:rPr>
          <w:rFonts w:eastAsia="Arial Unicode MS"/>
          <w:shd w:val="clear" w:color="auto" w:fill="FFFF00"/>
        </w:rPr>
        <w:t>EVALUATED</w:t>
      </w:r>
      <w:r>
        <w:rPr>
          <w:rFonts w:eastAsia="Arial Unicode MS"/>
        </w:rPr>
        <w:t xml:space="preserve">)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p>
    <w:p w14:paraId="2F4CF387" w14:textId="432C8F5A" w:rsidR="00FF31DA" w:rsidRDefault="0049599B" w:rsidP="00CD6154">
      <w:pPr>
        <w:pStyle w:val="BodyA"/>
      </w:pPr>
      <w:r>
        <w:rPr>
          <w:rFonts w:eastAsia="Arial Unicode MS"/>
        </w:rPr>
        <w:t xml:space="preserve">In support of NGEN for the Marine Corps Cyberspace Operations Group (MCCOG) Marine Corps Enterprise Network (MCEN) Integration Branch on Marine Corps Base Quantico, our technicians serve </w:t>
      </w:r>
      <w:r>
        <w:rPr>
          <w:rFonts w:eastAsia="Arial Unicode MS"/>
        </w:rPr>
        <w:lastRenderedPageBreak/>
        <w:t>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p>
    <w:p w14:paraId="1AEC2D98" w14:textId="26A2809B" w:rsidR="00FF31DA" w:rsidRDefault="0049599B" w:rsidP="00CD6154">
      <w:pPr>
        <w:pStyle w:val="BodyA"/>
      </w:pPr>
      <w:r>
        <w:rPr>
          <w:rFonts w:eastAsia="Arial Unicode MS"/>
        </w:rPr>
        <w: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t>
      </w:r>
    </w:p>
    <w:p w14:paraId="719DCEE5" w14:textId="6961EC31" w:rsidR="00FF31DA" w:rsidRDefault="0049599B" w:rsidP="00CD6154">
      <w:pPr>
        <w:pStyle w:val="BodyA"/>
      </w:pPr>
      <w:r>
        <w:rPr>
          <w:rFonts w:eastAsia="Arial Unicode MS"/>
        </w:rPr>
        <w: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t>
      </w:r>
      <w:r w:rsidR="008F4272">
        <w:rPr>
          <w:rFonts w:eastAsia="Arial Unicode MS"/>
        </w:rPr>
        <w:t>government</w:t>
      </w:r>
      <w:r>
        <w:rPr>
          <w:rFonts w:eastAsia="Arial Unicode MS"/>
        </w:rPr>
        <w: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t>
      </w:r>
    </w:p>
    <w:p w14:paraId="5C4D20D7" w14:textId="13D32797" w:rsidR="00FF31DA" w:rsidRDefault="0049599B" w:rsidP="00CD6154">
      <w:pPr>
        <w:pStyle w:val="BodyA"/>
      </w:pPr>
      <w:r>
        <w:rPr>
          <w:rFonts w:eastAsia="Arial Unicode MS"/>
        </w:rPr>
        <w:t xml:space="preserve">Our engineers work hand-in-hand with our </w:t>
      </w:r>
      <w:r w:rsidR="008F4272">
        <w:rPr>
          <w:rFonts w:eastAsia="Arial Unicode MS"/>
        </w:rPr>
        <w:t>government</w:t>
      </w:r>
      <w:r>
        <w:rPr>
          <w:rFonts w:eastAsia="Arial Unicode MS"/>
        </w:rPr>
        <w: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p>
    <w:p w14:paraId="75F38F2F" w14:textId="5769E06A" w:rsidR="00FF31DA" w:rsidRDefault="0049599B" w:rsidP="00CD6154">
      <w:pPr>
        <w:pStyle w:val="BodyA"/>
      </w:pPr>
      <w:r>
        <w:rPr>
          <w:rFonts w:eastAsia="Arial Unicode MS"/>
        </w:rPr>
        <w:t xml:space="preserve">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w:t>
      </w:r>
      <w:r w:rsidR="008F4272">
        <w:rPr>
          <w:rFonts w:eastAsia="Arial Unicode MS"/>
        </w:rPr>
        <w:t>Active Directory</w:t>
      </w:r>
      <w:r>
        <w:rPr>
          <w:rFonts w:eastAsia="Arial Unicode MS"/>
        </w:rPr>
        <w:t xml:space="preserve"> records, and assist with the disposition process for equipment subject to tech refresh.</w:t>
      </w:r>
    </w:p>
    <w:p w14:paraId="0817C3D2" w14:textId="39373E18" w:rsidR="00FF31DA" w:rsidRDefault="008E4FDF" w:rsidP="00CD6154">
      <w:pPr>
        <w:pStyle w:val="BodyA"/>
      </w:pPr>
      <w:r>
        <w:rPr>
          <w:rFonts w:eastAsia="Arial Unicode MS"/>
        </w:rPr>
        <w:t>Subtask 5 – Telephone Control Officer (TCO) Support</w:t>
      </w:r>
      <w:commentRangeStart w:id="96"/>
      <w:commentRangeEnd w:id="96"/>
      <w:r>
        <w:commentReference w:id="96"/>
      </w:r>
      <w:r>
        <w:rPr>
          <w:rFonts w:eastAsia="Arial Unicode MS"/>
        </w:rPr>
        <w:t xml:space="preserve">: The TCO </w:t>
      </w:r>
      <w:r w:rsidRPr="00AB5B08">
        <w:t xml:space="preserve">serves as </w:t>
      </w:r>
      <w:r>
        <w:t>a</w:t>
      </w:r>
      <w:r w:rsidRPr="00AB5B08">
        <w:t xml:space="preserve"> focal point for the maintenance and management for all telephone material and equipment requests. </w:t>
      </w:r>
      <w:r>
        <w:t>We will be</w:t>
      </w:r>
      <w:r w:rsidRPr="00AB5B08">
        <w:t xml:space="preserve"> responsible for the submittal, tracking and processing of all </w:t>
      </w:r>
      <w:r>
        <w:t xml:space="preserve">service requests. This </w:t>
      </w:r>
      <w:r w:rsidRPr="00AB5B08">
        <w:t xml:space="preserve">includes accepting </w:t>
      </w:r>
      <w:r>
        <w:t xml:space="preserve">support </w:t>
      </w:r>
      <w:r w:rsidRPr="00AB5B08">
        <w:t xml:space="preserve">requests </w:t>
      </w:r>
      <w:r w:rsidRPr="00AB5B08">
        <w:lastRenderedPageBreak/>
        <w:t xml:space="preserve">from staff members and insuring they are complete </w:t>
      </w:r>
      <w:r>
        <w:t>after</w:t>
      </w:r>
      <w:r w:rsidRPr="00AB5B08">
        <w:t xml:space="preserve"> determining if </w:t>
      </w:r>
      <w:r>
        <w:t>such requests</w:t>
      </w:r>
      <w:r w:rsidRPr="00AB5B08">
        <w:t xml:space="preserve"> are within budget/policy requirements. </w:t>
      </w:r>
      <w:r>
        <w:t>Team AveningTech will</w:t>
      </w:r>
      <w:r w:rsidRPr="00AB5B08">
        <w:t xml:space="preserve"> maintain a database of all </w:t>
      </w:r>
      <w:r w:rsidR="0043669B" w:rsidRPr="00AB5B08">
        <w:t>hard-line</w:t>
      </w:r>
      <w:r w:rsidRPr="00AB5B08">
        <w:t xml:space="preserve"> phones used by the command, along with functionality </w:t>
      </w:r>
      <w:r>
        <w:t xml:space="preserve">documentation, and will provide any training refreshers. Our TCO </w:t>
      </w:r>
      <w:r w:rsidRPr="00D1269E">
        <w:t xml:space="preserve">will assist N6 TCO in accepting requests for Telephone Service Requests (TSRs), tracking documentation, and pre-validating requests using command guidance from OPNAVINST 2100.2A. </w:t>
      </w:r>
      <w:r>
        <w:t>With our history of exception customer service, the government can be assured than interactions</w:t>
      </w:r>
      <w:r w:rsidRPr="00D1269E">
        <w:t xml:space="preserve"> with the Base Communications Office and customers with TSRs for renovation and relocation</w:t>
      </w:r>
      <w:r>
        <w:t xml:space="preserve"> will go smoothly.</w:t>
      </w:r>
      <w:commentRangeStart w:id="97"/>
    </w:p>
    <w:p w14:paraId="74FBE966" w14:textId="468A76A6" w:rsidR="00FF31DA" w:rsidRDefault="0049599B" w:rsidP="00CD6154">
      <w:pPr>
        <w:pStyle w:val="BodyA"/>
      </w:pPr>
      <w:r>
        <w:rPr>
          <w:rFonts w:eastAsia="Arial Unicode MS"/>
        </w:rPr>
        <w:t>Subtask 6 – Life Cycle Management</w:t>
      </w:r>
      <w:commentRangeEnd w:id="97"/>
      <w:r>
        <w:commentReference w:id="97"/>
      </w:r>
      <w:r>
        <w:rPr>
          <w:rFonts w:eastAsia="Arial Unicode MS"/>
        </w:rPr>
        <w:t xml:space="preserve">.: </w:t>
      </w:r>
      <w:r w:rsidR="00BC0882" w:rsidRPr="00BC0882">
        <w:t>Team AveningTech will provide bill-of-materials (BOMs), repair estimates and other services as required by the Government representative in conjunction with IT Asset Management services. To accomplish this, Team AveningTech will provide purchasing and receiving support for items such as approved design IT projects, software, connectivity services, biometric-related solutions, digital cameras, electro-optical devices, and other items that support the mission. When materials or parts are required in order to accomplish the necessary repairs or other tasks, we will produce a BOM which will include all items required to meet the stated requirements. The BOM will be a formal and complete hierarchal documentation of specific items needed to be included in a finished product: specific components, assemblies, and subassemblies. Before taking on direct costs, we will obtain approval from the Government representative before completing the required purchases so that we may be reimbursed for actual costs, inclusive of in-direct burdens (no fee or profit).</w:t>
      </w:r>
      <w:r w:rsidR="002956A1">
        <w:t xml:space="preserve"> </w:t>
      </w:r>
      <w:r w:rsidR="002956A1" w:rsidRPr="002956A1">
        <w:t>As part of our standardized government materials handling process, we will document our findings for all BOM requests in our Asset Management database.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Our asset management database provides formatted reports to justify expenditures with multiple attached quotes. If an in-country vendor does not represent the best cost to the Government, Team AveningTech will locate the best vendor. As part of our asset management and GFE SOPs, we will be responsible for proper receipt, handling, storage, and accountability of items ordered under this contract until they are fully installed and operating according to system requirements. We understand the Government will not be liable for warehousing or similar storage charges.</w:t>
      </w:r>
    </w:p>
    <w:p w14:paraId="5D6D74BD" w14:textId="5B41B6C1" w:rsidR="00FF31DA" w:rsidRDefault="0049599B" w:rsidP="004726BA">
      <w:pPr>
        <w:pStyle w:val="Heading2"/>
      </w:pPr>
      <w:bookmarkStart w:id="98" w:name="_Toc99483231"/>
      <w:r>
        <w:rPr>
          <w:rFonts w:eastAsia="Arial Unicode MS" w:cs="Arial Unicode MS"/>
        </w:rPr>
        <w:t xml:space="preserve">6.7 </w:t>
      </w:r>
      <w:commentRangeStart w:id="99"/>
      <w:r>
        <w:rPr>
          <w:rFonts w:eastAsia="Arial Unicode MS" w:cs="Arial Unicode MS"/>
          <w:lang w:val="de-DE"/>
        </w:rPr>
        <w:t>Task</w:t>
      </w:r>
      <w:commentRangeEnd w:id="99"/>
      <w:r>
        <w:commentReference w:id="99"/>
      </w:r>
      <w:r>
        <w:rPr>
          <w:rFonts w:eastAsia="Arial Unicode MS" w:cs="Arial Unicode MS"/>
        </w:rPr>
        <w:t xml:space="preserve"> 7 – </w:t>
      </w:r>
      <w:commentRangeStart w:id="100"/>
      <w:r>
        <w:rPr>
          <w:rFonts w:eastAsia="Arial Unicode MS" w:cs="Arial Unicode MS"/>
        </w:rPr>
        <w:t>Bilateral Communications and Network Management Support</w:t>
      </w:r>
      <w:commentRangeEnd w:id="100"/>
      <w:r>
        <w:commentReference w:id="100"/>
      </w:r>
      <w:bookmarkEnd w:id="98"/>
    </w:p>
    <w:p w14:paraId="0AA85575" w14:textId="20CB0B55" w:rsidR="00FF31DA" w:rsidRDefault="00936657" w:rsidP="004726BA">
      <w:pPr>
        <w:pStyle w:val="BodyA"/>
      </w:pPr>
      <w:r>
        <w:rPr>
          <w:rFonts w:eastAsia="Arial Unicode MS"/>
        </w:rPr>
        <w:t>Our team will provide r</w:t>
      </w:r>
      <w:r w:rsidRPr="00936657">
        <w:rPr>
          <w:rFonts w:eastAsia="Arial Unicode MS"/>
        </w:rPr>
        <w:t>egional oversight and management of Bilateral-Telecommunication and Networks infrastructure</w:t>
      </w:r>
      <w:r>
        <w:rPr>
          <w:rFonts w:eastAsia="Arial Unicode MS"/>
        </w:rPr>
        <w:t>.</w:t>
      </w:r>
      <w:r w:rsidRPr="00936657">
        <w:rPr>
          <w:rFonts w:eastAsia="Arial Unicode MS"/>
        </w:rPr>
        <w:t xml:space="preserve"> </w:t>
      </w:r>
      <w:r w:rsidR="0049599B">
        <w:rPr>
          <w:rFonts w:eastAsia="Arial Unicode MS"/>
        </w:rPr>
        <w:t>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CENTRIXS-JPN (Japan-Bilateral Joint Network)​ and CENTRIXS-KOR (Korea-Bilateral Joint Network)​ on our PACAF SIPRNet contract.</w:t>
      </w:r>
      <w:r w:rsidR="00A91E5E">
        <w:rPr>
          <w:rFonts w:eastAsia="Arial Unicode MS"/>
        </w:rPr>
        <w:t xml:space="preserve"> Our </w:t>
      </w:r>
      <w:r w:rsidR="0049599B">
        <w:rPr>
          <w:rFonts w:eastAsia="Arial Unicode MS"/>
        </w:rPr>
        <w:t>Army 403rd AFSB contract includes support of CENTRXIS-Kor network and exercise support with US Forces Korea (USFK)</w:t>
      </w:r>
    </w:p>
    <w:p w14:paraId="7D263E1F" w14:textId="3B1E9F1E" w:rsidR="00E55827" w:rsidRPr="00E55827" w:rsidRDefault="00E55827" w:rsidP="004726BA">
      <w:pPr>
        <w:pStyle w:val="BodyA"/>
        <w:rPr>
          <w:rFonts w:eastAsia="Arial Unicode MS"/>
        </w:rPr>
      </w:pPr>
      <w:r w:rsidRPr="00E55827">
        <w:rPr>
          <w:rFonts w:eastAsia="Arial Unicode MS"/>
        </w:rPr>
        <w:t xml:space="preserve">Team AveningTech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w:t>
      </w:r>
      <w:r w:rsidRPr="00E55827">
        <w:rPr>
          <w:rFonts w:eastAsia="Arial Unicode MS"/>
        </w:rPr>
        <w:lastRenderedPageBreak/>
        <w:t>experience supporting CENTRIXS-J (Japan-Bilateral Joint Network)​ and CENTRIXS-KOR (Korea-Bilateral Joint Network)​ on our PACAF SIPRNet contract.</w:t>
      </w:r>
    </w:p>
    <w:p w14:paraId="241C01DB" w14:textId="48E756E7" w:rsidR="00E55827" w:rsidRPr="006961B7" w:rsidRDefault="00E55827" w:rsidP="004726BA">
      <w:pPr>
        <w:pStyle w:val="BodyA"/>
      </w:pPr>
      <w:r w:rsidRPr="00E55827">
        <w:rPr>
          <w:rFonts w:eastAsia="Arial Unicode MS"/>
        </w:rPr>
        <w:t>6.7.1 Subtask 1 - Bilateral Communications and Analysis Support</w:t>
      </w:r>
    </w:p>
    <w:p w14:paraId="617FF85C" w14:textId="17D7B87F" w:rsidR="00E55827" w:rsidRPr="004726BA" w:rsidRDefault="00E55827" w:rsidP="004726BA">
      <w:pPr>
        <w:pStyle w:val="BodyA"/>
        <w:rPr>
          <w:rFonts w:eastAsia="Arial Unicode MS"/>
        </w:rPr>
      </w:pPr>
      <w:r w:rsidRPr="004726BA">
        <w:rPr>
          <w:rFonts w:eastAsia="Arial Unicode MS"/>
        </w:rPr>
        <w:t xml:space="preserve">Team AveningTech will provide all bilateral program technical analysis in support of bilateral exercises and operations with the Japanese Maritime Self Defense Force (JMSDF). Team AveningTech’ s </w:t>
      </w:r>
      <w:r w:rsidRPr="004726BA">
        <w:t xml:space="preserve">system administration support will follow its proven technical approach, Continuous Service Improvement </w:t>
      </w:r>
      <w:r w:rsidR="009A475F" w:rsidRPr="004726BA">
        <w:t>Model, to</w:t>
      </w:r>
      <w:r w:rsidRPr="004726BA">
        <w:t xml:space="preserve"> successfully manage systems for scalability, secure administration, and flexibility. We focus on continuous improvement based on customer feedback, comprehensive reporting, situational analysis where we regularly assess strengths and weaknesses of a customer’s environment, and lessons learned from other program experiences.  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p>
    <w:p w14:paraId="0567DE68" w14:textId="77777777" w:rsidR="00E55827" w:rsidRPr="00E55827" w:rsidRDefault="00E55827" w:rsidP="004726BA">
      <w:pPr>
        <w:pStyle w:val="BodyA"/>
        <w:rPr>
          <w:rFonts w:eastAsia="Arial Unicode MS"/>
        </w:rPr>
      </w:pPr>
      <w:r w:rsidRPr="00E55827">
        <w:rPr>
          <w:rFonts w:eastAsia="Arial Unicode MS"/>
        </w:rPr>
        <w:t>6.7.2 - Subtask 2 - Bilateral Program Coordination</w:t>
      </w:r>
    </w:p>
    <w:p w14:paraId="7CCBEE5B" w14:textId="77777777" w:rsidR="00E55827" w:rsidRPr="00E55827" w:rsidRDefault="00E55827" w:rsidP="004726BA">
      <w:pPr>
        <w:pStyle w:val="BodyA"/>
        <w:rPr>
          <w:rFonts w:eastAsia="Arial Unicode MS"/>
        </w:rPr>
      </w:pPr>
      <w:r w:rsidRPr="00E55827">
        <w:rPr>
          <w:rFonts w:eastAsia="Arial Unicode MS"/>
        </w:rPr>
        <w:t>Team AveningTech will support CNFJ/CNRJ’s goals by providing support for cross-functional program coordination, issue and risk identification. We will provide advice to, and hands-on support for, project managers in the use of standardized project management processes, tools, and methodologies, facilitate “Lessons Learned” sessions for programs and provide repository for storing related documentation. Team AveningTech’ s onsite project lead will be the single point of contact for all communication security (COMSEC) service-related issues. Team AveningTech will coordinate with USFJ for any Combined Enterprise Regional Information Exchange System - Japan (CENTRIXS-J) related changes in service and keep the command informed on Bilateral telecommunications/network related issues.</w:t>
      </w:r>
    </w:p>
    <w:p w14:paraId="36840A34" w14:textId="77777777" w:rsidR="00E55827" w:rsidRPr="00E55827" w:rsidRDefault="00E55827" w:rsidP="004726BA">
      <w:pPr>
        <w:pStyle w:val="BodyA"/>
      </w:pPr>
      <w:r w:rsidRPr="00E55827">
        <w:t>6.7.3 Bilateral System Support</w:t>
      </w:r>
    </w:p>
    <w:p w14:paraId="02882B29" w14:textId="77777777" w:rsidR="00E55827" w:rsidRPr="00E55827" w:rsidRDefault="00E55827" w:rsidP="004726BA">
      <w:pPr>
        <w:pStyle w:val="BodyA"/>
      </w:pPr>
      <w:r w:rsidRPr="00E55827">
        <w:t>Our Systems Engineers will ensure that tactical C4I systems required operational capabilities (ROC’s) reflect interoperability requirements by:</w:t>
      </w:r>
    </w:p>
    <w:p w14:paraId="3CEC7533" w14:textId="1DD534E5" w:rsidR="00E55827" w:rsidRPr="00E55827" w:rsidRDefault="00E55827" w:rsidP="004726BA">
      <w:pPr>
        <w:pStyle w:val="BodyA"/>
        <w:numPr>
          <w:ilvl w:val="0"/>
          <w:numId w:val="18"/>
        </w:numPr>
      </w:pPr>
      <w:r w:rsidRPr="00E55827">
        <w:t>Assuring that developed tactical C4I systems meet required capabilities by providing day-today system administration, user account administration and system security authorization support</w:t>
      </w:r>
    </w:p>
    <w:p w14:paraId="5658ECEF" w14:textId="41C419FE" w:rsidR="00E55827" w:rsidRPr="00E55827" w:rsidRDefault="00E55827" w:rsidP="004726BA">
      <w:pPr>
        <w:pStyle w:val="BodyA"/>
        <w:numPr>
          <w:ilvl w:val="0"/>
          <w:numId w:val="18"/>
        </w:numPr>
      </w:pPr>
      <w:r w:rsidRPr="00E55827">
        <w:t>Perform configuration testing of the C4I systems: GCCS, CENTRXS-J, ADSI, and the Radiant Mercury (RADMERC) Cross Domain Solution (CDS)</w:t>
      </w:r>
    </w:p>
    <w:p w14:paraId="2C8681A4" w14:textId="165C5723" w:rsidR="00E55827" w:rsidRPr="00E55827" w:rsidRDefault="00E55827" w:rsidP="004726BA">
      <w:pPr>
        <w:pStyle w:val="BodyA"/>
        <w:numPr>
          <w:ilvl w:val="0"/>
          <w:numId w:val="18"/>
        </w:numPr>
      </w:pPr>
      <w:r w:rsidRPr="00E55827">
        <w:t>Participate in configuration management of C4I systems from the operational perspective, i.e., additional capability requirements, procedural changes, etc</w:t>
      </w:r>
    </w:p>
    <w:p w14:paraId="3F282ADF" w14:textId="7A2C1C69" w:rsidR="00E55827" w:rsidRPr="00E55827" w:rsidRDefault="00E55827" w:rsidP="004726BA">
      <w:pPr>
        <w:pStyle w:val="BodyA"/>
        <w:numPr>
          <w:ilvl w:val="0"/>
          <w:numId w:val="18"/>
        </w:numPr>
      </w:pPr>
      <w:r w:rsidRPr="00E55827">
        <w:t>Develop and implement interoperability testing procedures, and conduct interoperability testing of tactical C4I systems</w:t>
      </w:r>
    </w:p>
    <w:p w14:paraId="030192FE" w14:textId="3E8FD555" w:rsidR="00E55827" w:rsidRPr="00E55827" w:rsidRDefault="00E55827" w:rsidP="004726BA">
      <w:pPr>
        <w:pStyle w:val="BodyA"/>
        <w:numPr>
          <w:ilvl w:val="0"/>
          <w:numId w:val="18"/>
        </w:numPr>
      </w:pPr>
      <w:r w:rsidRPr="00E55827">
        <w:t>Ensure protocol standards are met - the procedural rules that allow tactical C4I systems to exchange information.</w:t>
      </w:r>
    </w:p>
    <w:p w14:paraId="39A4DD9F" w14:textId="03CF04FA" w:rsidR="00FF31DA" w:rsidRDefault="00E55827" w:rsidP="004726BA">
      <w:pPr>
        <w:pStyle w:val="BodyA"/>
      </w:pPr>
      <w:r w:rsidRPr="00E55827">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p>
    <w:p w14:paraId="4FAB18B8" w14:textId="77777777" w:rsidR="00477FED" w:rsidRDefault="00543BBE">
      <w:pPr>
        <w:pStyle w:val="BodyA"/>
      </w:pPr>
      <w:r w:rsidRPr="00543BBE">
        <w:lastRenderedPageBreak/>
        <w:t xml:space="preserve">Since 2013, AveningTech has been a subcontractor to Leidos providing engineering and technical services support to PACAF/Joint bases across the Pacific theater. Our senior engineers sustain TS/SCI, Secret (including coalition systems/networks), and NIPRNet systems for ISR units at all PACAF bases. We provide engineering and technical support for the maintenance, sustainment, integration, and enhancement of the current Unit Level/Unit Command and Control (UL/UC2) Intelligence systems and any other Command, Control, Communications, Computers, and Intelligence, Surveillance, Reconnaissance (C4ISR) application/systems interfacing with PACAF ISR and other ISR systems/applications. We provide technical assistance to correct hardware/software discrepancies for PACAF-managed imagery systems and provide support to local and/or HQ PACAF and/other ISR Working and Steering Groups. </w:t>
      </w:r>
    </w:p>
    <w:p w14:paraId="644E2C32" w14:textId="014859D6" w:rsidR="00FF31DA" w:rsidRDefault="00543BBE">
      <w:pPr>
        <w:pStyle w:val="BodyA"/>
      </w:pPr>
      <w:r w:rsidRPr="00543BBE">
        <w:t xml:space="preserve">We provide hardware/software maintenance, system, security functions (including ISSO and CRO support), fault and problem isolation and resolution, and user support for ISR or other intelligence supporting units. Our team possesses extensive Common Operational Picture (COP) management experience. We provide installation and administrative support to GCCS-J and GCCS-I3 servers, clients and I3 Database and Applications Server instances.  We installed GCCS-J v4.1.1 for 56 ACOMS to facilitate AOC GCCS involvement in Terminal Fury Exercises.  Daily operations in GCCS application-related activities include loading new databases, reinitializing and reloading databases upon installation of new software version releases; database and applications server performance monitoring; database and server distribution monitoring; maintaining database configuration and server-related parameter tables; monitoring application data flow and processes; external system interface implementation at the functional level; and reporting database related problems and resolving them to the degree possible consistent with operational site configuration management restrictions to support organizational objectives. We operate as the primary message sender and message traffic archiver for VAQ 142 using Defense Messaging System (DMS) and DMDS profiler. Additionally, we provide engineering solutions for Radiant Mercury and GCCS generated message traffic and networking solutions using CENTRIXS, BISON and Stoneghost </w:t>
      </w:r>
      <w:r w:rsidR="0043669B" w:rsidRPr="00543BBE">
        <w:t>and brief</w:t>
      </w:r>
      <w:r w:rsidRPr="00543BBE">
        <w:t xml:space="preserve"> COCOMs and BILAT organizations on traffic flow and release-ability issues. </w:t>
      </w:r>
    </w:p>
    <w:p w14:paraId="7C0B0CA1" w14:textId="772C914C" w:rsidR="00FF31DA" w:rsidRDefault="0049599B" w:rsidP="004726BA">
      <w:pPr>
        <w:pStyle w:val="Heading2"/>
      </w:pPr>
      <w:bookmarkStart w:id="101" w:name="_Toc99483232"/>
      <w:r>
        <w:rPr>
          <w:rFonts w:eastAsia="Arial Unicode MS" w:cs="Arial Unicode MS"/>
        </w:rPr>
        <w:t>6.4 Task 4 – Enterprise Architecture</w:t>
      </w:r>
      <w:bookmarkEnd w:id="101"/>
    </w:p>
    <w:p w14:paraId="4EF0725A" w14:textId="20547785" w:rsidR="00FF31DA" w:rsidRDefault="0049599B" w:rsidP="004726BA">
      <w:pPr>
        <w:pStyle w:val="BodyA"/>
      </w:pPr>
      <w:r>
        <w:rPr>
          <w:rFonts w:eastAsia="Arial Unicode MS"/>
        </w:rPr>
        <w:t xml:space="preserve">Team AveningTech provides infrastructure architecture support for the US Government (USG)USG including research, design, implementation, and updating of DoD Architectural Framework (DODAF) views in accordance with the latest version, v2.02. </w:t>
      </w:r>
      <w:r w:rsidR="001B5CF1">
        <w:rPr>
          <w:rFonts w:eastAsia="Arial Unicode MS"/>
        </w:rPr>
        <w:t xml:space="preserve">Our team will provide </w:t>
      </w:r>
      <w:r w:rsidR="001B5CF1" w:rsidRPr="00880FDA">
        <w:rPr>
          <w:rFonts w:eastAsia="Arial Unicode MS"/>
        </w:rPr>
        <w:t xml:space="preserve">portfolio </w:t>
      </w:r>
      <w:r w:rsidR="001B5CF1">
        <w:rPr>
          <w:rFonts w:eastAsia="Arial Unicode MS"/>
        </w:rPr>
        <w:t>and</w:t>
      </w:r>
      <w:r w:rsidR="001B5CF1" w:rsidRPr="00880FDA">
        <w:rPr>
          <w:rFonts w:eastAsia="Arial Unicode MS"/>
        </w:rPr>
        <w:t xml:space="preserve"> knowledge management,</w:t>
      </w:r>
      <w:r w:rsidR="001B5CF1">
        <w:rPr>
          <w:rFonts w:eastAsia="Arial Unicode MS"/>
        </w:rPr>
        <w:t xml:space="preserve"> including</w:t>
      </w:r>
      <w:r w:rsidR="001B5CF1" w:rsidRPr="00880FDA">
        <w:rPr>
          <w:rFonts w:eastAsia="Arial Unicode MS"/>
        </w:rPr>
        <w:t xml:space="preserve"> portal content</w:t>
      </w:r>
      <w:r w:rsidR="001B5CF1">
        <w:rPr>
          <w:rFonts w:eastAsia="Arial Unicode MS"/>
        </w:rPr>
        <w:t xml:space="preserve"> </w:t>
      </w:r>
      <w:r w:rsidR="001B5CF1" w:rsidRPr="00880FDA">
        <w:rPr>
          <w:rFonts w:eastAsia="Arial Unicode MS"/>
        </w:rPr>
        <w:t xml:space="preserve">development and implementation </w:t>
      </w:r>
      <w:r w:rsidR="001B5CF1">
        <w:rPr>
          <w:rFonts w:eastAsia="Arial Unicode MS"/>
        </w:rPr>
        <w:t xml:space="preserve">in </w:t>
      </w:r>
      <w:r w:rsidR="001B5CF1" w:rsidRPr="00880FDA">
        <w:rPr>
          <w:rFonts w:eastAsia="Arial Unicode MS"/>
        </w:rPr>
        <w:t xml:space="preserve">support </w:t>
      </w:r>
      <w:r w:rsidR="001B5CF1">
        <w:rPr>
          <w:rFonts w:eastAsia="Arial Unicode MS"/>
        </w:rPr>
        <w:t>of</w:t>
      </w:r>
      <w:r w:rsidR="001B5CF1" w:rsidRPr="00880FDA">
        <w:rPr>
          <w:rFonts w:eastAsia="Arial Unicode MS"/>
        </w:rPr>
        <w:t xml:space="preserve"> CNRJ / CNFJ and its installation sites</w:t>
      </w:r>
      <w:r w:rsidR="001B5CF1">
        <w:rPr>
          <w:rFonts w:eastAsia="Arial Unicode MS"/>
        </w:rPr>
        <w:t xml:space="preserve">. This will be in </w:t>
      </w:r>
      <w:r w:rsidR="001B5CF1" w:rsidRPr="00880FDA">
        <w:rPr>
          <w:rFonts w:eastAsia="Arial Unicode MS"/>
        </w:rPr>
        <w:t>accordance with guidance provided by CNIC and higher authorit</w:t>
      </w:r>
      <w:r w:rsidR="001B5CF1">
        <w:rPr>
          <w:rFonts w:eastAsia="Arial Unicode MS"/>
        </w:rPr>
        <w:t>ies</w:t>
      </w:r>
      <w:r w:rsidR="001B5CF1" w:rsidRPr="00880FDA">
        <w:rPr>
          <w:rFonts w:eastAsia="Arial Unicode MS"/>
        </w:rPr>
        <w:t xml:space="preserve">. </w:t>
      </w:r>
      <w:r>
        <w:rPr>
          <w:rFonts w:eastAsia="Arial Unicode MS"/>
        </w:rPr>
        <w:t>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795FB5E4" w14:textId="77777777" w:rsidR="00FF31DA" w:rsidRDefault="0049599B" w:rsidP="004726BA">
      <w:pPr>
        <w:pStyle w:val="BodyA"/>
      </w:pPr>
      <w:r>
        <w:rPr>
          <w:rFonts w:eastAsia="Arial Unicode MS"/>
        </w:rPr>
        <w:t xml:space="preserve">Team AveningTech approach to IT Life Cycle is based on industry best practices such as Project Management Body of Knowledge (PMBOK), CMMI Level 4 DEV and SVC, ITIL, and ISO 9001, ISO 27001, ISO 20000 ITSM frameworks. </w:t>
      </w:r>
    </w:p>
    <w:p w14:paraId="67D1EBCE" w14:textId="77777777" w:rsidR="00FF31DA" w:rsidRDefault="0049599B" w:rsidP="004726BA">
      <w:pPr>
        <w:pStyle w:val="BodyA"/>
      </w:pPr>
      <w:r>
        <w:rPr>
          <w:rFonts w:eastAsia="Arial Unicode MS"/>
        </w:rPr>
        <w:lastRenderedPageBreak/>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7B5020F6" w14:textId="77777777" w:rsidR="00FF31DA" w:rsidRDefault="0049599B" w:rsidP="004726BA">
      <w:pPr>
        <w:pStyle w:val="BodyA"/>
      </w:pPr>
      <w:r>
        <w:rPr>
          <w:rFonts w:eastAsia="Arial Unicode MS"/>
        </w:rPr>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p>
    <w:p w14:paraId="4C0D897C" w14:textId="77777777" w:rsidR="00FF31DA" w:rsidRDefault="0049599B" w:rsidP="004726BA">
      <w:pPr>
        <w:pStyle w:val="BodyA"/>
      </w:pPr>
      <w:r>
        <w:rPr>
          <w:rFonts w:eastAsia="Arial Unicode MS"/>
        </w:rPr>
        <w:t xml:space="preserve">Subtask 1 - DADMS/DITPT-DON </w:t>
      </w:r>
    </w:p>
    <w:p w14:paraId="3E60274C" w14:textId="2B90CA88" w:rsidR="00FF31DA" w:rsidRDefault="0049599B" w:rsidP="004726BA">
      <w:pPr>
        <w:pStyle w:val="BodyA"/>
      </w:pPr>
      <w:r>
        <w:rPr>
          <w:rFonts w:eastAsia="Arial Unicode MS"/>
        </w:rPr>
        <w:t xml:space="preserve">Team AveningTech’ s robust configuration management approach implements an enterprise toolset solution for configuration identification, status accounting, change control, documentation, and code management/tracking from design through </w:t>
      </w:r>
      <w:r w:rsidR="000E620F">
        <w:rPr>
          <w:rFonts w:eastAsia="Arial Unicode MS"/>
        </w:rPr>
        <w:t>acceptance.</w:t>
      </w:r>
      <w:r>
        <w:rPr>
          <w:rFonts w:eastAsia="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commentRangeStart w:id="102"/>
    </w:p>
    <w:p w14:paraId="1CD3637A" w14:textId="1F22E4C7" w:rsidR="00FF31DA" w:rsidRDefault="0049599B" w:rsidP="004726BA">
      <w:pPr>
        <w:pStyle w:val="BodyA"/>
      </w:pPr>
      <w:r>
        <w:rPr>
          <w:rFonts w:eastAsia="Arial Unicode MS"/>
        </w:rPr>
        <w:t>6.4.1 Subtask 2 - Portfolio Customer Support</w:t>
      </w:r>
      <w:r w:rsidR="004726BA">
        <w:t xml:space="preserve"> and 6</w:t>
      </w:r>
      <w:r>
        <w:rPr>
          <w:rFonts w:eastAsia="Arial Unicode MS"/>
        </w:rPr>
        <w:t>.4.2 Subtask 3 - Portfolio Management Liaison Support</w:t>
      </w:r>
      <w:commentRangeEnd w:id="102"/>
      <w:r>
        <w:commentReference w:id="102"/>
      </w:r>
    </w:p>
    <w:p w14:paraId="3C7EEF37" w14:textId="18AF751F" w:rsidR="00587D90" w:rsidRPr="00587D90" w:rsidRDefault="00587D90" w:rsidP="004726BA">
      <w:pPr>
        <w:pStyle w:val="BodyA"/>
      </w:pPr>
      <w:r w:rsidRPr="00587D90">
        <w:t xml:space="preserve">Team AveningTech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For example, at </w:t>
      </w:r>
      <w:commentRangeStart w:id="103"/>
      <w:r w:rsidRPr="00587D90">
        <w:t xml:space="preserve">_____, </w:t>
      </w:r>
      <w:commentRangeEnd w:id="103"/>
      <w:r w:rsidR="0043669B">
        <w:rPr>
          <w:rStyle w:val="CommentReference"/>
          <w:rFonts w:eastAsia="Arial Unicode MS"/>
          <w:color w:val="auto"/>
        </w:rPr>
        <w:commentReference w:id="103"/>
      </w:r>
      <w:r w:rsidRPr="00587D90">
        <w:t>we introduced an expansion of its online IT services delivery with a “Tier Zero” element to the Service Desk. We provided Tier III expertise when self-service was insufficient, and technicians escalated the service request. This was across all enterprise systems — so Team AveningTech needed a “30,000 foot” view of the portfolio to support the client</w:t>
      </w:r>
      <w:r w:rsidR="00581706">
        <w:t>’</w:t>
      </w:r>
      <w:r w:rsidRPr="00587D90">
        <w:t>s programs.</w:t>
      </w:r>
    </w:p>
    <w:p w14:paraId="1AE08604" w14:textId="1E2CDD09" w:rsidR="00587D90" w:rsidRPr="00587D90" w:rsidRDefault="00587D90" w:rsidP="004726BA">
      <w:pPr>
        <w:pStyle w:val="BodyA"/>
      </w:pPr>
      <w:r w:rsidRPr="00587D90">
        <w:t>In adopting ITIL Service Portfolio Management as our approach to manage the service portfolio, Team AveningTech ensures that the right mix of services are available to meet mission requirements so outcomes come at an appropriate level of investment. Team AveningTech will maintain DADMS / DITPR-DON records and its related files for all systems/networks under the responsibility of CNFJ / CNRJ. Team AveningTech will provide DADMS / DITPR-DON support as region portfolio manager. Good communications skills, both oral and written, are necessary, as there will be considerable interaction with customers, vendors, Echelon II staff, and other stakeholders in support of these systems.</w:t>
      </w:r>
      <w:r>
        <w:t xml:space="preserve"> </w:t>
      </w:r>
      <w:r w:rsidRPr="00587D90">
        <w:t xml:space="preserve">For the Department of Energy (DoE) OCIO ITSS contract, Team AveningTech served as the trusted integrator, but also as the strategic advisor for the OCIO, including the Chief Technology Officer, Chief </w:t>
      </w:r>
      <w:r w:rsidRPr="00587D90">
        <w:lastRenderedPageBreak/>
        <w:t>Data Officer, Chief Information Security Officer and Chief Architect, and we led the Innovation and Engineering organization to identify opportunities for IT Modernization.</w:t>
      </w:r>
    </w:p>
    <w:p w14:paraId="749BF4F7" w14:textId="4077667A" w:rsidR="00FF31DA" w:rsidRDefault="00587D90" w:rsidP="004726BA">
      <w:pPr>
        <w:pStyle w:val="BodyA"/>
      </w:pPr>
      <w:r w:rsidRPr="00587D90">
        <w:t xml:space="preserve">6.4.2 Subtask 3 – Portfolio Management Liaison Support. Team AveningTech will provide expert support for systems which CNRJ / CNFJ holds a responsibility. We will provide portfolio expertise to manage any which are administered in conjunction with NCTSFE staff within a ONE-NET environment. Team AveningTech will liaise with the appropriate personnel for ONE-NET to ensure above-baseline software approval. We are experienced with managing licenses for custodians to validate compliance, request ONE-NET to authorize new software to be approved on ONE-NET. Team AveningTech will conduct research into the latest software release of the CNRJ / CNFJ and its installation site so utilized software will comply with DOD / DON software standards. Our technologists will </w:t>
      </w:r>
      <w:r w:rsidR="0043669B" w:rsidRPr="00587D90">
        <w:t>advise</w:t>
      </w:r>
      <w:r w:rsidRPr="00587D90">
        <w:t xml:space="preserve"> on a software migration plan to comply with DOD / DON standards as part of our security assessment or whenever necessary.</w:t>
      </w:r>
    </w:p>
    <w:p w14:paraId="3E8755D7" w14:textId="11D75CAB" w:rsidR="004726BA" w:rsidRPr="004726BA" w:rsidRDefault="004726BA" w:rsidP="004726BA">
      <w:pPr>
        <w:tabs>
          <w:tab w:val="left" w:pos="1367"/>
        </w:tabs>
      </w:pPr>
    </w:p>
    <w:p w14:paraId="59060B8E" w14:textId="77777777" w:rsidR="00FF31DA" w:rsidRDefault="0049599B" w:rsidP="00C7689A">
      <w:pPr>
        <w:pStyle w:val="Heading"/>
        <w:pageBreakBefore/>
      </w:pPr>
      <w:bookmarkStart w:id="104" w:name="_Toc99483233"/>
      <w:r>
        <w:rPr>
          <w:rFonts w:eastAsia="Arial Unicode MS" w:cs="Arial Unicode MS"/>
        </w:rPr>
        <w:lastRenderedPageBreak/>
        <w:t>Staffing Plan</w:t>
      </w:r>
      <w:bookmarkEnd w:id="104"/>
    </w:p>
    <w:p w14:paraId="17C84CF6" w14:textId="77777777" w:rsidR="00FF31DA" w:rsidRDefault="00FF31DA" w:rsidP="00257751">
      <w:pPr>
        <w:pStyle w:val="BodyA"/>
      </w:pPr>
    </w:p>
    <w:p w14:paraId="7A3D4843" w14:textId="77777777" w:rsidR="00FF31DA" w:rsidRDefault="0049599B" w:rsidP="00257751">
      <w:pPr>
        <w:pStyle w:val="BodyA"/>
      </w:pPr>
      <w:r>
        <w:rPr>
          <w:rFonts w:eastAsia="Arial Unicode MS" w:cs="Arial Unicode MS"/>
        </w:rPr>
        <w:t>[</w:t>
      </w:r>
      <w:commentRangeStart w:id="105"/>
      <w:r>
        <w:rPr>
          <w:rFonts w:eastAsia="Arial Unicode MS" w:cs="Arial Unicode MS"/>
        </w:rPr>
        <w:t>Insert MS Word matrix of positions + locations, names/roles</w:t>
      </w:r>
      <w:commentRangeEnd w:id="105"/>
      <w:r>
        <w:commentReference w:id="105"/>
      </w:r>
      <w:r>
        <w:rPr>
          <w:rFonts w:eastAsia="Arial Unicode MS" w:cs="Arial Unicode MS"/>
        </w:rPr>
        <w:t>]</w:t>
      </w:r>
    </w:p>
    <w:p w14:paraId="1C0A3CCF" w14:textId="77777777" w:rsidR="00FF31DA" w:rsidRDefault="00FF31DA" w:rsidP="00257751">
      <w:pPr>
        <w:pStyle w:val="BodyA"/>
      </w:pPr>
    </w:p>
    <w:p w14:paraId="4FCB9E73" w14:textId="77777777" w:rsidR="00FF31DA" w:rsidRDefault="00FF31DA" w:rsidP="00257751">
      <w:pPr>
        <w:pStyle w:val="BodyA"/>
      </w:pPr>
    </w:p>
    <w:p w14:paraId="518A8608" w14:textId="783524B3" w:rsidR="00FF31DA" w:rsidRDefault="006E4C28" w:rsidP="00257751">
      <w:pPr>
        <w:pStyle w:val="BodyA"/>
      </w:pPr>
      <w:r>
        <w:t>Exhibit: Team AveningTech provides comprehensive skilled staff coverage across all task areas</w:t>
      </w:r>
    </w:p>
    <w:tbl>
      <w:tblPr>
        <w:tblStyle w:val="GridTable3"/>
        <w:tblW w:w="0" w:type="auto"/>
        <w:tblLook w:val="04A0" w:firstRow="1" w:lastRow="0" w:firstColumn="1" w:lastColumn="0" w:noHBand="0" w:noVBand="1"/>
      </w:tblPr>
      <w:tblGrid>
        <w:gridCol w:w="2563"/>
        <w:gridCol w:w="1683"/>
        <w:gridCol w:w="855"/>
        <w:gridCol w:w="856"/>
        <w:gridCol w:w="857"/>
        <w:gridCol w:w="857"/>
        <w:gridCol w:w="857"/>
        <w:gridCol w:w="1048"/>
      </w:tblGrid>
      <w:tr w:rsidR="0043669B" w14:paraId="1F30E87A" w14:textId="57122647" w:rsidTr="002267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3C54484E" w14:textId="74D31A72" w:rsidR="0043669B" w:rsidRDefault="0043669B" w:rsidP="00257751">
            <w:pPr>
              <w:pStyle w:val="BodyA"/>
            </w:pPr>
            <w:r>
              <w:t>Role</w:t>
            </w:r>
          </w:p>
        </w:tc>
        <w:tc>
          <w:tcPr>
            <w:tcW w:w="1683" w:type="dxa"/>
          </w:tcPr>
          <w:p w14:paraId="4B7D6308" w14:textId="250BC190"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Responsibilities</w:t>
            </w:r>
          </w:p>
        </w:tc>
        <w:tc>
          <w:tcPr>
            <w:tcW w:w="882" w:type="dxa"/>
          </w:tcPr>
          <w:p w14:paraId="0866BE3E" w14:textId="08A8B6E7"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 xml:space="preserve">Task Area </w:t>
            </w:r>
          </w:p>
        </w:tc>
        <w:tc>
          <w:tcPr>
            <w:tcW w:w="883" w:type="dxa"/>
          </w:tcPr>
          <w:p w14:paraId="689D0532" w14:textId="5DF24E85"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6ADD439A" w14:textId="2E5820F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45774F20" w14:textId="603F73A2"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884" w:type="dxa"/>
          </w:tcPr>
          <w:p w14:paraId="0D2352EC" w14:textId="346F1CB1"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Task Area</w:t>
            </w:r>
          </w:p>
        </w:tc>
        <w:tc>
          <w:tcPr>
            <w:tcW w:w="697" w:type="dxa"/>
          </w:tcPr>
          <w:p w14:paraId="6E534CE7" w14:textId="5D2FB0AF" w:rsidR="0043669B" w:rsidRDefault="0043669B" w:rsidP="00257751">
            <w:pPr>
              <w:pStyle w:val="BodyA"/>
              <w:cnfStyle w:val="100000000000" w:firstRow="1" w:lastRow="0" w:firstColumn="0" w:lastColumn="0" w:oddVBand="0" w:evenVBand="0" w:oddHBand="0" w:evenHBand="0" w:firstRowFirstColumn="0" w:firstRowLastColumn="0" w:lastRowFirstColumn="0" w:lastRowLastColumn="0"/>
            </w:pPr>
            <w:r>
              <w:t>Location</w:t>
            </w:r>
          </w:p>
        </w:tc>
      </w:tr>
      <w:tr w:rsidR="0043669B" w14:paraId="236E623A" w14:textId="0CBA3554"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2534166" w14:textId="4A948013" w:rsidR="0043669B" w:rsidRDefault="0043669B" w:rsidP="00257751">
            <w:pPr>
              <w:pStyle w:val="BodyA"/>
            </w:pPr>
            <w:r w:rsidRPr="00880FDA">
              <w:t>Program Management</w:t>
            </w:r>
          </w:p>
        </w:tc>
        <w:tc>
          <w:tcPr>
            <w:tcW w:w="1683" w:type="dxa"/>
          </w:tcPr>
          <w:p w14:paraId="38875437"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3F00BEEC" w14:textId="244CFCB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AA9278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65EE818"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1FAD06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1B2BD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5E9C914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0C7F4F7A" w14:textId="377E7915" w:rsidTr="0022675E">
        <w:tc>
          <w:tcPr>
            <w:cnfStyle w:val="001000000000" w:firstRow="0" w:lastRow="0" w:firstColumn="1" w:lastColumn="0" w:oddVBand="0" w:evenVBand="0" w:oddHBand="0" w:evenHBand="0" w:firstRowFirstColumn="0" w:firstRowLastColumn="0" w:lastRowFirstColumn="0" w:lastRowLastColumn="0"/>
            <w:tcW w:w="0" w:type="dxa"/>
          </w:tcPr>
          <w:p w14:paraId="5CBB13AD" w14:textId="3ECE218A" w:rsidR="0043669B" w:rsidRDefault="0043669B" w:rsidP="00257751">
            <w:pPr>
              <w:pStyle w:val="BodyA"/>
            </w:pPr>
            <w:r>
              <w:t>C3P Ashore Support</w:t>
            </w:r>
          </w:p>
        </w:tc>
        <w:tc>
          <w:tcPr>
            <w:tcW w:w="1683" w:type="dxa"/>
          </w:tcPr>
          <w:p w14:paraId="0B03134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0FEEAE11" w14:textId="3AB69F1E"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529869F6"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25ED8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615B10E"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936203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09F7F31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CE9028D" w14:textId="0836B399"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FC12E81" w14:textId="1213E279" w:rsidR="0043669B" w:rsidRDefault="0043669B" w:rsidP="00257751">
            <w:pPr>
              <w:pStyle w:val="BodyA"/>
            </w:pPr>
            <w:r>
              <w:t>Enterprise/Infrastructure Services Support</w:t>
            </w:r>
          </w:p>
        </w:tc>
        <w:tc>
          <w:tcPr>
            <w:tcW w:w="1683" w:type="dxa"/>
          </w:tcPr>
          <w:p w14:paraId="7CAE1F9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4121DD5C" w14:textId="100721F3"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B35EBB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EA178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3A89F3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36F1FFA4"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3594A51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D70B449" w14:textId="228D1E4C" w:rsidTr="0022675E">
        <w:tc>
          <w:tcPr>
            <w:cnfStyle w:val="001000000000" w:firstRow="0" w:lastRow="0" w:firstColumn="1" w:lastColumn="0" w:oddVBand="0" w:evenVBand="0" w:oddHBand="0" w:evenHBand="0" w:firstRowFirstColumn="0" w:firstRowLastColumn="0" w:lastRowFirstColumn="0" w:lastRowLastColumn="0"/>
            <w:tcW w:w="0" w:type="dxa"/>
          </w:tcPr>
          <w:p w14:paraId="0B18BF35" w14:textId="6DD03FC0" w:rsidR="0043669B" w:rsidRDefault="0043669B" w:rsidP="00257751">
            <w:pPr>
              <w:pStyle w:val="BodyA"/>
            </w:pPr>
            <w:r>
              <w:t>Enterprise Architecture</w:t>
            </w:r>
          </w:p>
        </w:tc>
        <w:tc>
          <w:tcPr>
            <w:tcW w:w="1683" w:type="dxa"/>
          </w:tcPr>
          <w:p w14:paraId="7F27EE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4F6C1D75" w14:textId="3F00076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01B2FD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AA4A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8E7550F"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DB6EB61"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1AD00807"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33B1CA48" w14:textId="39D0B3C8"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7C162BB" w14:textId="67B1D750" w:rsidR="0043669B" w:rsidRDefault="0043669B" w:rsidP="00257751">
            <w:pPr>
              <w:pStyle w:val="BodyA"/>
            </w:pPr>
            <w:r>
              <w:t>Cybersecurity/Information Assurance</w:t>
            </w:r>
          </w:p>
        </w:tc>
        <w:tc>
          <w:tcPr>
            <w:tcW w:w="1683" w:type="dxa"/>
          </w:tcPr>
          <w:p w14:paraId="64F8E64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0F596D9" w14:textId="39F0C66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68A8C06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EAD4E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47F6E69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65F99ABA"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168DE530"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7B3AAAD5" w14:textId="5C9E1AA2" w:rsidTr="0022675E">
        <w:tc>
          <w:tcPr>
            <w:cnfStyle w:val="001000000000" w:firstRow="0" w:lastRow="0" w:firstColumn="1" w:lastColumn="0" w:oddVBand="0" w:evenVBand="0" w:oddHBand="0" w:evenHBand="0" w:firstRowFirstColumn="0" w:firstRowLastColumn="0" w:lastRowFirstColumn="0" w:lastRowLastColumn="0"/>
            <w:tcW w:w="0" w:type="dxa"/>
          </w:tcPr>
          <w:p w14:paraId="230C1837" w14:textId="0243FB86" w:rsidR="0043669B" w:rsidRDefault="0043669B" w:rsidP="00257751">
            <w:pPr>
              <w:pStyle w:val="BodyA"/>
            </w:pPr>
            <w:r>
              <w:t>Installation Cybersecurity Support</w:t>
            </w:r>
          </w:p>
        </w:tc>
        <w:tc>
          <w:tcPr>
            <w:tcW w:w="1683" w:type="dxa"/>
          </w:tcPr>
          <w:p w14:paraId="2447EA49"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2209AF74" w14:textId="3BA7828B"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689CB4D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5ED211F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3C09031B"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40C907BD"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38709B88"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01F25DC0" w14:textId="530B92B6"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F753968" w14:textId="579DFAC7" w:rsidR="0043669B" w:rsidRDefault="0043669B" w:rsidP="00257751">
            <w:pPr>
              <w:pStyle w:val="BodyA"/>
            </w:pPr>
            <w:r>
              <w:t>Managed IT Services Support</w:t>
            </w:r>
          </w:p>
        </w:tc>
        <w:tc>
          <w:tcPr>
            <w:tcW w:w="1683" w:type="dxa"/>
          </w:tcPr>
          <w:p w14:paraId="2222378F"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7F28497B" w14:textId="75F3B98C"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4797F9E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C5A12DE"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692983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10E6D12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7E0835F1"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r w:rsidR="0043669B" w14:paraId="248660A0" w14:textId="1C0A58FC" w:rsidTr="0022675E">
        <w:tc>
          <w:tcPr>
            <w:cnfStyle w:val="001000000000" w:firstRow="0" w:lastRow="0" w:firstColumn="1" w:lastColumn="0" w:oddVBand="0" w:evenVBand="0" w:oddHBand="0" w:evenHBand="0" w:firstRowFirstColumn="0" w:firstRowLastColumn="0" w:lastRowFirstColumn="0" w:lastRowLastColumn="0"/>
            <w:tcW w:w="0" w:type="dxa"/>
          </w:tcPr>
          <w:p w14:paraId="004CA084" w14:textId="12C8F87D" w:rsidR="0043669B" w:rsidRDefault="0043669B" w:rsidP="00257751">
            <w:pPr>
              <w:pStyle w:val="BodyA"/>
            </w:pPr>
            <w:r>
              <w:t>Bilateral Communications Analysis and Support</w:t>
            </w:r>
          </w:p>
        </w:tc>
        <w:tc>
          <w:tcPr>
            <w:tcW w:w="1683" w:type="dxa"/>
          </w:tcPr>
          <w:p w14:paraId="1F9C566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2" w:type="dxa"/>
          </w:tcPr>
          <w:p w14:paraId="16B69849" w14:textId="15BA1AA1"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3" w:type="dxa"/>
          </w:tcPr>
          <w:p w14:paraId="75FCE210"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01797B3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2C783B7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884" w:type="dxa"/>
          </w:tcPr>
          <w:p w14:paraId="1B8DA883"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c>
          <w:tcPr>
            <w:tcW w:w="697" w:type="dxa"/>
          </w:tcPr>
          <w:p w14:paraId="54048DE4" w14:textId="77777777" w:rsidR="0043669B" w:rsidRDefault="0043669B" w:rsidP="00257751">
            <w:pPr>
              <w:pStyle w:val="BodyA"/>
              <w:cnfStyle w:val="000000000000" w:firstRow="0" w:lastRow="0" w:firstColumn="0" w:lastColumn="0" w:oddVBand="0" w:evenVBand="0" w:oddHBand="0" w:evenHBand="0" w:firstRowFirstColumn="0" w:firstRowLastColumn="0" w:lastRowFirstColumn="0" w:lastRowLastColumn="0"/>
            </w:pPr>
          </w:p>
        </w:tc>
      </w:tr>
      <w:tr w:rsidR="0043669B" w14:paraId="761F6B3F" w14:textId="4DC45592" w:rsidTr="0022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34B715" w14:textId="3BF323B9" w:rsidR="0043669B" w:rsidRDefault="0043669B" w:rsidP="00257751">
            <w:pPr>
              <w:pStyle w:val="BodyA"/>
            </w:pPr>
            <w:r>
              <w:t>Bilateral Communications and Network Management Support</w:t>
            </w:r>
          </w:p>
        </w:tc>
        <w:tc>
          <w:tcPr>
            <w:tcW w:w="1683" w:type="dxa"/>
          </w:tcPr>
          <w:p w14:paraId="63B46CDC"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2" w:type="dxa"/>
          </w:tcPr>
          <w:p w14:paraId="07606664" w14:textId="4BAA6A14"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3" w:type="dxa"/>
          </w:tcPr>
          <w:p w14:paraId="1844C1ED"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20D0726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77C16999"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884" w:type="dxa"/>
          </w:tcPr>
          <w:p w14:paraId="51FD1BC6"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c>
          <w:tcPr>
            <w:tcW w:w="697" w:type="dxa"/>
          </w:tcPr>
          <w:p w14:paraId="0013918B" w14:textId="77777777" w:rsidR="0043669B" w:rsidRDefault="0043669B" w:rsidP="00257751">
            <w:pPr>
              <w:pStyle w:val="BodyA"/>
              <w:cnfStyle w:val="000000100000" w:firstRow="0" w:lastRow="0" w:firstColumn="0" w:lastColumn="0" w:oddVBand="0" w:evenVBand="0" w:oddHBand="1" w:evenHBand="0" w:firstRowFirstColumn="0" w:firstRowLastColumn="0" w:lastRowFirstColumn="0" w:lastRowLastColumn="0"/>
            </w:pPr>
          </w:p>
        </w:tc>
      </w:tr>
    </w:tbl>
    <w:p w14:paraId="68369241" w14:textId="77777777" w:rsidR="00FF31DA" w:rsidRDefault="00FF31DA">
      <w:pPr>
        <w:pStyle w:val="BodyA"/>
      </w:pPr>
    </w:p>
    <w:p w14:paraId="688226A0" w14:textId="07F62356" w:rsidR="00FF31DA" w:rsidRPr="006B725A" w:rsidRDefault="0049599B" w:rsidP="00257751">
      <w:pPr>
        <w:pStyle w:val="BodyA"/>
      </w:pPr>
      <w:r w:rsidRPr="00257751">
        <w:rPr>
          <w:b/>
          <w:bCs/>
          <w:i/>
          <w:iCs/>
        </w:rPr>
        <w:t>Surge Support</w:t>
      </w:r>
      <w:r w:rsidR="008C6361" w:rsidRPr="00A91E5E">
        <w:t xml:space="preserve"> </w:t>
      </w:r>
      <w:r w:rsidR="008C6361">
        <w:t>—</w:t>
      </w:r>
      <w:r w:rsidR="008C6361" w:rsidRPr="00A91E5E">
        <w:t xml:space="preserve"> </w:t>
      </w:r>
      <w:r w:rsidR="008C6361" w:rsidRPr="006B725A">
        <w:t>Team AveningTech maintains bench support at the corporate level for areas that may be required by the government for surge support. We are able to draw on personnel from others contacts on an as-needed basis, should the situation arise where cleared, experienced personnel are needed to back-fill under emergency conditions. Team AveningTech will utilize the intake process to capture requirements identified by government stakeholders on potential upcoming activities that might stress the staffing resources. We will use this to assess the need for surge support and scope levels of effort based on low, medium, and high workloads.  Within this process we will work with the client in augmenting resources, and identify funding for surge integration to alleviate costs while maintaining mission integrity during times of duress.</w:t>
      </w:r>
    </w:p>
    <w:p w14:paraId="3C85BB26" w14:textId="77777777" w:rsidR="00FF31DA" w:rsidRDefault="00FF31DA" w:rsidP="00257751">
      <w:pPr>
        <w:pStyle w:val="BodyA"/>
      </w:pPr>
    </w:p>
    <w:p w14:paraId="7A6BA367" w14:textId="57150364" w:rsidR="00FF31DA" w:rsidRDefault="0049599B" w:rsidP="00257751">
      <w:pPr>
        <w:pStyle w:val="BodyA"/>
      </w:pPr>
      <w:r w:rsidRPr="00257751">
        <w:rPr>
          <w:b/>
          <w:bCs/>
          <w:i/>
          <w:iCs/>
        </w:rPr>
        <w:t>Recruiting and Retention</w:t>
      </w:r>
      <w:r w:rsidR="008C6361">
        <w:t xml:space="preserve"> — </w:t>
      </w:r>
      <w:r>
        <w:t xml:space="preserve">The processes we use to identify and retain 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0E6892C5" w14:textId="77777777" w:rsidR="00FF31DA" w:rsidRDefault="0049599B" w:rsidP="00257751">
      <w:pPr>
        <w:pStyle w:val="BodyA"/>
      </w:pPr>
      <w:r>
        <w:rPr>
          <w:rFonts w:eastAsia="Arial Unicode MS" w:cs="Arial Unicode MS"/>
        </w:rPr>
        <w:t>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p>
    <w:p w14:paraId="5CD335DA" w14:textId="77777777" w:rsidR="00FF31DA" w:rsidRDefault="0049599B" w:rsidP="00257751">
      <w:pPr>
        <w:pStyle w:val="BodyA"/>
      </w:pPr>
      <w:r>
        <w:rPr>
          <w:rFonts w:eastAsia="Arial Unicode MS" w:cs="Arial Unicode MS"/>
        </w:rPr>
        <w: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t>
      </w:r>
    </w:p>
    <w:p w14:paraId="2DC5E56E" w14:textId="77777777" w:rsidR="00FF31DA" w:rsidRDefault="0049599B" w:rsidP="00257751">
      <w:pPr>
        <w:pStyle w:val="BodyA"/>
      </w:pPr>
      <w:r>
        <w:rPr>
          <w:rFonts w:eastAsia="Arial Unicode MS" w:cs="Arial Unicode MS"/>
        </w:rPr>
        <w: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the IndoPac region, including Hawaii, Guam, Japan, South Korea and Alaska. </w:t>
      </w:r>
    </w:p>
    <w:p w14:paraId="3447FF21" w14:textId="582DA33A" w:rsidR="00FF31DA" w:rsidRDefault="0049599B" w:rsidP="00257751">
      <w:pPr>
        <w:pStyle w:val="BodyA"/>
      </w:pPr>
      <w:r>
        <w:rPr>
          <w:rFonts w:eastAsia="Arial Unicode MS" w:cs="Arial Unicode MS"/>
        </w:rPr>
        <w:t>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  We also receive frequent referrals from our customers and prime contractors due in part to our low turn-over rates and high levels of employee satisfaction reflected in our team's performance. AveningTech tailors the hiring for each effort to the specific needs of the contract or task order.</w:t>
      </w:r>
    </w:p>
    <w:p w14:paraId="491366BC" w14:textId="41E3239C" w:rsidR="00FF31DA" w:rsidRDefault="0049599B" w:rsidP="00257751">
      <w:pPr>
        <w:pStyle w:val="BodyA"/>
      </w:pPr>
      <w:r>
        <w:rPr>
          <w:rFonts w:eastAsia="Arial Unicode MS" w:cs="Arial Unicode MS"/>
        </w:rPr>
        <w:t>One result of AveningTech’s history of providing technical support to various Government agencies is our ability to properly vet candidates for proficiency, personality, and where they best fit in the organization.</w:t>
      </w:r>
      <w:r w:rsidR="009D136C">
        <w:rPr>
          <w:rFonts w:eastAsia="Arial Unicode MS" w:cs="Arial Unicode MS"/>
        </w:rPr>
        <w:t xml:space="preserve"> </w:t>
      </w:r>
      <w:r>
        <w:rPr>
          <w:rFonts w:eastAsia="Arial Unicode MS" w:cs="Arial Unicode MS"/>
        </w:rPr>
        <w:t xml:space="preserve">As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p>
    <w:p w14:paraId="08591AA9" w14:textId="77777777" w:rsidR="00FF31DA" w:rsidRDefault="0049599B" w:rsidP="00257751">
      <w:pPr>
        <w:pStyle w:val="BodyA"/>
      </w:pPr>
      <w:r>
        <w:rPr>
          <w:rFonts w:eastAsia="Arial Unicode MS" w:cs="Arial Unicode MS"/>
        </w:rPr>
        <w:t xml:space="preserve">AveningTech offers our employees competitive compensation packages. We provide our employees paid time off, including three weeks of vacation and 10 paid Federal holidays; medical, dental, vision, short- </w:t>
      </w:r>
      <w:r>
        <w:rPr>
          <w:rFonts w:eastAsia="Arial Unicode MS" w:cs="Arial Unicode MS"/>
        </w:rPr>
        <w:lastRenderedPageBreak/>
        <w:t xml:space="preserve">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Based on metrics gathered since AveningTech began operations in 2013, we have far exceeded industry standards for employee retention.  </w:t>
      </w:r>
    </w:p>
    <w:p w14:paraId="30280A6B" w14:textId="3D17ADD9" w:rsidR="00FF31DA" w:rsidRDefault="0049599B" w:rsidP="00257751">
      <w:pPr>
        <w:pStyle w:val="BodyA"/>
      </w:pPr>
      <w:r>
        <w:rPr>
          <w:rFonts w:eastAsia="Arial Unicode MS" w:cs="Arial Unicode MS"/>
        </w:rPr>
        <w: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t>
      </w:r>
    </w:p>
    <w:p w14:paraId="0B247CD9" w14:textId="77777777" w:rsidR="00FF31DA" w:rsidRDefault="0049599B">
      <w:pPr>
        <w:pStyle w:val="Heading2"/>
      </w:pPr>
      <w:bookmarkStart w:id="106" w:name="_Toc99483234"/>
      <w:r>
        <w:rPr>
          <w:rFonts w:eastAsia="Arial Unicode MS" w:cs="Arial Unicode MS"/>
        </w:rPr>
        <w:t>Security Considerations</w:t>
      </w:r>
      <w:bookmarkEnd w:id="106"/>
    </w:p>
    <w:p w14:paraId="37A84D4E" w14:textId="76B350BF" w:rsidR="00337FE1" w:rsidRPr="006003D2" w:rsidRDefault="00337FE1" w:rsidP="00257751">
      <w:pPr>
        <w:pStyle w:val="BodyA"/>
      </w:pPr>
      <w:bookmarkStart w:id="107" w:name="_Hlk98571180"/>
      <w:r w:rsidRPr="006003D2">
        <w:t>In order to provide AveningTech’s customers with the highest level of assurance and confidence in our Security Program, we meticulously manage every aspect of our corporate security practices and processes. The processes and procedures detailed in the following paragraphs will be applied to all PWS and Task Order requirements.</w:t>
      </w:r>
    </w:p>
    <w:p w14:paraId="7F433DD5" w14:textId="47933DB6" w:rsidR="00337FE1" w:rsidRPr="006003D2" w:rsidRDefault="00337FE1" w:rsidP="00257751">
      <w:pPr>
        <w:pStyle w:val="BodyA"/>
      </w:pPr>
      <w:r w:rsidRPr="006003D2">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p>
    <w:p w14:paraId="51A82271" w14:textId="77777777" w:rsidR="00337FE1" w:rsidRPr="006003D2" w:rsidRDefault="00337FE1" w:rsidP="00257751">
      <w:pPr>
        <w:pStyle w:val="BodyA"/>
      </w:pPr>
      <w:r w:rsidRPr="006003D2">
        <w:t xml:space="preserve">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 </w:t>
      </w:r>
    </w:p>
    <w:p w14:paraId="137F0006" w14:textId="71E02A9A" w:rsidR="00337FE1" w:rsidRPr="006003D2" w:rsidRDefault="00337FE1" w:rsidP="00257751">
      <w:pPr>
        <w:pStyle w:val="BodyA"/>
      </w:pPr>
      <w:r w:rsidRPr="006003D2">
        <w:t xml:space="preserve">The government interfaces with our PM for all personnel management issues — performance, shortfalls in staffing, replacements (temporary for absences, new hires for vacancies). Our PM works </w:t>
      </w:r>
      <w:r w:rsidR="00CC2843">
        <w:t>in</w:t>
      </w:r>
      <w:r w:rsidRPr="006003D2">
        <w:t xml:space="preserve"> the AveningTech </w:t>
      </w:r>
      <w:r w:rsidR="00CC2843">
        <w:t>portal</w:t>
      </w:r>
      <w:r w:rsidRPr="006003D2">
        <w:t xml:space="preserve"> to resolve employee issues regarding benefits, training, and labor laws. The HR department is part of our PMO. The PM will be interacting with the PMO. The PM will engage our recruiters to fill open positions rapidly when necessary. Our HR and recruiting teams use an online tool and our applicant tracking system (CATS) to organize and streamline our recruiting process and help to evaluate, screen, and schedule interviews with our PM and leads. Our PM will work with our Facility </w:t>
      </w:r>
      <w:r w:rsidRPr="006003D2">
        <w:lastRenderedPageBreak/>
        <w:t xml:space="preserve">Security Officer (FSO), who uses Security Control (Sec-Con), a security management tool, to manage notifications, scheduling, submission, and management of the security clearances across our contracts, ensuring 100% compliance with security requirements. </w:t>
      </w:r>
    </w:p>
    <w:p w14:paraId="0943A883" w14:textId="0A9AFBC6" w:rsidR="00337FE1" w:rsidRPr="006003D2" w:rsidRDefault="00337FE1" w:rsidP="00257751">
      <w:pPr>
        <w:pStyle w:val="BodyA"/>
      </w:pPr>
      <w:r w:rsidRPr="006003D2">
        <w:t>Sec-Con offers built-in workflows to automate and track annual training/briefings, classified visits, foreign travel, new hire on-boarding, terminations, new contract awards, clearance upgrades/downgrades, and Incident reporting. Sec-Con provides AveningTech employees with a secure self-service portal in order to quickly and privately report insider threats and respond to action items through direct email notifications. Sec-Con employs a layered system of security mechanisms to provide the highest level of protection for data, including end-to-end encryption, two-factor authentication, and full audit of every user interaction with the system. Independent security assessments are routinely conducted against the Sec-Con software to make sure it is defending against evolving security risks. We have invested in these management tools and processes to eliminate manual, time consuming, and costly tasks. These tools and processes also allow us to optimize our personnel more efficiently, enabling better projections, and define business processes — all benefits that Government will derive from hiring AveningTech.</w:t>
      </w:r>
    </w:p>
    <w:p w14:paraId="54341F9B" w14:textId="2506A2A9" w:rsidR="00337FE1" w:rsidRPr="006003D2" w:rsidRDefault="00337FE1" w:rsidP="00257751">
      <w:pPr>
        <w:pStyle w:val="BodyA"/>
      </w:pPr>
      <w:r w:rsidRPr="00257751">
        <w:rPr>
          <w:b/>
          <w:bCs/>
          <w:i/>
          <w:iCs/>
        </w:rPr>
        <w:t>Request for Clearances</w:t>
      </w:r>
      <w:r w:rsidR="00257751">
        <w:t xml:space="preserve"> — </w:t>
      </w:r>
      <w:r w:rsidRPr="006003D2">
        <w:t>DISS also allows us to enter a previously un-cleared employee into the e-QIP system to request a determination for eligibility to access classified information and systems.</w:t>
      </w:r>
    </w:p>
    <w:p w14:paraId="0ACCE04A" w14:textId="58C8DB64" w:rsidR="00337FE1" w:rsidRPr="006003D2" w:rsidRDefault="00337FE1" w:rsidP="00257751">
      <w:pPr>
        <w:pStyle w:val="BodyA"/>
      </w:pPr>
      <w:r w:rsidRPr="006003D2">
        <w:t>Our facility security staff also has experience using the Office of Personnel Management’s OPMIS Secure Portal (NP2) to access the e-QIP site and initiate an e-QIP application for an employee and if they did not possess any clearance eligibility, we would begin the process of requesting access to CNFJ/CNRJ facilities in accordance with CNFJ/CNRJ requirements.</w:t>
      </w:r>
      <w:r w:rsidRPr="006003D2">
        <w:tab/>
      </w:r>
    </w:p>
    <w:p w14:paraId="64DCF7B4" w14:textId="5E255208" w:rsidR="00337FE1" w:rsidRPr="006003D2" w:rsidRDefault="00337FE1" w:rsidP="00257751">
      <w:pPr>
        <w:pStyle w:val="BodyA"/>
      </w:pPr>
      <w:r w:rsidRPr="00257751">
        <w:rPr>
          <w:b/>
          <w:bCs/>
          <w:i/>
          <w:iCs/>
        </w:rPr>
        <w:t>Management of Clearances</w:t>
      </w:r>
      <w:r w:rsidR="00257751">
        <w:t xml:space="preserve"> — </w:t>
      </w:r>
      <w:r w:rsidRPr="006003D2">
        <w:t xml:space="preserve">At present, AveningTech manages the security clearance/eligibility for over 75 employees. Our primary tool in administering their accounts is the Defense Manpower Data Center’s (DMDC’s) Defense Information Security System (DISS). DISS allows us to see current security information on each employee, manage visit requests and determine when their next periodic review may be due. </w:t>
      </w:r>
    </w:p>
    <w:p w14:paraId="01B7BC94" w14:textId="6F03F645" w:rsidR="00337FE1" w:rsidRPr="006003D2" w:rsidRDefault="00337FE1" w:rsidP="00257751">
      <w:pPr>
        <w:pStyle w:val="BodyA"/>
      </w:pPr>
      <w:r w:rsidRPr="006003D2">
        <w:t xml:space="preserve">The heart of any organization is the people who do the work, day in and day out. To get the best performance for AveningTech and our customers, we assure that each employee has a solid foundation in general security practices, and they receive specific training about any unique safety and security requirements related to their position. AveningTech will work with the FBI’s assigned COR to tailor our comprehensive Security Orientation training program for our employees and team members to include agency and site-specific procedures. </w:t>
      </w:r>
    </w:p>
    <w:p w14:paraId="68F9C0E4" w14:textId="322FCE24" w:rsidR="00337FE1" w:rsidRPr="006003D2" w:rsidRDefault="00337FE1" w:rsidP="00257751">
      <w:pPr>
        <w:pStyle w:val="BodyA"/>
      </w:pPr>
      <w:r w:rsidRPr="006003D2">
        <w:t xml:space="preserve">We ensure that AveningTech Team members understand their personal responsibility to report to the applicable Security Office any anticipated foreign travel, any changes in marital status or room/house mates, outside employment and any court cases as listed in the RFP. These reports will minimize the possibility that such events and occurrences will have a negative influence on their ability to safeguard classified information. AveningTech acknowledges and accepts that our assigned personnel may be required to undergo a counterintelligence-focused polygraph examination at any time and without notice. </w:t>
      </w:r>
    </w:p>
    <w:p w14:paraId="08D1FC7A" w14:textId="4AE0EEA3" w:rsidR="00337FE1" w:rsidRPr="006003D2" w:rsidRDefault="00337FE1" w:rsidP="00257751">
      <w:pPr>
        <w:pStyle w:val="BodyA"/>
      </w:pPr>
      <w:r w:rsidRPr="006003D2">
        <w:t>Personnel who have been granted eligibility to work at CNFJ/CNRJ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p>
    <w:p w14:paraId="062953D4" w14:textId="6E443CE4" w:rsidR="00337FE1" w:rsidRPr="006003D2" w:rsidRDefault="00337FE1" w:rsidP="00257751">
      <w:pPr>
        <w:pStyle w:val="BodyA"/>
      </w:pPr>
      <w:r w:rsidRPr="006003D2">
        <w:lastRenderedPageBreak/>
        <w:t>All AveningTech Team personnel who will perform on any awarded Task Orders will be citizens of the United States and they shall meet the U.S. residency requirements identified in the RFP. They will also execute non-disclosure agreements for all information they may obtain while at any CNFJ/CNRJ worksite or at any AveningTech site that is dedicated to performing work for any awarded Task Order. The conditions upon which such a Warrantless Search may take place will be fully explained to employees prior to them being allowed access to any FBI or DOJ facility. The DD 1001 forms will be forwarded to the COR for retention during contract performance and two years thereafter.</w:t>
      </w:r>
    </w:p>
    <w:p w14:paraId="5AD8EA8C" w14:textId="24550F9A" w:rsidR="00337FE1" w:rsidRPr="006003D2" w:rsidRDefault="00337FE1" w:rsidP="00257751">
      <w:pPr>
        <w:pStyle w:val="BodyA"/>
      </w:pPr>
      <w:r w:rsidRPr="006003D2">
        <w:t xml:space="preserve">AveningTech understands the CNFJ/CNRJ requirements for both escorted and unescorted access to CNFJ/CNRJ facilities and will ensure the proper forms are completed and submitted in a timely manner to the COR for escorted access, or to the identified Chief Security Officer for unescorted access requests. </w:t>
      </w:r>
    </w:p>
    <w:p w14:paraId="648BFDFD" w14:textId="4F58A53F" w:rsidR="009D136C" w:rsidRPr="006003D2" w:rsidRDefault="009D136C" w:rsidP="00257751">
      <w:pPr>
        <w:pStyle w:val="BodyA"/>
      </w:pPr>
      <w:r w:rsidRPr="008C6361">
        <w:rPr>
          <w:b/>
          <w:bCs/>
          <w:i/>
          <w:iCs/>
        </w:rPr>
        <w:t>Training</w:t>
      </w:r>
      <w:r w:rsidRPr="001957B0">
        <w:t xml:space="preserve"> — Team AveningTech team leaders will evaluate each team member performance and provide constructive guidance for improvement. In any situation where performance is unacceptable, our PM will provide assistance in training and mentoring those personnel. The team member’s progress will be reviewed during weekly leadership performance status meetings. If objectives are not met, further disciplinary actions are available, including dismissal. The team’s PM will be responsible for coordinating, planning and working with our human resources team to secure highly qualified resources needed to achieve all assigned task orders and/or project goals. Our PM will develop an Employee Development Evaluation Plan (EDEP) that defines individual performance and improvement progress objectives for review. Our team will provide formal and informal training to users and briefings to Government on current initiatives or other areas, as requested. Our IT personnel have in-depth experience in providing training to users both in person and remotely, via web-based video collaboration.</w:t>
      </w:r>
    </w:p>
    <w:p w14:paraId="0B9C5B76" w14:textId="77777777" w:rsidR="00337FE1" w:rsidRPr="006003D2" w:rsidRDefault="00337FE1" w:rsidP="00257751">
      <w:pPr>
        <w:pStyle w:val="BodyA"/>
      </w:pPr>
      <w:r w:rsidRPr="006003D2">
        <w:t>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AveningTech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p>
    <w:p w14:paraId="6979D073" w14:textId="5F499139" w:rsidR="00337FE1" w:rsidRPr="006003D2" w:rsidRDefault="00337FE1" w:rsidP="00257751">
      <w:pPr>
        <w:pStyle w:val="BodyA"/>
      </w:pPr>
      <w:r w:rsidRPr="006003D2">
        <w:t xml:space="preserve">The introduction of a new employee to the AveningTech culture begins with their reading and acknowledgement of the AveningTech Employee Handbook. Here they learn of the company’s administrative processes and company policies. Many of these topics are common to all companies in the United States and their inclusion is a matter of regulation compliance. </w:t>
      </w:r>
    </w:p>
    <w:p w14:paraId="5E38CF7B" w14:textId="12263846" w:rsidR="00337FE1" w:rsidRPr="006003D2" w:rsidRDefault="00337FE1" w:rsidP="00257751">
      <w:pPr>
        <w:pStyle w:val="BodyA"/>
      </w:pPr>
      <w:r w:rsidRPr="006003D2">
        <w:t xml:space="preserve">Our </w:t>
      </w:r>
      <w:r w:rsidR="009D136C">
        <w:t>c</w:t>
      </w:r>
      <w:r w:rsidRPr="006003D2">
        <w:t>ustomer base is exclusively the Federal government. 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w:t>
      </w:r>
    </w:p>
    <w:p w14:paraId="7622E63F" w14:textId="3A5194A9" w:rsidR="00337FE1" w:rsidRPr="006003D2" w:rsidRDefault="00337FE1" w:rsidP="00257751">
      <w:pPr>
        <w:pStyle w:val="BodyA"/>
      </w:pPr>
      <w:r w:rsidRPr="006003D2">
        <w:t>Initial Security Briefings</w:t>
      </w:r>
      <w:r w:rsidR="009D136C">
        <w:t xml:space="preserve"> — </w:t>
      </w:r>
      <w:r w:rsidRPr="006003D2">
        <w:t>Our new employees come to AveningTech with a diverse range of knowledge and experience. In order to either create or build upon their knowledge of Security fundamentals, we include the following general topics in their initial security briefing:</w:t>
      </w:r>
    </w:p>
    <w:p w14:paraId="33E7E3E4" w14:textId="77777777" w:rsidR="00337FE1" w:rsidRPr="006003D2" w:rsidRDefault="00337FE1" w:rsidP="00477FED">
      <w:pPr>
        <w:pStyle w:val="BodyA"/>
        <w:numPr>
          <w:ilvl w:val="0"/>
          <w:numId w:val="22"/>
        </w:numPr>
      </w:pPr>
      <w:r w:rsidRPr="006003D2">
        <w:t>Physical Security</w:t>
      </w:r>
    </w:p>
    <w:p w14:paraId="621E75F9" w14:textId="77777777" w:rsidR="00337FE1" w:rsidRPr="006003D2" w:rsidRDefault="00337FE1" w:rsidP="00477FED">
      <w:pPr>
        <w:pStyle w:val="BodyA"/>
        <w:numPr>
          <w:ilvl w:val="0"/>
          <w:numId w:val="22"/>
        </w:numPr>
      </w:pPr>
      <w:r w:rsidRPr="006003D2">
        <w:t>Personnel Security</w:t>
      </w:r>
    </w:p>
    <w:p w14:paraId="45A0AA9F" w14:textId="77777777" w:rsidR="00337FE1" w:rsidRPr="006003D2" w:rsidRDefault="00337FE1" w:rsidP="00477FED">
      <w:pPr>
        <w:pStyle w:val="BodyA"/>
        <w:numPr>
          <w:ilvl w:val="0"/>
          <w:numId w:val="22"/>
        </w:numPr>
      </w:pPr>
      <w:r w:rsidRPr="006003D2">
        <w:lastRenderedPageBreak/>
        <w:t>Information Security</w:t>
      </w:r>
    </w:p>
    <w:p w14:paraId="3FBE7572" w14:textId="77777777" w:rsidR="00337FE1" w:rsidRPr="006003D2" w:rsidRDefault="00337FE1" w:rsidP="00477FED">
      <w:pPr>
        <w:pStyle w:val="BodyA"/>
        <w:numPr>
          <w:ilvl w:val="0"/>
          <w:numId w:val="22"/>
        </w:numPr>
      </w:pPr>
      <w:r w:rsidRPr="006003D2">
        <w:t>Threat Awareness</w:t>
      </w:r>
    </w:p>
    <w:p w14:paraId="08AC6E89" w14:textId="77777777" w:rsidR="00337FE1" w:rsidRPr="006003D2" w:rsidRDefault="00337FE1" w:rsidP="00477FED">
      <w:pPr>
        <w:pStyle w:val="BodyA"/>
        <w:numPr>
          <w:ilvl w:val="0"/>
          <w:numId w:val="22"/>
        </w:numPr>
      </w:pPr>
      <w:r w:rsidRPr="006003D2">
        <w:t>Antiterrorism</w:t>
      </w:r>
    </w:p>
    <w:p w14:paraId="5A192242" w14:textId="77777777" w:rsidR="00337FE1" w:rsidRPr="006003D2" w:rsidRDefault="00337FE1" w:rsidP="00477FED">
      <w:pPr>
        <w:pStyle w:val="BodyA"/>
        <w:numPr>
          <w:ilvl w:val="0"/>
          <w:numId w:val="22"/>
        </w:numPr>
      </w:pPr>
      <w:r w:rsidRPr="006003D2">
        <w:t>Cybersecurity</w:t>
      </w:r>
    </w:p>
    <w:p w14:paraId="1144296D" w14:textId="77777777" w:rsidR="00337FE1" w:rsidRPr="006003D2" w:rsidRDefault="00337FE1" w:rsidP="00477FED">
      <w:pPr>
        <w:pStyle w:val="BodyA"/>
        <w:numPr>
          <w:ilvl w:val="0"/>
          <w:numId w:val="22"/>
        </w:numPr>
      </w:pPr>
      <w:r w:rsidRPr="006003D2">
        <w:t>Public Release of Information</w:t>
      </w:r>
    </w:p>
    <w:p w14:paraId="7EF60034" w14:textId="77777777" w:rsidR="00337FE1" w:rsidRPr="006003D2" w:rsidRDefault="00337FE1" w:rsidP="00477FED">
      <w:pPr>
        <w:pStyle w:val="BodyA"/>
        <w:numPr>
          <w:ilvl w:val="0"/>
          <w:numId w:val="22"/>
        </w:numPr>
      </w:pPr>
      <w:r w:rsidRPr="006003D2">
        <w:t>Operations Security</w:t>
      </w:r>
    </w:p>
    <w:p w14:paraId="3E72C147" w14:textId="77777777" w:rsidR="00337FE1" w:rsidRPr="006003D2" w:rsidRDefault="00337FE1" w:rsidP="00477FED">
      <w:pPr>
        <w:pStyle w:val="BodyA"/>
        <w:numPr>
          <w:ilvl w:val="0"/>
          <w:numId w:val="22"/>
        </w:numPr>
      </w:pPr>
      <w:r w:rsidRPr="006003D2">
        <w:t>Security-related Policies</w:t>
      </w:r>
    </w:p>
    <w:p w14:paraId="536D9A55" w14:textId="77777777" w:rsidR="00337FE1" w:rsidRPr="006003D2" w:rsidRDefault="00337FE1" w:rsidP="00257751">
      <w:pPr>
        <w:pStyle w:val="BodyA"/>
      </w:pPr>
      <w:r w:rsidRPr="006003D2">
        <w:t>Our purpose in this initial briefing is to have them understand National and Customer-specific security policies to counter threats. Our goal is that they always maintain operational awareness at all times, whether at work or in their personal lives. The threats to classified and unclassified government assets are ever-present and include, but are not limited to:</w:t>
      </w:r>
    </w:p>
    <w:p w14:paraId="2EC68B0B" w14:textId="77777777" w:rsidR="00337FE1" w:rsidRPr="006003D2" w:rsidRDefault="00337FE1" w:rsidP="00477FED">
      <w:pPr>
        <w:pStyle w:val="BodyA"/>
        <w:numPr>
          <w:ilvl w:val="0"/>
          <w:numId w:val="23"/>
        </w:numPr>
      </w:pPr>
      <w:r w:rsidRPr="006003D2">
        <w:t>Insider Threat</w:t>
      </w:r>
    </w:p>
    <w:p w14:paraId="11D0E882" w14:textId="77777777" w:rsidR="00337FE1" w:rsidRPr="006003D2" w:rsidRDefault="00337FE1" w:rsidP="00477FED">
      <w:pPr>
        <w:pStyle w:val="BodyA"/>
        <w:numPr>
          <w:ilvl w:val="0"/>
          <w:numId w:val="23"/>
        </w:numPr>
      </w:pPr>
      <w:r w:rsidRPr="006003D2">
        <w:t>Criminal and Terrorist Activities</w:t>
      </w:r>
    </w:p>
    <w:p w14:paraId="16748FF5" w14:textId="77777777" w:rsidR="00337FE1" w:rsidRPr="006003D2" w:rsidRDefault="00337FE1" w:rsidP="00477FED">
      <w:pPr>
        <w:pStyle w:val="BodyA"/>
        <w:numPr>
          <w:ilvl w:val="0"/>
          <w:numId w:val="23"/>
        </w:numPr>
      </w:pPr>
      <w:r w:rsidRPr="006003D2">
        <w:t>Foreign Intelligence Entities</w:t>
      </w:r>
    </w:p>
    <w:p w14:paraId="10C35D7C" w14:textId="77777777" w:rsidR="00337FE1" w:rsidRPr="006003D2" w:rsidRDefault="00337FE1" w:rsidP="00477FED">
      <w:pPr>
        <w:pStyle w:val="BodyA"/>
        <w:numPr>
          <w:ilvl w:val="0"/>
          <w:numId w:val="23"/>
        </w:numPr>
      </w:pPr>
      <w:r w:rsidRPr="006003D2">
        <w:t>Foreign Governments</w:t>
      </w:r>
    </w:p>
    <w:p w14:paraId="6101C172" w14:textId="19B6A623" w:rsidR="00337FE1" w:rsidRPr="006003D2" w:rsidRDefault="00337FE1" w:rsidP="00257751">
      <w:pPr>
        <w:pStyle w:val="BodyA"/>
      </w:pPr>
      <w:r w:rsidRPr="00B50B86">
        <w:rPr>
          <w:b/>
          <w:bCs/>
          <w:i/>
          <w:iCs/>
        </w:rPr>
        <w:t>Annual Security Briefing</w:t>
      </w:r>
      <w:r w:rsidR="009D136C">
        <w:t xml:space="preserve"> — </w:t>
      </w:r>
      <w:r w:rsidRPr="006003D2">
        <w:t>This training is intended to reinforce the security elements and safeguards introduced in their initial security brief and to remind employees of their on-going security responsibilities. It provides a more detailed review of topics such as:</w:t>
      </w:r>
    </w:p>
    <w:p w14:paraId="1B672701" w14:textId="77777777" w:rsidR="00337FE1" w:rsidRPr="006003D2" w:rsidRDefault="00337FE1" w:rsidP="00477FED">
      <w:pPr>
        <w:pStyle w:val="BodyA"/>
        <w:numPr>
          <w:ilvl w:val="0"/>
          <w:numId w:val="24"/>
        </w:numPr>
      </w:pPr>
      <w:r w:rsidRPr="006003D2">
        <w:t>Need-To-Know</w:t>
      </w:r>
    </w:p>
    <w:p w14:paraId="5F501D1D" w14:textId="77777777" w:rsidR="00337FE1" w:rsidRPr="006003D2" w:rsidRDefault="00337FE1" w:rsidP="00477FED">
      <w:pPr>
        <w:pStyle w:val="BodyA"/>
        <w:numPr>
          <w:ilvl w:val="0"/>
          <w:numId w:val="24"/>
        </w:numPr>
      </w:pPr>
      <w:r w:rsidRPr="006003D2">
        <w:t>Clearance levels</w:t>
      </w:r>
    </w:p>
    <w:p w14:paraId="1F79D3E1" w14:textId="77777777" w:rsidR="00337FE1" w:rsidRPr="006003D2" w:rsidRDefault="00337FE1" w:rsidP="00477FED">
      <w:pPr>
        <w:pStyle w:val="BodyA"/>
        <w:numPr>
          <w:ilvl w:val="0"/>
          <w:numId w:val="24"/>
        </w:numPr>
      </w:pPr>
      <w:r w:rsidRPr="006003D2">
        <w:t>Safeguarding classified information</w:t>
      </w:r>
    </w:p>
    <w:p w14:paraId="1FC21942" w14:textId="77777777" w:rsidR="00337FE1" w:rsidRPr="006003D2" w:rsidRDefault="00337FE1" w:rsidP="00477FED">
      <w:pPr>
        <w:pStyle w:val="BodyA"/>
        <w:numPr>
          <w:ilvl w:val="0"/>
          <w:numId w:val="24"/>
        </w:numPr>
      </w:pPr>
      <w:r w:rsidRPr="006003D2">
        <w:t>Reportable information and self-reportable events</w:t>
      </w:r>
    </w:p>
    <w:p w14:paraId="744FCD7E" w14:textId="77777777" w:rsidR="00337FE1" w:rsidRPr="006003D2" w:rsidRDefault="00337FE1" w:rsidP="00477FED">
      <w:pPr>
        <w:pStyle w:val="BodyA"/>
        <w:numPr>
          <w:ilvl w:val="0"/>
          <w:numId w:val="24"/>
        </w:numPr>
      </w:pPr>
      <w:r w:rsidRPr="006003D2">
        <w:t>Export compliance</w:t>
      </w:r>
    </w:p>
    <w:p w14:paraId="348B56C8" w14:textId="77777777" w:rsidR="00337FE1" w:rsidRPr="006003D2" w:rsidRDefault="00337FE1" w:rsidP="00477FED">
      <w:pPr>
        <w:pStyle w:val="BodyA"/>
        <w:numPr>
          <w:ilvl w:val="0"/>
          <w:numId w:val="24"/>
        </w:numPr>
      </w:pPr>
      <w:r w:rsidRPr="006003D2">
        <w:t>Automated Information Systems</w:t>
      </w:r>
    </w:p>
    <w:p w14:paraId="608D01CF" w14:textId="77777777" w:rsidR="00337FE1" w:rsidRPr="006003D2" w:rsidRDefault="00337FE1" w:rsidP="00477FED">
      <w:pPr>
        <w:pStyle w:val="BodyA"/>
        <w:numPr>
          <w:ilvl w:val="0"/>
          <w:numId w:val="24"/>
        </w:numPr>
      </w:pPr>
      <w:r w:rsidRPr="006003D2">
        <w:t>Insider Threat</w:t>
      </w:r>
    </w:p>
    <w:p w14:paraId="1C8B4329" w14:textId="77777777" w:rsidR="00337FE1" w:rsidRPr="006003D2" w:rsidRDefault="00337FE1" w:rsidP="00477FED">
      <w:pPr>
        <w:pStyle w:val="BodyA"/>
        <w:numPr>
          <w:ilvl w:val="0"/>
          <w:numId w:val="24"/>
        </w:numPr>
      </w:pPr>
      <w:r w:rsidRPr="006003D2">
        <w:t>Counterintelligence</w:t>
      </w:r>
    </w:p>
    <w:p w14:paraId="259C3105" w14:textId="77777777" w:rsidR="00337FE1" w:rsidRPr="006003D2" w:rsidRDefault="00337FE1" w:rsidP="00477FED">
      <w:pPr>
        <w:pStyle w:val="BodyA"/>
        <w:numPr>
          <w:ilvl w:val="0"/>
          <w:numId w:val="24"/>
        </w:numPr>
      </w:pPr>
      <w:r w:rsidRPr="006003D2">
        <w:t>Foreign Travel</w:t>
      </w:r>
    </w:p>
    <w:p w14:paraId="74115E56" w14:textId="77777777" w:rsidR="00337FE1" w:rsidRPr="006003D2" w:rsidRDefault="00337FE1" w:rsidP="00477FED">
      <w:pPr>
        <w:pStyle w:val="BodyA"/>
        <w:numPr>
          <w:ilvl w:val="0"/>
          <w:numId w:val="24"/>
        </w:numPr>
      </w:pPr>
      <w:r w:rsidRPr="006003D2">
        <w:t>Top Targeted Technologies</w:t>
      </w:r>
    </w:p>
    <w:p w14:paraId="595CFB0F" w14:textId="77777777" w:rsidR="00337FE1" w:rsidRPr="006003D2" w:rsidRDefault="00337FE1" w:rsidP="00477FED">
      <w:pPr>
        <w:pStyle w:val="BodyA"/>
        <w:numPr>
          <w:ilvl w:val="0"/>
          <w:numId w:val="24"/>
        </w:numPr>
      </w:pPr>
      <w:r w:rsidRPr="006003D2">
        <w:t>Security Violations</w:t>
      </w:r>
    </w:p>
    <w:p w14:paraId="411B963F" w14:textId="2979693E" w:rsidR="00337FE1" w:rsidRPr="006003D2" w:rsidRDefault="00337FE1" w:rsidP="00257751">
      <w:pPr>
        <w:pStyle w:val="BodyA"/>
      </w:pPr>
      <w:r w:rsidRPr="006003D2">
        <w:t xml:space="preserve">Throughout the year, AveningTech’s Facility Security Officer </w:t>
      </w:r>
      <w:r w:rsidR="009D136C">
        <w:t xml:space="preserve">conducts periodic training, and </w:t>
      </w:r>
      <w:r w:rsidRPr="006003D2">
        <w:t>disseminates security-related information in the form of periodic e-mails, distribution of security brochures and hosting security teleconferences with key management and supervisors. The FSO Toolkit on the Center for Development of Security Excellence (CDSE) website offers shareable information/brochures on topics such as:</w:t>
      </w:r>
    </w:p>
    <w:p w14:paraId="5A5FBDC9" w14:textId="77777777" w:rsidR="00337FE1" w:rsidRPr="006003D2" w:rsidRDefault="00337FE1" w:rsidP="00477FED">
      <w:pPr>
        <w:pStyle w:val="BodyA"/>
        <w:numPr>
          <w:ilvl w:val="0"/>
          <w:numId w:val="25"/>
        </w:numPr>
      </w:pPr>
      <w:r w:rsidRPr="006003D2">
        <w:lastRenderedPageBreak/>
        <w:t>Counterintelligence awareness</w:t>
      </w:r>
    </w:p>
    <w:p w14:paraId="2600AC20" w14:textId="77777777" w:rsidR="00337FE1" w:rsidRPr="006003D2" w:rsidRDefault="00337FE1" w:rsidP="00477FED">
      <w:pPr>
        <w:pStyle w:val="BodyA"/>
        <w:numPr>
          <w:ilvl w:val="0"/>
          <w:numId w:val="25"/>
        </w:numPr>
      </w:pPr>
      <w:r w:rsidRPr="006003D2">
        <w:t>Combating the Insider Threat</w:t>
      </w:r>
    </w:p>
    <w:p w14:paraId="02D814E1" w14:textId="77777777" w:rsidR="00337FE1" w:rsidRPr="006003D2" w:rsidRDefault="00337FE1" w:rsidP="00477FED">
      <w:pPr>
        <w:pStyle w:val="BodyA"/>
        <w:numPr>
          <w:ilvl w:val="0"/>
          <w:numId w:val="25"/>
        </w:numPr>
      </w:pPr>
      <w:r w:rsidRPr="006003D2">
        <w:t>Reporting the Threat</w:t>
      </w:r>
    </w:p>
    <w:p w14:paraId="36A5B9A1" w14:textId="77777777" w:rsidR="00337FE1" w:rsidRPr="006003D2" w:rsidRDefault="00337FE1" w:rsidP="00477FED">
      <w:pPr>
        <w:pStyle w:val="BodyA"/>
        <w:numPr>
          <w:ilvl w:val="0"/>
          <w:numId w:val="25"/>
        </w:numPr>
      </w:pPr>
      <w:r w:rsidRPr="006003D2">
        <w:t>Foreign Travel and Vulnerabilities</w:t>
      </w:r>
    </w:p>
    <w:p w14:paraId="0ECF30AF" w14:textId="77777777" w:rsidR="00337FE1" w:rsidRPr="006003D2" w:rsidRDefault="00337FE1" w:rsidP="00477FED">
      <w:pPr>
        <w:pStyle w:val="BodyA"/>
        <w:numPr>
          <w:ilvl w:val="0"/>
          <w:numId w:val="25"/>
        </w:numPr>
      </w:pPr>
      <w:r w:rsidRPr="006003D2">
        <w:t>Elicitation</w:t>
      </w:r>
    </w:p>
    <w:p w14:paraId="3D8B4FDD" w14:textId="77777777" w:rsidR="00337FE1" w:rsidRPr="006003D2" w:rsidRDefault="00337FE1" w:rsidP="00477FED">
      <w:pPr>
        <w:pStyle w:val="BodyA"/>
        <w:numPr>
          <w:ilvl w:val="0"/>
          <w:numId w:val="25"/>
        </w:numPr>
      </w:pPr>
      <w:r w:rsidRPr="006003D2">
        <w:t>Phishing Awareness</w:t>
      </w:r>
    </w:p>
    <w:p w14:paraId="2483A428" w14:textId="77777777" w:rsidR="00337FE1" w:rsidRPr="006003D2" w:rsidRDefault="00337FE1" w:rsidP="00477FED">
      <w:pPr>
        <w:pStyle w:val="BodyA"/>
        <w:numPr>
          <w:ilvl w:val="0"/>
          <w:numId w:val="25"/>
        </w:numPr>
      </w:pPr>
      <w:r w:rsidRPr="006003D2">
        <w:t>Suspicious emails</w:t>
      </w:r>
    </w:p>
    <w:p w14:paraId="078A3E60" w14:textId="428562A5" w:rsidR="00337FE1" w:rsidRDefault="00337FE1" w:rsidP="00477FED">
      <w:pPr>
        <w:pStyle w:val="BodyA"/>
        <w:numPr>
          <w:ilvl w:val="0"/>
          <w:numId w:val="25"/>
        </w:numPr>
      </w:pPr>
      <w:r w:rsidRPr="006003D2">
        <w:t>How to Receive and Maintain Your Security Clearance</w:t>
      </w:r>
    </w:p>
    <w:bookmarkEnd w:id="107"/>
    <w:p w14:paraId="34518B8A" w14:textId="32096B4F" w:rsidR="00FF31DA" w:rsidRDefault="0049599B" w:rsidP="00257751">
      <w:pPr>
        <w:pStyle w:val="BodyA"/>
      </w:pPr>
      <w:commentRangeStart w:id="108"/>
      <w:r>
        <w:t>11.6 Information Security and Other Miscellaneous Requirements - page 183</w:t>
      </w:r>
    </w:p>
    <w:p w14:paraId="4F1C5E28" w14:textId="77777777" w:rsidR="00FF31DA" w:rsidRDefault="0049599B" w:rsidP="00257751">
      <w:pPr>
        <w:pStyle w:val="BodyA"/>
      </w:pPr>
      <w:r>
        <w:rPr>
          <w:rFonts w:eastAsia="Arial Unicode MS" w:cs="Arial Unicode MS"/>
        </w:rPr>
        <w:t xml:space="preserve">Other Pertinent Information or Special Considerations </w:t>
      </w:r>
    </w:p>
    <w:p w14:paraId="5A274CC1" w14:textId="276D9567" w:rsidR="00FF31DA" w:rsidRDefault="0049599B">
      <w:pPr>
        <w:pStyle w:val="BodyA"/>
      </w:pPr>
      <w:r>
        <w:t>See page 184 ADDENDUM TO 52.212-1 Addendum to 52.212-1(b), Submission of Offers is tailored as follows: (b) Submission of offers: (12) Other Instructions. (</w:t>
      </w:r>
      <w:r w:rsidR="00257751">
        <w:t>Pages</w:t>
      </w:r>
      <w:r>
        <w:t xml:space="preserve"> 189 thru 199)</w:t>
      </w:r>
      <w:commentRangeEnd w:id="108"/>
      <w:r w:rsidR="00477FED">
        <w:rPr>
          <w:rStyle w:val="CommentReference"/>
          <w:rFonts w:eastAsia="Arial Unicode MS"/>
          <w:color w:val="auto"/>
        </w:rPr>
        <w:commentReference w:id="108"/>
      </w:r>
    </w:p>
    <w:p w14:paraId="30B877AF" w14:textId="77777777" w:rsidR="00FF31DA" w:rsidRDefault="0049599B">
      <w:pPr>
        <w:pStyle w:val="BodyA"/>
        <w:rPr>
          <w:b/>
          <w:bCs/>
        </w:rPr>
      </w:pPr>
      <w:r>
        <w:rPr>
          <w:rFonts w:eastAsia="Arial Unicode MS" w:cs="Arial Unicode MS"/>
          <w:b/>
          <w:bCs/>
        </w:rPr>
        <w:t>OCCI Mitigation Plan</w:t>
      </w:r>
    </w:p>
    <w:p w14:paraId="34EBB2D1" w14:textId="77777777" w:rsidR="00B50B86" w:rsidRDefault="004C4D05" w:rsidP="00B50B86">
      <w:pPr>
        <w:pStyle w:val="BodyA"/>
      </w:pPr>
      <w:r>
        <w:t xml:space="preserve">Team AveningTech has conducted a thorough audit of existing contracts, including personnel </w:t>
      </w:r>
      <w:r w:rsidR="00B50B86">
        <w:t>potential</w:t>
      </w:r>
      <w:r>
        <w:t xml:space="preserve"> involved in this effort, and has found no conflict of interest, thus OCCI does not exist, per </w:t>
      </w:r>
      <w:r w:rsidRPr="004C4D05">
        <w:t>IAW DISA Special Contract Requirement H1</w:t>
      </w:r>
      <w:r>
        <w:t xml:space="preserve">. </w:t>
      </w:r>
      <w:r w:rsidR="00705063" w:rsidRPr="00705063">
        <w:t>We have found no Organizational Conflict of Interest (OCI) exists because no persons are unable or potentially unable to render impartial assistance or advice to the Government. All our team members and proposed staff show objectivity in performing contract work, and therefore are not otherwise impaired, as there are no competing professional or personal interests found in our audit.</w:t>
      </w:r>
      <w:r w:rsidR="00A00378">
        <w:t xml:space="preserve"> </w:t>
      </w:r>
    </w:p>
    <w:p w14:paraId="463B0140" w14:textId="0E791261" w:rsidR="00FF31DA" w:rsidRDefault="00A00378" w:rsidP="00B50B86">
      <w:pPr>
        <w:pStyle w:val="BodyA"/>
      </w:pPr>
      <w:r w:rsidRPr="00A00378">
        <w:t xml:space="preserve">Team AveningTech personnel performing work under this contract may receive, have access to or participate in the development of proprietary or source selection information (e.g., cost or pricing information, budget information or analyses, specifications or work statements, etc.) or perform services which may create a current or subsequent Organizational Conflict of Interests (OCI) as defined in FAR Subpart 9.5. Team AveningTech will notify the Contracting Officer or Contracting Officer Representative immediately whenever it becomes aware that such access or participation may result in any actual or potential OCI and will promptly submit a plan to the Contracting Officer to avoid or mitigate any such OCI. Team AveningTech’s mitigation plan will be determined to be acceptable solely at the discretion of the Contracting Officer and in the event the Contracting Officer unilaterally determines that any such OCI cannot be satisfactorily avoided or mitigated, the Contracting Officer may </w:t>
      </w:r>
      <w:r w:rsidR="00CC2843" w:rsidRPr="00A00378">
        <w:t>affect</w:t>
      </w:r>
      <w:r w:rsidRPr="00A00378">
        <w:t xml:space="preserve"> other remedies as he or she deems necessary, including prohibiting Team AveningTech from participation in subsequent contracted requirements which may be affected by the OCI.</w:t>
      </w:r>
    </w:p>
    <w:p w14:paraId="1892BC88" w14:textId="793E431A" w:rsidR="00FF31DA" w:rsidRDefault="0049599B" w:rsidP="006003D2">
      <w:pPr>
        <w:pStyle w:val="Heading"/>
      </w:pPr>
      <w:bookmarkStart w:id="109" w:name="_Toc99483235"/>
      <w:r>
        <w:rPr>
          <w:rFonts w:eastAsia="Arial Unicode MS" w:cs="Arial Unicode MS"/>
          <w:lang w:val="fr-FR"/>
        </w:rPr>
        <w:t>Transition</w:t>
      </w:r>
      <w:bookmarkEnd w:id="109"/>
    </w:p>
    <w:p w14:paraId="50577869" w14:textId="23C73209" w:rsidR="00FF31DA" w:rsidRDefault="0049599B" w:rsidP="00B50B86">
      <w:pPr>
        <w:pStyle w:val="BodyA"/>
      </w:pPr>
      <w:r w:rsidRPr="00B50B86">
        <w:rPr>
          <w:rFonts w:eastAsia="Arial Unicode MS"/>
          <w:b/>
          <w:bCs/>
          <w:i/>
          <w:iCs/>
        </w:rPr>
        <w:t>Transition-In</w:t>
      </w:r>
      <w:r w:rsidR="00B50B86">
        <w:rPr>
          <w:rFonts w:eastAsia="Arial Unicode MS"/>
        </w:rPr>
        <w:t xml:space="preserve"> — A</w:t>
      </w:r>
      <w:r>
        <w:rPr>
          <w:rFonts w:eastAsia="Arial Unicode MS"/>
        </w:rPr>
        <w:t xml:space="preserve">veningTech understands the success of this program relies on an effective contract transition — in fact, contract transition is </w:t>
      </w:r>
      <w:r w:rsidR="00337111">
        <w:rPr>
          <w:rFonts w:eastAsia="Arial Unicode MS"/>
        </w:rPr>
        <w:t xml:space="preserve">one of </w:t>
      </w:r>
      <w:r>
        <w:rPr>
          <w:rFonts w:eastAsia="Arial Unicode MS"/>
        </w:rPr>
        <w:t>the most critical phase</w:t>
      </w:r>
      <w:r w:rsidR="00337111">
        <w:rPr>
          <w:rFonts w:eastAsia="Arial Unicode MS"/>
        </w:rPr>
        <w:t>s</w:t>
      </w:r>
      <w:r>
        <w:rPr>
          <w:rFonts w:eastAsia="Arial Unicode MS"/>
        </w:rPr>
        <w:t xml:space="preserve"> in the life of a contract.  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  It can take months to recover performance to acceptable levels. </w:t>
      </w:r>
    </w:p>
    <w:p w14:paraId="46B3272A" w14:textId="77777777" w:rsidR="00FF31DA" w:rsidRDefault="0049599B" w:rsidP="00B50B86">
      <w:pPr>
        <w:pStyle w:val="BodyA"/>
      </w:pPr>
      <w:r>
        <w:rPr>
          <w:rFonts w:eastAsia="Arial Unicode MS"/>
        </w:rPr>
        <w:lastRenderedPageBreak/>
        <w:t>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  We also understand that the best contract transitions are cooperative efforts between the customer and new contractor.  All parties suffer when it goes badly, but most importantly, the mission suffers, an unacceptable situation. We will deliver a final Transition-In Plan no later than 5 business days after program kickoff.</w:t>
      </w:r>
    </w:p>
    <w:p w14:paraId="61F259FC" w14:textId="77777777" w:rsidR="00FF31DA" w:rsidRDefault="0049599B" w:rsidP="00B50B86">
      <w:pPr>
        <w:pStyle w:val="BodyA"/>
      </w:pPr>
      <w:r>
        <w:rPr>
          <w:rFonts w:eastAsia="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rsidP="00B50B86">
      <w:pPr>
        <w:pStyle w:val="BodyA"/>
      </w:pPr>
      <w:r>
        <w:rPr>
          <w:rFonts w:eastAsia="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w:t>
      </w:r>
      <w:r w:rsidR="00337111">
        <w:rPr>
          <w:rFonts w:eastAsia="Arial Unicode MS"/>
        </w:rPr>
        <w:t xml:space="preserve">On a recent contract awarded by the Marine Corps, we received notification of award on a Wednesday, and had 5 of the 6 key personnel on site and ready to work on the following Monday morning. </w:t>
      </w:r>
      <w:r>
        <w:rPr>
          <w:rFonts w:eastAsia="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777777" w:rsidR="00FF31DA" w:rsidRDefault="0049599B" w:rsidP="00B50B86">
      <w:pPr>
        <w:pStyle w:val="BodyA"/>
      </w:pPr>
      <w:r>
        <w:rPr>
          <w:rFonts w:eastAsia="Arial Unicode MS"/>
        </w:rPr>
        <w:t>We have identified fully qualified, cleared and certified candidates for all positions as defined in the RFP.  Resumes detailing their skills and experience and copies of required certifications are included.</w:t>
      </w:r>
    </w:p>
    <w:p w14:paraId="7270AEDA" w14:textId="77777777" w:rsidR="00FF31DA" w:rsidRDefault="0049599B" w:rsidP="00B50B86">
      <w:pPr>
        <w:pStyle w:val="BodyA"/>
      </w:pPr>
      <w:r>
        <w:rPr>
          <w:rFonts w:eastAsia="Arial Unicode MS"/>
        </w:rPr>
        <w:t>While we are prepared to assign our proposed key personnel for every position on this contract, our expectation is that the Government may wish to retain some, if not all, of the incumbent staff. If that is the case, we intend to offer qualified and interested incumbent personnel first right of refusal, and retain them in their current positions with government concurrence.</w:t>
      </w:r>
    </w:p>
    <w:p w14:paraId="67F0CED0" w14:textId="77777777" w:rsidR="00FF31DA" w:rsidRDefault="0049599B" w:rsidP="00B50B86">
      <w:pPr>
        <w:pStyle w:val="BodyA"/>
      </w:pPr>
      <w:r>
        <w:rPr>
          <w:rFonts w:eastAsia="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rsidP="00B50B86">
      <w:pPr>
        <w:pStyle w:val="BodyA"/>
      </w:pPr>
      <w:r>
        <w:rPr>
          <w:rFonts w:eastAsia="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rsidP="00B50B86">
      <w:pPr>
        <w:pStyle w:val="BodyA"/>
      </w:pPr>
      <w:r>
        <w:rPr>
          <w:rFonts w:eastAsia="Arial Unicode MS"/>
        </w:rPr>
        <w:t xml:space="preserve">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w:t>
      </w:r>
      <w:r>
        <w:rPr>
          <w:rFonts w:eastAsia="Arial Unicode MS"/>
        </w:rPr>
        <w:lastRenderedPageBreak/>
        <w:t>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rsidP="00B50B86">
      <w:pPr>
        <w:pStyle w:val="BodyA"/>
      </w:pPr>
      <w:r>
        <w:rPr>
          <w:rFonts w:eastAsia="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rsidP="00B50B86">
      <w:pPr>
        <w:pStyle w:val="BodyA"/>
      </w:pPr>
      <w:r>
        <w:rPr>
          <w:rFonts w:eastAsia="Arial Unicode MS"/>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rsidP="00B50B86">
      <w:pPr>
        <w:pStyle w:val="BodyA"/>
      </w:pPr>
      <w:r>
        <w:rPr>
          <w:rFonts w:eastAsia="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0F057E8E" w14:textId="45EBAB2E" w:rsidR="00FF31DA" w:rsidRDefault="0049599B" w:rsidP="00B50B86">
      <w:pPr>
        <w:pStyle w:val="BodyA"/>
      </w:pPr>
      <w:r>
        <w:rPr>
          <w:rFonts w:eastAsia="Arial Unicode MS"/>
        </w:rPr>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2760962F" w14:textId="7D12D5C1" w:rsidR="00FF31DA" w:rsidRDefault="00782B9E" w:rsidP="00B50B86">
      <w:pPr>
        <w:pStyle w:val="Heading"/>
      </w:pPr>
      <w:bookmarkStart w:id="110" w:name="_Toc99483236"/>
      <w:r>
        <w:rPr>
          <w:rFonts w:eastAsia="Arial Unicode MS" w:cs="Arial Unicode MS"/>
        </w:rPr>
        <w:t xml:space="preserve">Approach to </w:t>
      </w:r>
      <w:r w:rsidR="0049599B">
        <w:rPr>
          <w:rFonts w:eastAsia="Arial Unicode MS" w:cs="Arial Unicode MS"/>
        </w:rPr>
        <w:t>Quality Assurance</w:t>
      </w:r>
      <w:bookmarkEnd w:id="110"/>
    </w:p>
    <w:p w14:paraId="0031F705" w14:textId="18A90984" w:rsidR="00C27687" w:rsidRPr="00C27687" w:rsidRDefault="00C27687" w:rsidP="00A353B1">
      <w:pPr>
        <w:pStyle w:val="BodyA"/>
      </w:pPr>
      <w:r w:rsidRPr="00C27687">
        <w:t xml:space="preserve">Operating the trouble ticketing software is the cornerstone of our service. Our ticket response process is based on ITIL methodologies, which codify processes for quality service. Our </w:t>
      </w:r>
      <w:r w:rsidR="00CC2843" w:rsidRPr="00C27687">
        <w:t>day-to-day</w:t>
      </w:r>
      <w:r w:rsidRPr="00C27687">
        <w:t xml:space="preserve"> procedures are focused on 3 of the 13 ITIL process areas: Incident Management (IM); Problem Management (PM) and Change Management (CM). By following the ITIL IM process, we ensure that normal service is restored quickly and business impact is minimized. The ITIL PM process helps us to prevent incidents from happening. Finally, the ITIL CM process helps us to respond to business changing environment by making changes with minimal disruption to IT Services. Our approach is to allow Tier-I support to respond to the user and log the call. If Tier-1 can resolve the issue the ticket is immediately marked as 'Resolved'.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 </w:t>
      </w:r>
    </w:p>
    <w:p w14:paraId="17DE19C4" w14:textId="77777777" w:rsidR="00C27687" w:rsidRPr="00C27687" w:rsidRDefault="00C27687" w:rsidP="00A353B1">
      <w:pPr>
        <w:pStyle w:val="BodyA"/>
      </w:pPr>
      <w:r w:rsidRPr="00C27687">
        <w:t xml:space="preserve">The ticket logging procedure is a vital point in any ticketing system. If the ticket is not properly categorized, this could adversely affect the knowledge management system and delay the team’s ability to provide adequate service. Properly categorizing tickets also impact reports used by upper management </w:t>
      </w:r>
      <w:r w:rsidRPr="00C27687">
        <w:lastRenderedPageBreak/>
        <w:t>who are looking for service trends. Reporting from our ticketing system will allow upper management to monitor vital ticket categories such as in Process for new user accounts, password resets, CAC issues, data spillage concerns and network downtime. Reports are also used to review SLA performance.</w:t>
      </w:r>
    </w:p>
    <w:p w14:paraId="62E7D8F0" w14:textId="7FD86AE7" w:rsidR="00C27687" w:rsidRDefault="00C27687" w:rsidP="00A353B1">
      <w:pPr>
        <w:pStyle w:val="BodyA"/>
        <w:rPr>
          <w:rFonts w:eastAsia="Arial Unicode MS"/>
        </w:rPr>
      </w:pPr>
      <w:r w:rsidRPr="00C27687">
        <w:rPr>
          <w:rFonts w:eastAsia="Arial Unicode MS"/>
        </w:rPr>
        <w:t>Team AveningTech technicians often find knowledge base system embedded in the ticketing system a huge asset. Knowledge based systems allows Team AveningTech to capture, reuse and maintain documented IT solutions and expertise. The repository serves as an immediate research tool with solutions that were successful on the network we are supporting. We have available to us step by step resolutions for common service requests and incidents. This helps in providing quick, consistent service and increases chances of first call resolutions.</w:t>
      </w:r>
      <w:r>
        <w:rPr>
          <w:rFonts w:eastAsia="Arial Unicode MS"/>
        </w:rPr>
        <w:t xml:space="preserve"> </w:t>
      </w:r>
      <w:r w:rsidR="00464579">
        <w:rPr>
          <w:rFonts w:eastAsia="Arial Unicode MS"/>
        </w:rPr>
        <w:t xml:space="preserve">Response times for </w:t>
      </w:r>
      <w:r w:rsidR="00B61AB9">
        <w:rPr>
          <w:rFonts w:eastAsia="Arial Unicode MS"/>
        </w:rPr>
        <w:t>individual</w:t>
      </w:r>
      <w:r w:rsidR="00464579">
        <w:rPr>
          <w:rFonts w:eastAsia="Arial Unicode MS"/>
        </w:rPr>
        <w:t xml:space="preserve"> task areas will mirror the </w:t>
      </w:r>
      <w:r w:rsidR="00B61AB9">
        <w:rPr>
          <w:rFonts w:eastAsia="Arial Unicode MS"/>
        </w:rPr>
        <w:t>requirements</w:t>
      </w:r>
      <w:r w:rsidR="00464579">
        <w:rPr>
          <w:rFonts w:eastAsia="Arial Unicode MS"/>
        </w:rPr>
        <w:t xml:space="preserve"> stated on page 17</w:t>
      </w:r>
      <w:r w:rsidR="00365A6F">
        <w:rPr>
          <w:rFonts w:eastAsia="Arial Unicode MS"/>
        </w:rPr>
        <w:t>5, etc.,</w:t>
      </w:r>
      <w:r w:rsidR="00464579">
        <w:rPr>
          <w:rFonts w:eastAsia="Arial Unicode MS"/>
        </w:rPr>
        <w:t xml:space="preserve"> of the RFP PWS. </w:t>
      </w:r>
      <w:r w:rsidR="00464579" w:rsidRPr="00464579">
        <w:rPr>
          <w:rFonts w:eastAsia="Arial Unicode MS"/>
        </w:rPr>
        <w:t>Service call response and completion times will cover the specific tasks for C3P Ashore Support; Enterprise/Infrastructure Services Support; CS Support; Managed IT Services Support; and, Bilateral Communications and Networks Management Support.</w:t>
      </w:r>
    </w:p>
    <w:p w14:paraId="72A51D38" w14:textId="5DE63D83" w:rsidR="00C27687" w:rsidRDefault="00C27687" w:rsidP="00A353B1">
      <w:pPr>
        <w:pStyle w:val="BodyA"/>
        <w:rPr>
          <w:rFonts w:eastAsia="Arial Unicode MS"/>
        </w:rPr>
      </w:pPr>
      <w:r>
        <w:rPr>
          <w:rFonts w:eastAsia="Arial Unicode MS"/>
        </w:rPr>
        <w:t>[</w:t>
      </w:r>
      <w:commentRangeStart w:id="111"/>
      <w:r>
        <w:rPr>
          <w:rFonts w:eastAsia="Arial Unicode MS"/>
        </w:rPr>
        <w:t xml:space="preserve">CONFIRM THAT THIS </w:t>
      </w:r>
      <w:r w:rsidR="00FF31A0">
        <w:rPr>
          <w:rFonts w:eastAsia="Arial Unicode MS"/>
        </w:rPr>
        <w:t>IS SUFFICIENT</w:t>
      </w:r>
      <w:commentRangeEnd w:id="111"/>
      <w:r>
        <w:rPr>
          <w:rStyle w:val="CommentReference"/>
          <w:rFonts w:eastAsia="Arial Unicode MS"/>
          <w:color w:val="auto"/>
        </w:rPr>
        <w:commentReference w:id="111"/>
      </w:r>
      <w:r>
        <w:rPr>
          <w:rFonts w:eastAsia="Arial Unicode MS"/>
        </w:rPr>
        <w:t>]</w:t>
      </w:r>
    </w:p>
    <w:tbl>
      <w:tblPr>
        <w:tblW w:w="0" w:type="auto"/>
        <w:tblCellMar>
          <w:left w:w="0" w:type="dxa"/>
          <w:right w:w="0" w:type="dxa"/>
        </w:tblCellMar>
        <w:tblLook w:val="04A0" w:firstRow="1" w:lastRow="0" w:firstColumn="1" w:lastColumn="0" w:noHBand="0" w:noVBand="1"/>
      </w:tblPr>
      <w:tblGrid>
        <w:gridCol w:w="1050"/>
        <w:gridCol w:w="1290"/>
        <w:gridCol w:w="4222"/>
        <w:gridCol w:w="2160"/>
      </w:tblGrid>
      <w:tr w:rsidR="00C27687" w:rsidRPr="00C27687" w14:paraId="2B9948A6" w14:textId="77777777" w:rsidTr="00E13AC7">
        <w:trPr>
          <w:trHeight w:val="195"/>
        </w:trPr>
        <w:tc>
          <w:tcPr>
            <w:tcW w:w="105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0ED9EF4D"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Severity Level</w:t>
            </w:r>
          </w:p>
        </w:tc>
        <w:tc>
          <w:tcPr>
            <w:tcW w:w="129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59BE05A8"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Response Time</w:t>
            </w:r>
          </w:p>
        </w:tc>
        <w:tc>
          <w:tcPr>
            <w:tcW w:w="4222"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69EBF01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Description</w:t>
            </w:r>
          </w:p>
        </w:tc>
        <w:tc>
          <w:tcPr>
            <w:tcW w:w="216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1B65CD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Resolution Time</w:t>
            </w:r>
          </w:p>
        </w:tc>
      </w:tr>
      <w:tr w:rsidR="00C27687" w:rsidRPr="00C27687" w14:paraId="2D2DE1DD" w14:textId="77777777" w:rsidTr="00E13AC7">
        <w:trPr>
          <w:trHeight w:val="300"/>
        </w:trPr>
        <w:tc>
          <w:tcPr>
            <w:tcW w:w="1050" w:type="dxa"/>
            <w:tcBorders>
              <w:top w:val="single" w:sz="6" w:space="0" w:color="000000"/>
              <w:left w:val="single" w:sz="6" w:space="0" w:color="000000"/>
              <w:bottom w:val="single" w:sz="6" w:space="0" w:color="000000"/>
              <w:right w:val="single" w:sz="6" w:space="0" w:color="000000"/>
            </w:tcBorders>
            <w:shd w:val="clear" w:color="auto" w:fill="FC0F1A"/>
            <w:tcMar>
              <w:top w:w="60" w:type="dxa"/>
              <w:left w:w="60" w:type="dxa"/>
              <w:bottom w:w="60" w:type="dxa"/>
              <w:right w:w="60" w:type="dxa"/>
            </w:tcMar>
            <w:hideMark/>
          </w:tcPr>
          <w:p w14:paraId="3284DC7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Critical</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A00F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15 minutes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2FD3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Complete outage, multiple users impacted, no immediate workaround</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BEEA"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r>
      <w:tr w:rsidR="00C27687" w:rsidRPr="00C27687" w14:paraId="2A5D1014" w14:textId="77777777" w:rsidTr="00E13AC7">
        <w:trPr>
          <w:trHeight w:val="285"/>
        </w:trPr>
        <w:tc>
          <w:tcPr>
            <w:tcW w:w="1050" w:type="dxa"/>
            <w:tcBorders>
              <w:top w:val="single" w:sz="6" w:space="0" w:color="000000"/>
              <w:left w:val="single" w:sz="6" w:space="0" w:color="000000"/>
              <w:bottom w:val="single" w:sz="6" w:space="0" w:color="000000"/>
              <w:right w:val="single" w:sz="6" w:space="0" w:color="000000"/>
            </w:tcBorders>
            <w:shd w:val="clear" w:color="auto" w:fill="FC464B"/>
            <w:tcMar>
              <w:top w:w="60" w:type="dxa"/>
              <w:left w:w="60" w:type="dxa"/>
              <w:bottom w:w="60" w:type="dxa"/>
              <w:right w:w="60" w:type="dxa"/>
            </w:tcMar>
            <w:hideMark/>
          </w:tcPr>
          <w:p w14:paraId="543EA05E"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High</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19B222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hour</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778CF49"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Degraded service, multiple users affected, latency issues, unable to log into systems</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0B4FD10"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12 hours</w:t>
            </w:r>
          </w:p>
        </w:tc>
      </w:tr>
      <w:tr w:rsidR="00C27687" w:rsidRPr="00C27687" w14:paraId="44F1824C"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DAAA08"/>
            <w:tcMar>
              <w:top w:w="60" w:type="dxa"/>
              <w:left w:w="60" w:type="dxa"/>
              <w:bottom w:w="60" w:type="dxa"/>
              <w:right w:w="60" w:type="dxa"/>
            </w:tcMar>
            <w:hideMark/>
          </w:tcPr>
          <w:p w14:paraId="4F3E8AC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Medium</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E16D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FBC5C"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Does not immediately impede mission performance, only one user affected, work arounds exist, break/fix request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9BF02"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3 business days</w:t>
            </w:r>
          </w:p>
        </w:tc>
      </w:tr>
      <w:tr w:rsidR="00C27687" w:rsidRPr="00C27687" w14:paraId="76F8395B" w14:textId="77777777" w:rsidTr="00E13AC7">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ECFF1B"/>
            <w:tcMar>
              <w:top w:w="60" w:type="dxa"/>
              <w:left w:w="60" w:type="dxa"/>
              <w:bottom w:w="60" w:type="dxa"/>
              <w:right w:w="60" w:type="dxa"/>
            </w:tcMar>
            <w:hideMark/>
          </w:tcPr>
          <w:p w14:paraId="00207DE5"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Low</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98A7D53"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business day</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0F6CFC4"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Equipment upgrade, move, new component or enhancement. Impact is low and work can be scheduled based on business case</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278D68BF" w14:textId="77777777" w:rsidR="00C27687" w:rsidRPr="00C27687" w:rsidRDefault="00C27687" w:rsidP="00C27687">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7 business days</w:t>
            </w:r>
          </w:p>
        </w:tc>
      </w:tr>
    </w:tbl>
    <w:p w14:paraId="2D96056A" w14:textId="0B378E1D" w:rsidR="002630CE" w:rsidRDefault="002630CE" w:rsidP="00A353B1">
      <w:pPr>
        <w:pStyle w:val="BodyA"/>
        <w:rPr>
          <w:rFonts w:eastAsia="Arial Unicode MS"/>
        </w:rPr>
      </w:pPr>
      <w:r>
        <w:rPr>
          <w:rFonts w:eastAsia="Arial Unicode MS"/>
        </w:rPr>
        <w:t xml:space="preserve">On-call service will be provided, with access to our technicians via their company-provided cell phones during both regular and non-business service hours. </w:t>
      </w:r>
    </w:p>
    <w:p w14:paraId="3F6E50EE" w14:textId="7CC6C7D9" w:rsidR="00FF31DA" w:rsidRDefault="0049599B" w:rsidP="00A353B1">
      <w:pPr>
        <w:pStyle w:val="BodyA"/>
      </w:pPr>
      <w:r>
        <w:rPr>
          <w:rFonts w:eastAsia="Arial Unicode MS"/>
        </w:rPr>
        <w:t>As part of our quality assurance process, AveningTech incorporates a formal lessons</w:t>
      </w:r>
      <w:r w:rsidR="00AA7E7C">
        <w:rPr>
          <w:rFonts w:eastAsia="Arial Unicode MS"/>
        </w:rPr>
        <w:t>-</w:t>
      </w:r>
      <w:r>
        <w:rPr>
          <w:rFonts w:eastAsia="Arial Unicode MS"/>
        </w:rPr>
        <w:t xml:space="preserve">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14:paraId="06239BB9" w14:textId="77777777" w:rsidR="00FF31DA" w:rsidRDefault="0049599B" w:rsidP="00A353B1">
      <w:pPr>
        <w:pStyle w:val="BodyA"/>
      </w:pPr>
      <w:r>
        <w:rPr>
          <w:rFonts w:eastAsia="Arial Unicode MS"/>
        </w:rPr>
        <w:t>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t>
      </w:r>
    </w:p>
    <w:p w14:paraId="1F19B2D8" w14:textId="146842FF" w:rsidR="00FF31DA" w:rsidRDefault="0049599B" w:rsidP="00A353B1">
      <w:pPr>
        <w:pStyle w:val="BodyA"/>
      </w:pPr>
      <w:r>
        <w:rPr>
          <w:rFonts w:eastAsia="Arial Unicode MS"/>
        </w:rPr>
        <w:t xml:space="preserve">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   against the </w:t>
      </w:r>
      <w:r>
        <w:rPr>
          <w:rFonts w:eastAsia="Arial Unicode MS"/>
        </w:rPr>
        <w:lastRenderedPageBreak/>
        <w:t xml:space="preserve">Acceptance Criteria thresholds via our </w:t>
      </w:r>
      <w:r w:rsidR="00CC2843">
        <w:rPr>
          <w:rFonts w:eastAsia="Arial Unicode MS"/>
        </w:rPr>
        <w:t>cloud-based</w:t>
      </w:r>
      <w:r>
        <w:rPr>
          <w:rFonts w:eastAsia="Arial Unicode MS"/>
        </w:rPr>
        <w:t xml:space="preserve"> </w:t>
      </w:r>
      <w:r w:rsidR="005A0150">
        <w:rPr>
          <w:rFonts w:eastAsia="Arial Unicode MS"/>
        </w:rPr>
        <w:t xml:space="preserve">project management </w:t>
      </w:r>
      <w:r>
        <w:rPr>
          <w:rFonts w:eastAsia="Arial Unicode MS"/>
        </w:rPr>
        <w: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t>
      </w:r>
    </w:p>
    <w:p w14:paraId="37EEC982" w14:textId="2F944787" w:rsidR="00FF31DA" w:rsidRDefault="0049599B" w:rsidP="00A353B1">
      <w:pPr>
        <w:pStyle w:val="BodyA"/>
      </w:pPr>
      <w:r>
        <w:rPr>
          <w:rFonts w:eastAsia="Arial Unicode MS"/>
        </w:rPr>
        <w:t xml:space="preserve">We will use several tools such as Cause and Effect Diagrams, Check Sheets generated by our </w:t>
      </w:r>
      <w:r w:rsidR="005A0150">
        <w:rPr>
          <w:rFonts w:eastAsia="Arial Unicode MS"/>
        </w:rPr>
        <w:t>project management portal</w:t>
      </w:r>
      <w:r>
        <w:rPr>
          <w:rFonts w:eastAsia="Arial Unicode MS"/>
        </w:rPr>
        <w: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14:paraId="5EB54D2D" w14:textId="77777777" w:rsidR="00FF31DA" w:rsidRDefault="0049599B" w:rsidP="00A353B1">
      <w:pPr>
        <w:pStyle w:val="BodyA"/>
      </w:pPr>
      <w:r>
        <w:rPr>
          <w:rFonts w:eastAsia="Arial Unicode MS"/>
        </w:rPr>
        <w:t>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“draft” deliverables for review.</w:t>
      </w:r>
    </w:p>
    <w:p w14:paraId="0616AC08" w14:textId="51414D87" w:rsidR="00FF31DA" w:rsidRDefault="0049599B" w:rsidP="00A353B1">
      <w:pPr>
        <w:pStyle w:val="BodyA"/>
      </w:pPr>
      <w:r>
        <w:rPr>
          <w:rFonts w:eastAsia="Arial Unicode MS"/>
        </w:rPr>
        <w:t>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t>
      </w:r>
    </w:p>
    <w:p w14:paraId="6C99D2BF" w14:textId="23FE727E" w:rsidR="00AA7E7C" w:rsidRPr="00AA7E7C" w:rsidRDefault="00AA7E7C" w:rsidP="00A353B1">
      <w:pPr>
        <w:pStyle w:val="BodyA"/>
      </w:pPr>
      <w:r>
        <w:rPr>
          <w:rFonts w:eastAsia="Arial Unicode MS"/>
        </w:rPr>
        <w:t>We will a</w:t>
      </w:r>
      <w:r w:rsidR="0049599B">
        <w:rPr>
          <w:rFonts w:eastAsia="Arial Unicode MS"/>
        </w:rPr>
        <w:t>ddress the Quality Assurance Surveillance Plan (QASP)</w:t>
      </w:r>
      <w:r w:rsidR="00CC2843">
        <w:rPr>
          <w:rFonts w:eastAsia="Arial Unicode MS"/>
        </w:rPr>
        <w:t>by reference</w:t>
      </w:r>
      <w:r>
        <w:rPr>
          <w:rFonts w:eastAsia="Arial Unicode MS"/>
        </w:rPr>
        <w:t xml:space="preserve"> in our </w:t>
      </w:r>
      <w:r w:rsidR="0049599B">
        <w:rPr>
          <w:rFonts w:eastAsia="Arial Unicode MS"/>
        </w:rPr>
        <w:t>draft QAP</w:t>
      </w:r>
      <w:r>
        <w:rPr>
          <w:rFonts w:eastAsia="Arial Unicode MS"/>
        </w:rPr>
        <w:t xml:space="preserve">. </w:t>
      </w:r>
      <w:r w:rsidRPr="00AA7E7C">
        <w:t>Team AveningTech will utilize its CMMI quality management framework to implement and execute a Quality Assurance Plan (QAP). The QAP provides our PMs and customers with an objective evaluation of processes and work products against the defined processes and requirements stated in the contract. It codifies the approach we follow to make sure that data collected to monitor performance is appropriate and representative of the measures being taken, and that it provides full visibility into the quality of the product and processes within scope. Our QAP is used as a quality control system. The plan identifies the quality measures to be performed to ensure that the metrics reported are true and representative of the performance measure. This plan will review the performance measures proposed, the principal methods of measuring and collecting performance measures, and identify the process to effect change to both the data and the surveillance method.</w:t>
      </w:r>
    </w:p>
    <w:p w14:paraId="6436E504" w14:textId="737B0145" w:rsidR="00AA7E7C" w:rsidRPr="00AA7E7C" w:rsidRDefault="00AA7E7C" w:rsidP="00A353B1">
      <w:pPr>
        <w:pStyle w:val="BodyA"/>
      </w:pPr>
      <w:r w:rsidRPr="00AA7E7C">
        <w:t xml:space="preserve">The QAP provides the framework for how we will operate and deliver quality products and services to DOD. The AveningTech Team will manage the QAP using our CMMI management processes to ensure a focus on objective measures, promote excellence in performance across the program, and provide ample opportunity for continuous improvement. Our Program Manager will lead the implementation and execution of the contract QAP, which will be a collaborative effort involving project management, team </w:t>
      </w:r>
      <w:r w:rsidRPr="00AA7E7C">
        <w:lastRenderedPageBreak/>
        <w:t xml:space="preserve">leads, technical staff, and other personnel. All parties must support the QAP to build the collaborative environment needed to succeed. The AveningTech Team has extensive experience in </w:t>
      </w:r>
      <w:r w:rsidR="00CC2843" w:rsidRPr="00AA7E7C">
        <w:t>performance-based</w:t>
      </w:r>
      <w:r w:rsidRPr="00AA7E7C">
        <w:t xml:space="preserve"> contracts requiring detailed performance measurement and surveillance at task order levels, which in the aggregate inform Government decisions regarding the continuation of the contract and award of follow-on periods and Award Terms.</w:t>
      </w:r>
    </w:p>
    <w:p w14:paraId="28FCBF91" w14:textId="77777777" w:rsidR="00AA7E7C" w:rsidRPr="00AA7E7C" w:rsidRDefault="00AA7E7C" w:rsidP="00A353B1">
      <w:pPr>
        <w:pStyle w:val="BodyA"/>
      </w:pPr>
      <w:r w:rsidRPr="00AA7E7C">
        <w:t>The QAP discusses how we will monitor, manage and report performance objectives according to DOD’s agreed-upon measures and standards. Quality Assurance provides DOD and our customers and management team with high confidence that the support provided by the AveningTech Team will be accomplished through documented and repeatable processes. In addition, in full compliance with CMMI, ISO-9000 and most continuous improvement frameworks, our quality assurance program has an embedded continuous improvement process involving all levels of management to be effective. The Quality Assurance Surveillance Plan (QASP) is the document government personnel use to assess contractor performance — and our QAP will map to the government’s performance standards to ensure full compliance.</w:t>
      </w:r>
    </w:p>
    <w:p w14:paraId="2ED26322" w14:textId="5A5D8843" w:rsidR="00FF31DA" w:rsidRDefault="00AA7E7C" w:rsidP="00A353B1">
      <w:pPr>
        <w:pStyle w:val="BodyA"/>
      </w:pPr>
      <w:r w:rsidRPr="00AA7E7C">
        <w:t>A key element to quality is our people. The AveningTech Team work force is trained in the principles of quality, customer service, and they are empowered to meet the customer’s needs and performance objectives at the lowest practical level of effort. These are the keys to successful integration into daily business. Effective measurement of customer satisfaction, key process effectiveness, system performance, and random sampling of performance indicators are the foundation from which fact-based decisions can be made. The AveningTech Team QA philosophy focuses on the customer and our CO/COR as the ultimate judges of the quality of our performance, as reported via key performance indicators (KPIs) mapped to the metrics (in PWS section 7.10 for Service Calls, based on the data found on page 177 of RFP PWS.</w:t>
      </w:r>
    </w:p>
    <w:sectPr w:rsidR="00FF31DA" w:rsidSect="00527363">
      <w:headerReference w:type="default" r:id="rId19"/>
      <w:footerReference w:type="default" r:id="rId20"/>
      <w:pgSz w:w="12240" w:h="15840"/>
      <w:pgMar w:top="1440" w:right="1440" w:bottom="1440" w:left="1440" w:header="576" w:footer="576"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rosoft Office User" w:date="2022-03-28T14:11:00Z" w:initials="MOU">
    <w:p w14:paraId="4E994199" w14:textId="212272F8" w:rsidR="00AA2F24" w:rsidRDefault="00AA2F24">
      <w:pPr>
        <w:pStyle w:val="CommentText"/>
      </w:pPr>
      <w:r>
        <w:rPr>
          <w:rStyle w:val="CommentReference"/>
        </w:rPr>
        <w:annotationRef/>
      </w:r>
      <w:r>
        <w:rPr>
          <w:rFonts w:cs="Arial Unicode MS"/>
          <w:shd w:val="clear" w:color="auto" w:fill="FFFF00"/>
        </w:rPr>
        <w:t>Needs more detail on our SMIT cyber activities</w:t>
      </w:r>
    </w:p>
  </w:comment>
  <w:comment w:id="6" w:author="Microsoft Office User" w:date="2022-03-28T14:12:00Z" w:initials="MOU">
    <w:p w14:paraId="1B38B814" w14:textId="77777777" w:rsidR="00111377" w:rsidRDefault="00111377" w:rsidP="00111377">
      <w:pPr>
        <w:pStyle w:val="BodyA"/>
      </w:pPr>
      <w:r>
        <w:rPr>
          <w:rStyle w:val="CommentReference"/>
        </w:rPr>
        <w:annotationRef/>
      </w:r>
      <w:r>
        <w:rPr>
          <w:rFonts w:eastAsia="Arial Unicode MS" w:cs="Arial Unicode MS"/>
          <w:shd w:val="clear" w:color="auto" w:fill="FFFF00"/>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p>
    <w:p w14:paraId="60F4701B" w14:textId="69FAA377" w:rsidR="00111377" w:rsidRDefault="00111377">
      <w:pPr>
        <w:pStyle w:val="CommentText"/>
      </w:pPr>
    </w:p>
  </w:comment>
  <w:comment w:id="7" w:author="Microsoft Office User" w:date="2022-03-29T15:37:00Z" w:initials="MOU">
    <w:p w14:paraId="178F7022" w14:textId="25520394" w:rsidR="003D2C7B" w:rsidRDefault="003D2C7B">
      <w:pPr>
        <w:pStyle w:val="CommentText"/>
      </w:pPr>
      <w:r>
        <w:rPr>
          <w:rStyle w:val="CommentReference"/>
        </w:rPr>
        <w:annotationRef/>
      </w:r>
      <w:r>
        <w:t>Logan will add</w:t>
      </w:r>
    </w:p>
  </w:comment>
  <w:comment w:id="14" w:author="Microsoft Office User" w:date="2022-03-29T15:37:00Z" w:initials="MOU">
    <w:p w14:paraId="565FFE16" w14:textId="444FCABC" w:rsidR="003D2C7B" w:rsidRDefault="003D2C7B">
      <w:pPr>
        <w:pStyle w:val="CommentText"/>
      </w:pPr>
      <w:r>
        <w:rPr>
          <w:rStyle w:val="CommentReference"/>
        </w:rPr>
        <w:annotationRef/>
      </w:r>
      <w:r>
        <w:t>Logan will add</w:t>
      </w:r>
    </w:p>
  </w:comment>
  <w:comment w:id="15" w:author="Microsoft Office User" w:date="2022-03-28T14:11:00Z" w:initials="MOU">
    <w:p w14:paraId="05C3679B" w14:textId="346A62E7" w:rsidR="00111377" w:rsidRDefault="00111377">
      <w:pPr>
        <w:pStyle w:val="CommentText"/>
      </w:pPr>
      <w:r>
        <w:rPr>
          <w:rStyle w:val="CommentReference"/>
        </w:rPr>
        <w:annotationRef/>
      </w:r>
    </w:p>
  </w:comment>
  <w:comment w:id="16" w:author="Microsoft Office User" w:date="2022-03-29T15:38:00Z" w:initials="MOU">
    <w:p w14:paraId="49B2E3BB" w14:textId="3D4577EE" w:rsidR="003D2C7B" w:rsidRDefault="003D2C7B">
      <w:pPr>
        <w:pStyle w:val="CommentText"/>
      </w:pPr>
      <w:r>
        <w:rPr>
          <w:rStyle w:val="CommentReference"/>
        </w:rPr>
        <w:annotationRef/>
      </w:r>
      <w:r>
        <w:rPr>
          <w:rStyle w:val="CommentReference"/>
        </w:rPr>
        <w:t>Tom will re-draw</w:t>
      </w:r>
    </w:p>
  </w:comment>
  <w:comment w:id="17" w:author="Tom Termini" w:date="2022-03-17T16: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19" w:author="Microsoft Office User" w:date="2022-03-29T15:40:00Z" w:initials="MOU">
    <w:p w14:paraId="133E5C2D" w14:textId="6973782B" w:rsidR="003D2C7B" w:rsidRDefault="003D2C7B">
      <w:pPr>
        <w:pStyle w:val="CommentText"/>
      </w:pPr>
      <w:r>
        <w:rPr>
          <w:rStyle w:val="CommentReference"/>
        </w:rPr>
        <w:annotationRef/>
      </w:r>
      <w:r>
        <w:t>Highlight that Service Disruption is a RISK and how we will address it.</w:t>
      </w:r>
    </w:p>
  </w:comment>
  <w:comment w:id="20" w:author="Microsoft Office User" w:date="2022-03-29T15:40:00Z" w:initials="MOU">
    <w:p w14:paraId="0DD6045B" w14:textId="10FC4CBD" w:rsidR="003D2C7B" w:rsidRDefault="003D2C7B">
      <w:pPr>
        <w:pStyle w:val="CommentText"/>
      </w:pPr>
      <w:r>
        <w:rPr>
          <w:rStyle w:val="CommentReference"/>
        </w:rPr>
        <w:annotationRef/>
      </w:r>
      <w:r>
        <w:t>Add an ACTION CAPTION/CALL OUT TO THE GRAPHIC</w:t>
      </w:r>
    </w:p>
  </w:comment>
  <w:comment w:id="18" w:author="Microsoft Office User" w:date="2022-03-22T15: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21" w:author="Microsoft Office User" w:date="2022-03-29T15:43:00Z" w:initials="MOU">
    <w:p w14:paraId="3637CE52" w14:textId="449A49BC" w:rsidR="000F4955" w:rsidRDefault="000F4955">
      <w:pPr>
        <w:pStyle w:val="CommentText"/>
      </w:pPr>
      <w:r>
        <w:rPr>
          <w:rStyle w:val="CommentReference"/>
        </w:rPr>
        <w:annotationRef/>
      </w:r>
      <w:r>
        <w:t>Logan – what is a potential Risk, and the mitigation for it?</w:t>
      </w:r>
    </w:p>
  </w:comment>
  <w:comment w:id="22" w:author="Logan Korn" w:date="2022-03-21T09:41:00Z" w:initials="LK">
    <w:p w14:paraId="660057EC" w14:textId="77777777" w:rsidR="00B4054E" w:rsidRDefault="00B4054E" w:rsidP="000E7D9F">
      <w:pPr>
        <w:pStyle w:val="CommentText"/>
      </w:pPr>
      <w:r>
        <w:rPr>
          <w:rStyle w:val="CommentReference"/>
        </w:rPr>
        <w:annotationRef/>
      </w:r>
      <w:r>
        <w:t xml:space="preserve">Subtasks 6-10 are all related to site CS activities and can be combined into one section. This will save us page count. It's also not an evaluated factor so we will address it without diving too deep. Additionally, we can leverage our TISCOM support to cover this whole section since the tasks are very similar. </w:t>
      </w:r>
    </w:p>
  </w:comment>
  <w:comment w:id="23" w:author="Microsoft Office User" w:date="2022-03-28T14:19:00Z" w:initials="MOU">
    <w:p w14:paraId="0A2C47D6" w14:textId="11D626E2" w:rsidR="00950968" w:rsidRDefault="00950968">
      <w:pPr>
        <w:pStyle w:val="CommentText"/>
      </w:pPr>
      <w:r>
        <w:rPr>
          <w:rStyle w:val="CommentReference"/>
        </w:rPr>
        <w:annotationRef/>
      </w:r>
      <w:r w:rsidR="000F4955">
        <w:t xml:space="preserve">Logan will send some copy. Site-specific cyber security is not evaluated; text for compliance only. </w:t>
      </w:r>
      <w:r>
        <w:t>I will take a look at this in the coming days. [TOM]</w:t>
      </w:r>
    </w:p>
  </w:comment>
  <w:comment w:id="31" w:author="Microsoft Office User" w:date="2022-03-29T15:45:00Z" w:initials="MOU">
    <w:p w14:paraId="617A7A8B" w14:textId="62DBA6A7" w:rsidR="000F4955" w:rsidRDefault="000F4955">
      <w:pPr>
        <w:pStyle w:val="CommentText"/>
      </w:pPr>
      <w:r>
        <w:rPr>
          <w:rStyle w:val="CommentReference"/>
        </w:rPr>
        <w:annotationRef/>
      </w:r>
      <w:r>
        <w:t>Response times from Table 1? Logan… is the table in QA useable? Reference back?</w:t>
      </w:r>
    </w:p>
  </w:comment>
  <w:comment w:id="35" w:author="Logan Korn" w:date="2022-03-29T17:33:00Z" w:initials="LK">
    <w:p w14:paraId="2AD44E60" w14:textId="77777777" w:rsidR="005D69D0" w:rsidRDefault="005D69D0" w:rsidP="00B7738D">
      <w:pPr>
        <w:pStyle w:val="CommentText"/>
      </w:pPr>
      <w:r>
        <w:rPr>
          <w:rStyle w:val="CommentReference"/>
        </w:rPr>
        <w:annotationRef/>
      </w:r>
      <w:r>
        <w:t xml:space="preserve">Way too long - needs surgery. </w:t>
      </w:r>
    </w:p>
  </w:comment>
  <w:comment w:id="77" w:author="Microsoft Office User" w:date="2022-03-29T15:47:00Z" w:initials="MOU">
    <w:p w14:paraId="769B60D6" w14:textId="2DCF7CFC" w:rsidR="000419EA" w:rsidRDefault="000419EA">
      <w:pPr>
        <w:pStyle w:val="CommentText"/>
      </w:pPr>
      <w:r>
        <w:rPr>
          <w:rStyle w:val="CommentReference"/>
        </w:rPr>
        <w:annotationRef/>
      </w:r>
      <w:r>
        <w:t xml:space="preserve">Lee: should we introduce the PM, and name that person? </w:t>
      </w:r>
      <w:r>
        <w:br/>
      </w:r>
      <w:r>
        <w:br/>
        <w:t>YES please give info on the PM candidate, who is a known quantity. Use the person’s résumé intro for it. Keep it brief. Logan will grab from the resume.</w:t>
      </w:r>
    </w:p>
  </w:comment>
  <w:comment w:id="78" w:author="Microsoft Office User" w:date="2022-03-29T15:49:00Z" w:initials="MOU">
    <w:p w14:paraId="15E6ECD9" w14:textId="19505C35" w:rsidR="000419EA" w:rsidRDefault="000419EA">
      <w:pPr>
        <w:pStyle w:val="CommentText"/>
      </w:pPr>
      <w:r>
        <w:rPr>
          <w:rStyle w:val="CommentReference"/>
        </w:rPr>
        <w:annotationRef/>
      </w:r>
      <w:r>
        <w:t>Use the content in the Executive Summary, and shorten this section on teammates to keep things tight.</w:t>
      </w:r>
    </w:p>
  </w:comment>
  <w:comment w:id="84" w:author="Microsoft Office User" w:date="2022-03-28T12:40:00Z" w:initials="MOU">
    <w:p w14:paraId="4732FD2D" w14:textId="5DA2DAA3" w:rsidR="00631841" w:rsidRDefault="00631841">
      <w:pPr>
        <w:pStyle w:val="CommentText"/>
      </w:pPr>
      <w:r>
        <w:rPr>
          <w:rStyle w:val="CommentReference"/>
        </w:rPr>
        <w:annotationRef/>
      </w:r>
      <w:r>
        <w:t>Proof point needed</w:t>
      </w:r>
    </w:p>
  </w:comment>
  <w:comment w:id="85" w:author="Microsoft Office User" w:date="2022-03-28T12:40:00Z" w:initials="MOU">
    <w:p w14:paraId="7AD453CC" w14:textId="77777777" w:rsidR="00631841" w:rsidRDefault="00631841" w:rsidP="00631841">
      <w:pPr>
        <w:pStyle w:val="CommentText"/>
      </w:pPr>
      <w:r>
        <w:rPr>
          <w:rStyle w:val="CommentReference"/>
        </w:rPr>
        <w:annotationRef/>
      </w:r>
      <w:r>
        <w:rPr>
          <w:rStyle w:val="CommentReference"/>
        </w:rPr>
        <w:annotationRef/>
      </w:r>
      <w:r>
        <w:t>Proof point needed</w:t>
      </w:r>
    </w:p>
    <w:p w14:paraId="5ED666EB" w14:textId="3E9FB617" w:rsidR="00631841" w:rsidRDefault="00631841">
      <w:pPr>
        <w:pStyle w:val="CommentText"/>
      </w:pPr>
    </w:p>
  </w:comment>
  <w:comment w:id="87" w:author="Microsoft Office User" w:date="2022-03-28T12:42:00Z" w:initials="MOU">
    <w:p w14:paraId="14636C11" w14:textId="0F0CB2FA" w:rsidR="00772D9F" w:rsidRDefault="00772D9F">
      <w:pPr>
        <w:pStyle w:val="CommentText"/>
      </w:pPr>
      <w:r>
        <w:rPr>
          <w:rStyle w:val="CommentReference"/>
        </w:rPr>
        <w:annotationRef/>
      </w:r>
      <w:r>
        <w:t>Proof point needed – how many?</w:t>
      </w:r>
    </w:p>
  </w:comment>
  <w:comment w:id="88" w:author="Microsoft Office User" w:date="2022-03-22T12:29:00Z" w:initials="MOU">
    <w:p w14:paraId="7C30D7A2" w14:textId="77777777"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89" w:author="Microsoft Office User" w:date="2022-03-22T12:29:00Z" w:initials="MOU">
    <w:p w14:paraId="2B2584DE" w14:textId="77777777" w:rsidR="00C13A7C" w:rsidRDefault="00C13A7C" w:rsidP="00C13A7C">
      <w:pPr>
        <w:pStyle w:val="CommentText"/>
      </w:pPr>
      <w:r>
        <w:rPr>
          <w:rStyle w:val="CommentReference"/>
        </w:rPr>
        <w:annotationRef/>
      </w: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disposition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p w14:paraId="0BBE3FFC" w14:textId="677A590D" w:rsidR="00C13A7C" w:rsidRDefault="00C13A7C">
      <w:pPr>
        <w:pStyle w:val="CommentText"/>
      </w:pPr>
    </w:p>
  </w:comment>
  <w:comment w:id="90" w:author="Gary Murakami" w:date="2022-03-20T22:23:00Z" w:initials="GM">
    <w:p w14:paraId="0C1F56B1" w14:textId="77777777"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92" w:author="Microsoft Office User" w:date="2022-03-22T15: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93" w:author="Tom Termini" w:date="2022-03-17T16:13:00Z" w:initials="">
    <w:p w14:paraId="1350E1C0" w14:textId="77777777" w:rsidR="00FF31DA" w:rsidRDefault="00FF31DA">
      <w:pPr>
        <w:pStyle w:val="Default"/>
      </w:pPr>
    </w:p>
    <w:p w14:paraId="6E46A0A9" w14:textId="77777777" w:rsidR="00FF31DA" w:rsidRDefault="009A475F">
      <w:pPr>
        <w:pStyle w:val="Default"/>
        <w:rPr>
          <w:rFonts w:eastAsia="Arial Unicode MS" w:cs="Arial Unicode MS"/>
        </w:rPr>
      </w:pPr>
      <w:r>
        <w:rPr>
          <w:rFonts w:eastAsia="Arial Unicode MS" w:cs="Arial Unicode MS"/>
        </w:rPr>
        <w:t xml:space="preserve">Lee: </w:t>
      </w:r>
      <w:r w:rsidR="0049599B">
        <w:rPr>
          <w:rFonts w:eastAsia="Arial Unicode MS" w:cs="Arial Unicode MS"/>
        </w:rPr>
        <w:t>Need to leverage the fact that we are providing a range of support types to NGEN and have been for nearly a decade. Our support of PACAF C5ISRO is also directly relevant. We should highlight that we have provided this type of service to multiple military branches</w:t>
      </w:r>
      <w:r w:rsidR="0043669B">
        <w:rPr>
          <w:rFonts w:eastAsia="Arial Unicode MS" w:cs="Arial Unicode MS"/>
        </w:rPr>
        <w:t>.</w:t>
      </w:r>
    </w:p>
    <w:p w14:paraId="20F14C1B" w14:textId="0638F25F" w:rsidR="0043669B" w:rsidRDefault="0043669B">
      <w:pPr>
        <w:pStyle w:val="Default"/>
      </w:pPr>
      <w:r>
        <w:rPr>
          <w:rFonts w:eastAsia="Arial Unicode MS" w:cs="Arial Unicode MS"/>
        </w:rPr>
        <w:t>On other efforts we doing similar work… more from Logan.</w:t>
      </w:r>
    </w:p>
  </w:comment>
  <w:comment w:id="94" w:author="Lee Platt" w:date="2022-03-19T08:35:00Z" w:initials="LP">
    <w:p w14:paraId="73A9EB28" w14:textId="7E24981D" w:rsidR="00337111" w:rsidRDefault="00337111">
      <w:pPr>
        <w:pStyle w:val="CommentText"/>
      </w:pPr>
      <w:r>
        <w:rPr>
          <w:rStyle w:val="CommentReference"/>
        </w:rPr>
        <w:annotationRef/>
      </w:r>
      <w:r>
        <w:t>Need to get with Nicole to get updated information about the VTC support provided in Hawaii.</w:t>
      </w:r>
      <w:r w:rsidR="002C40F5">
        <w:t xml:space="preserve"> Consult with Michelle.</w:t>
      </w:r>
    </w:p>
    <w:p w14:paraId="235FC71F" w14:textId="7FD39938" w:rsidR="00337111" w:rsidRDefault="00337111">
      <w:pPr>
        <w:pStyle w:val="CommentText"/>
      </w:pPr>
    </w:p>
  </w:comment>
  <w:comment w:id="95" w:author="Microsoft Office User" w:date="2022-03-29T15:59:00Z" w:initials="MOU">
    <w:p w14:paraId="2967A2B7" w14:textId="0DB0DB2C" w:rsidR="0043669B" w:rsidRDefault="0043669B">
      <w:pPr>
        <w:pStyle w:val="CommentText"/>
      </w:pPr>
      <w:r>
        <w:rPr>
          <w:rStyle w:val="CommentReference"/>
        </w:rPr>
        <w:annotationRef/>
      </w:r>
      <w:r>
        <w:t>More content regarding VTC… coming soon</w:t>
      </w:r>
    </w:p>
  </w:comment>
  <w:comment w:id="96" w:author="Tom Termini" w:date="2022-03-17T16:14:00Z" w:initials="">
    <w:p w14:paraId="4093CA89" w14:textId="77777777" w:rsidR="008E4FDF" w:rsidRDefault="008E4FDF" w:rsidP="008E4FDF">
      <w:pPr>
        <w:pStyle w:val="Default"/>
      </w:pPr>
    </w:p>
    <w:p w14:paraId="00CDAEB5" w14:textId="77777777" w:rsidR="008E4FDF" w:rsidRDefault="008E4FDF" w:rsidP="008E4FDF">
      <w:pPr>
        <w:pStyle w:val="Default"/>
      </w:pPr>
      <w:r>
        <w:rPr>
          <w:rFonts w:eastAsia="Arial Unicode MS" w:cs="Arial Unicode MS"/>
        </w:rPr>
        <w:t>Address in upcoming version</w:t>
      </w:r>
    </w:p>
  </w:comment>
  <w:comment w:id="97" w:author="Tom Termini" w:date="2022-03-17T16:14:00Z" w:initials="">
    <w:p w14:paraId="2A8E1162" w14:textId="77777777" w:rsidR="00FF31DA" w:rsidRDefault="00FF31DA">
      <w:pPr>
        <w:pStyle w:val="Default"/>
      </w:pPr>
    </w:p>
    <w:p w14:paraId="273DA12A" w14:textId="51764275" w:rsidR="00FF31DA" w:rsidRDefault="009A475F">
      <w:pPr>
        <w:pStyle w:val="Default"/>
      </w:pPr>
      <w:r>
        <w:rPr>
          <w:rFonts w:eastAsia="Arial Unicode MS" w:cs="Arial Unicode MS"/>
        </w:rPr>
        <w:t>Address in upcoming version</w:t>
      </w:r>
    </w:p>
  </w:comment>
  <w:comment w:id="99" w:author="Tom Termini" w:date="2022-03-17T16: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100" w:author="Tom Termini" w:date="2022-03-17T16: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102" w:author="Tom Termini" w:date="2022-03-17T16:19:00Z" w:initials="">
    <w:p w14:paraId="6747167C" w14:textId="77777777" w:rsidR="00FF31DA" w:rsidRDefault="00FF31DA">
      <w:pPr>
        <w:pStyle w:val="Default"/>
      </w:pPr>
    </w:p>
    <w:p w14:paraId="2D3679DA" w14:textId="77777777" w:rsidR="00FF31DA" w:rsidRDefault="0049599B">
      <w:pPr>
        <w:pStyle w:val="Default"/>
      </w:pPr>
      <w:r>
        <w:rPr>
          <w:rFonts w:eastAsia="Arial Unicode MS" w:cs="Arial Unicode MS"/>
        </w:rPr>
        <w:t>Tom to look at if nobody jumps in…</w:t>
      </w:r>
    </w:p>
  </w:comment>
  <w:comment w:id="103" w:author="Microsoft Office User" w:date="2022-03-29T16:01:00Z" w:initials="MOU">
    <w:p w14:paraId="045B2EC2" w14:textId="149A3632" w:rsidR="0043669B" w:rsidRDefault="0043669B">
      <w:pPr>
        <w:pStyle w:val="CommentText"/>
      </w:pPr>
      <w:r>
        <w:rPr>
          <w:rStyle w:val="CommentReference"/>
        </w:rPr>
        <w:annotationRef/>
      </w:r>
      <w:r>
        <w:t>Proof point please</w:t>
      </w:r>
    </w:p>
  </w:comment>
  <w:comment w:id="105" w:author="Tom Termini" w:date="2022-03-17T16: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108" w:author="Microsoft Office User" w:date="2022-03-29T17:06:00Z" w:initials="MOU">
    <w:p w14:paraId="1C64CA85" w14:textId="1CB7902F" w:rsidR="00477FED" w:rsidRDefault="00477FED">
      <w:pPr>
        <w:pStyle w:val="CommentText"/>
      </w:pPr>
      <w:r>
        <w:rPr>
          <w:rStyle w:val="CommentReference"/>
        </w:rPr>
        <w:annotationRef/>
      </w:r>
      <w:r>
        <w:t>Does this need to be here?</w:t>
      </w:r>
    </w:p>
  </w:comment>
  <w:comment w:id="111" w:author="Microsoft Office User" w:date="2022-03-28T13:27:00Z" w:initials="MOU">
    <w:p w14:paraId="737A505E" w14:textId="32AEA2FD" w:rsidR="00C27687" w:rsidRDefault="00C27687">
      <w:pPr>
        <w:pStyle w:val="CommentText"/>
      </w:pPr>
      <w:r>
        <w:rPr>
          <w:rStyle w:val="CommentReference"/>
        </w:rPr>
        <w:annotationRef/>
      </w:r>
      <w:r>
        <w:t>Please check against the PWS for metrics and time to resolve…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4199" w15:done="0"/>
  <w15:commentEx w15:paraId="60F4701B" w15:done="1"/>
  <w15:commentEx w15:paraId="178F7022" w15:done="0"/>
  <w15:commentEx w15:paraId="565FFE16" w15:done="0"/>
  <w15:commentEx w15:paraId="05C3679B" w15:done="0"/>
  <w15:commentEx w15:paraId="49B2E3BB" w15:done="0"/>
  <w15:commentEx w15:paraId="320AA54F" w15:done="1"/>
  <w15:commentEx w15:paraId="133E5C2D" w15:done="0"/>
  <w15:commentEx w15:paraId="0DD6045B" w15:done="0"/>
  <w15:commentEx w15:paraId="019E0D35" w15:done="0"/>
  <w15:commentEx w15:paraId="3637CE52" w15:done="0"/>
  <w15:commentEx w15:paraId="660057EC" w15:done="0"/>
  <w15:commentEx w15:paraId="0A2C47D6" w15:done="0"/>
  <w15:commentEx w15:paraId="617A7A8B" w15:done="0"/>
  <w15:commentEx w15:paraId="2AD44E60" w15:done="0"/>
  <w15:commentEx w15:paraId="769B60D6" w15:done="0"/>
  <w15:commentEx w15:paraId="15E6ECD9" w15:done="0"/>
  <w15:commentEx w15:paraId="4732FD2D" w15:done="0"/>
  <w15:commentEx w15:paraId="5ED666EB" w15:done="0"/>
  <w15:commentEx w15:paraId="14636C11" w15:done="0"/>
  <w15:commentEx w15:paraId="027C2E0A" w15:done="0"/>
  <w15:commentEx w15:paraId="0BBE3FFC" w15:done="0"/>
  <w15:commentEx w15:paraId="45B8A61D" w15:done="0"/>
  <w15:commentEx w15:paraId="3ECAFFCD" w15:done="0"/>
  <w15:commentEx w15:paraId="20F14C1B" w15:done="0"/>
  <w15:commentEx w15:paraId="235FC71F" w15:done="0"/>
  <w15:commentEx w15:paraId="2967A2B7" w15:done="0"/>
  <w15:commentEx w15:paraId="00CDAEB5" w15:done="1"/>
  <w15:commentEx w15:paraId="273DA12A" w15:done="1"/>
  <w15:commentEx w15:paraId="322BBFA6" w15:done="0"/>
  <w15:commentEx w15:paraId="424EE229" w15:done="0"/>
  <w15:commentEx w15:paraId="2D3679DA" w15:done="1"/>
  <w15:commentEx w15:paraId="045B2EC2" w15:done="0"/>
  <w15:commentEx w15:paraId="35E63131" w15:done="0"/>
  <w15:commentEx w15:paraId="1C64CA85" w15:done="0"/>
  <w15:commentEx w15:paraId="737A5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86E8" w16cex:dateUtc="2022-03-28T18:11:00Z"/>
  <w16cex:commentExtensible w16cex:durableId="25EC8702" w16cex:dateUtc="2022-03-28T18:12:00Z"/>
  <w16cex:commentExtensible w16cex:durableId="25EDEC79" w16cex:dateUtc="2022-03-29T19:37:00Z"/>
  <w16cex:commentExtensible w16cex:durableId="25EDEC82" w16cex:dateUtc="2022-03-29T19:37:00Z"/>
  <w16cex:commentExtensible w16cex:durableId="25EC86FC" w16cex:dateUtc="2022-03-28T18:11:00Z"/>
  <w16cex:commentExtensible w16cex:durableId="25EDECB5" w16cex:dateUtc="2022-03-29T19:38:00Z"/>
  <w16cex:commentExtensible w16cex:durableId="25E0101D" w16cex:dateUtc="2022-03-17T20:25:00Z"/>
  <w16cex:commentExtensible w16cex:durableId="25EDED28" w16cex:dateUtc="2022-03-29T19:40:00Z"/>
  <w16cex:commentExtensible w16cex:durableId="25EDED3D" w16cex:dateUtc="2022-03-29T19:40:00Z"/>
  <w16cex:commentExtensible w16cex:durableId="25E4A331" w16cex:dateUtc="2022-03-22T19:34:00Z"/>
  <w16cex:commentExtensible w16cex:durableId="25EDEDF3" w16cex:dateUtc="2022-03-29T19:43:00Z"/>
  <w16cex:commentExtensible w16cex:durableId="25E2C6AC" w16cex:dateUtc="2022-03-21T13:41:00Z"/>
  <w16cex:commentExtensible w16cex:durableId="25EC88C4" w16cex:dateUtc="2022-03-28T18:19:00Z"/>
  <w16cex:commentExtensible w16cex:durableId="25EDEE7D" w16cex:dateUtc="2022-03-29T19:45:00Z"/>
  <w16cex:commentExtensible w16cex:durableId="25EDC15F" w16cex:dateUtc="2022-03-29T21:33:00Z"/>
  <w16cex:commentExtensible w16cex:durableId="25EDEEE3" w16cex:dateUtc="2022-03-29T19:47:00Z"/>
  <w16cex:commentExtensible w16cex:durableId="25EDEF59" w16cex:dateUtc="2022-03-29T19:49:00Z"/>
  <w16cex:commentExtensible w16cex:durableId="25EC71A1" w16cex:dateUtc="2022-03-28T16:40:00Z"/>
  <w16cex:commentExtensible w16cex:durableId="25EC71AA" w16cex:dateUtc="2022-03-28T16:40:00Z"/>
  <w16cex:commentExtensible w16cex:durableId="25EC720A" w16cex:dateUtc="2022-03-28T16:42:00Z"/>
  <w16cex:commentExtensible w16cex:durableId="25E477FB" w16cex:dateUtc="2022-03-22T16:29:00Z"/>
  <w16cex:commentExtensible w16cex:durableId="25E477E0" w16cex:dateUtc="2022-03-22T16:29:00Z"/>
  <w16cex:commentExtensible w16cex:durableId="25E1D397" w16cex:dateUtc="2022-03-21T02:23:00Z"/>
  <w16cex:commentExtensible w16cex:durableId="25E4A533" w16cex:dateUtc="2022-03-22T19:42:00Z"/>
  <w16cex:commentExtensible w16cex:durableId="25E01020" w16cex:dateUtc="2022-03-17T20:13:00Z"/>
  <w16cex:commentExtensible w16cex:durableId="25E0145C" w16cex:dateUtc="2022-03-19T12:35:00Z"/>
  <w16cex:commentExtensible w16cex:durableId="25EDF199" w16cex:dateUtc="2022-03-29T19:59:00Z"/>
  <w16cex:commentExtensible w16cex:durableId="25EC744B" w16cex:dateUtc="2022-03-17T20:14:00Z"/>
  <w16cex:commentExtensible w16cex:durableId="25E01023" w16cex:dateUtc="2022-03-17T20:14:00Z"/>
  <w16cex:commentExtensible w16cex:durableId="25E01024" w16cex:dateUtc="2022-03-17T20:18:00Z"/>
  <w16cex:commentExtensible w16cex:durableId="25E01025" w16cex:dateUtc="2022-03-17T20:15:00Z"/>
  <w16cex:commentExtensible w16cex:durableId="25E01026" w16cex:dateUtc="2022-03-17T20:19:00Z"/>
  <w16cex:commentExtensible w16cex:durableId="25EDF214" w16cex:dateUtc="2022-03-29T20:01:00Z"/>
  <w16cex:commentExtensible w16cex:durableId="25E01027" w16cex:dateUtc="2022-03-17T20:20:00Z"/>
  <w16cex:commentExtensible w16cex:durableId="25EE0166" w16cex:dateUtc="2022-03-29T21:06:00Z"/>
  <w16cex:commentExtensible w16cex:durableId="25EC7C7C" w16cex:dateUtc="2022-03-28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4199" w16cid:durableId="25EC86E8"/>
  <w16cid:commentId w16cid:paraId="60F4701B" w16cid:durableId="25EC8702"/>
  <w16cid:commentId w16cid:paraId="178F7022" w16cid:durableId="25EDEC79"/>
  <w16cid:commentId w16cid:paraId="565FFE16" w16cid:durableId="25EDEC82"/>
  <w16cid:commentId w16cid:paraId="05C3679B" w16cid:durableId="25EC86FC"/>
  <w16cid:commentId w16cid:paraId="49B2E3BB" w16cid:durableId="25EDECB5"/>
  <w16cid:commentId w16cid:paraId="320AA54F" w16cid:durableId="25E0101D"/>
  <w16cid:commentId w16cid:paraId="133E5C2D" w16cid:durableId="25EDED28"/>
  <w16cid:commentId w16cid:paraId="0DD6045B" w16cid:durableId="25EDED3D"/>
  <w16cid:commentId w16cid:paraId="019E0D35" w16cid:durableId="25E4A331"/>
  <w16cid:commentId w16cid:paraId="3637CE52" w16cid:durableId="25EDEDF3"/>
  <w16cid:commentId w16cid:paraId="660057EC" w16cid:durableId="25E2C6AC"/>
  <w16cid:commentId w16cid:paraId="0A2C47D6" w16cid:durableId="25EC88C4"/>
  <w16cid:commentId w16cid:paraId="617A7A8B" w16cid:durableId="25EDEE7D"/>
  <w16cid:commentId w16cid:paraId="2AD44E60" w16cid:durableId="25EDC15F"/>
  <w16cid:commentId w16cid:paraId="769B60D6" w16cid:durableId="25EDEEE3"/>
  <w16cid:commentId w16cid:paraId="15E6ECD9" w16cid:durableId="25EDEF59"/>
  <w16cid:commentId w16cid:paraId="4732FD2D" w16cid:durableId="25EC71A1"/>
  <w16cid:commentId w16cid:paraId="5ED666EB" w16cid:durableId="25EC71AA"/>
  <w16cid:commentId w16cid:paraId="14636C11" w16cid:durableId="25EC720A"/>
  <w16cid:commentId w16cid:paraId="027C2E0A" w16cid:durableId="25E477FB"/>
  <w16cid:commentId w16cid:paraId="0BBE3FFC" w16cid:durableId="25E477E0"/>
  <w16cid:commentId w16cid:paraId="45B8A61D" w16cid:durableId="25E1D397"/>
  <w16cid:commentId w16cid:paraId="3ECAFFCD" w16cid:durableId="25E4A533"/>
  <w16cid:commentId w16cid:paraId="20F14C1B" w16cid:durableId="25E01020"/>
  <w16cid:commentId w16cid:paraId="235FC71F" w16cid:durableId="25E0145C"/>
  <w16cid:commentId w16cid:paraId="2967A2B7" w16cid:durableId="25EDF199"/>
  <w16cid:commentId w16cid:paraId="00CDAEB5" w16cid:durableId="25EC744B"/>
  <w16cid:commentId w16cid:paraId="273DA12A" w16cid:durableId="25E01023"/>
  <w16cid:commentId w16cid:paraId="322BBFA6" w16cid:durableId="25E01024"/>
  <w16cid:commentId w16cid:paraId="424EE229" w16cid:durableId="25E01025"/>
  <w16cid:commentId w16cid:paraId="2D3679DA" w16cid:durableId="25E01026"/>
  <w16cid:commentId w16cid:paraId="045B2EC2" w16cid:durableId="25EDF214"/>
  <w16cid:commentId w16cid:paraId="35E63131" w16cid:durableId="25E01027"/>
  <w16cid:commentId w16cid:paraId="1C64CA85" w16cid:durableId="25EE0166"/>
  <w16cid:commentId w16cid:paraId="737A505E" w16cid:durableId="25EC7C7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A6DA2" w14:textId="77777777" w:rsidR="005B19ED" w:rsidRDefault="005B19ED">
      <w:r>
        <w:separator/>
      </w:r>
    </w:p>
  </w:endnote>
  <w:endnote w:type="continuationSeparator" w:id="0">
    <w:p w14:paraId="2C40EC62" w14:textId="77777777" w:rsidR="005B19ED" w:rsidRDefault="005B19ED">
      <w:r>
        <w:continuationSeparator/>
      </w:r>
    </w:p>
  </w:endnote>
  <w:endnote w:type="continuationNotice" w:id="1">
    <w:p w14:paraId="4B36D6E5" w14:textId="77777777" w:rsidR="005B19ED" w:rsidRDefault="005B1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A79A9" w14:textId="77777777" w:rsidR="00E40FC2" w:rsidRDefault="00E40F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2</w:t>
    </w:r>
    <w:r>
      <w:fldChar w:fldCharType="end"/>
    </w:r>
    <w:r>
      <w:t xml:space="preserve"> of </w:t>
    </w:r>
    <w:fldSimple w:instr=" NUMPAGES ">
      <w:r w:rsidR="00B74CF7">
        <w:rPr>
          <w:noProof/>
        </w:rPr>
        <w:t>2</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D476" w14:textId="77777777" w:rsidR="00E40FC2" w:rsidRDefault="00E40FC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42</w:t>
    </w:r>
    <w:r>
      <w:fldChar w:fldCharType="end"/>
    </w:r>
    <w:r>
      <w:t xml:space="preserve"> of </w:t>
    </w:r>
    <w:fldSimple w:instr=" NUMPAGES ">
      <w:r w:rsidR="00B74CF7">
        <w:rPr>
          <w:noProof/>
        </w:rPr>
        <w:t>44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4345A" w14:textId="77777777" w:rsidR="005B19ED" w:rsidRDefault="005B19ED">
      <w:r>
        <w:separator/>
      </w:r>
    </w:p>
  </w:footnote>
  <w:footnote w:type="continuationSeparator" w:id="0">
    <w:p w14:paraId="4D2FDF8B" w14:textId="77777777" w:rsidR="005B19ED" w:rsidRDefault="005B19ED">
      <w:r>
        <w:continuationSeparator/>
      </w:r>
    </w:p>
  </w:footnote>
  <w:footnote w:type="continuationNotice" w:id="1">
    <w:p w14:paraId="4A03FAAC" w14:textId="77777777" w:rsidR="005B19ED" w:rsidRDefault="005B19E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ED2D" w14:textId="77777777" w:rsidR="0031203F" w:rsidRDefault="003120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2F8A6" w14:textId="77777777" w:rsidR="00FF31DA" w:rsidRDefault="00FF31DA">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6C6A1" w14:textId="77777777" w:rsidR="0031203F" w:rsidRDefault="0031203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BBF31" w14:textId="16910427" w:rsidR="00FF31DA" w:rsidRDefault="00BE2247">
    <w:pPr>
      <w:pStyle w:val="HeaderFooter"/>
      <w:jc w:val="right"/>
    </w:pPr>
    <w:r>
      <w:rPr>
        <w:rFonts w:ascii="Times New Roman" w:hAnsi="Times New Roman"/>
        <w:i/>
        <w:iCs/>
        <w:sz w:val="20"/>
        <w:szCs w:val="20"/>
      </w:rPr>
      <w:t>AveningTech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C106F"/>
    <w:multiLevelType w:val="hybridMultilevel"/>
    <w:tmpl w:val="2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244CF"/>
    <w:multiLevelType w:val="multilevel"/>
    <w:tmpl w:val="C0D2D150"/>
    <w:numStyleLink w:val="ImportedStyle1"/>
  </w:abstractNum>
  <w:abstractNum w:abstractNumId="3">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7083936"/>
    <w:multiLevelType w:val="hybridMultilevel"/>
    <w:tmpl w:val="0A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A1A2B"/>
    <w:multiLevelType w:val="hybridMultilevel"/>
    <w:tmpl w:val="387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617"/>
    <w:multiLevelType w:val="multilevel"/>
    <w:tmpl w:val="C0D2D150"/>
    <w:styleLink w:val="ImportedStyle1"/>
    <w:lvl w:ilvl="0">
      <w:start w:val="1"/>
      <w:numFmt w:val="decimal"/>
      <w:lvlText w:val="%1."/>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1.%2."/>
      <w:lvlJc w:val="left"/>
      <w:pPr>
        <w:ind w:left="330" w:hanging="33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3."/>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20" w:hanging="72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080" w:hanging="108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440" w:hanging="14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2956D3B"/>
    <w:multiLevelType w:val="hybridMultilevel"/>
    <w:tmpl w:val="5D8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A4720"/>
    <w:multiLevelType w:val="hybridMultilevel"/>
    <w:tmpl w:val="9D8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540C7"/>
    <w:multiLevelType w:val="multilevel"/>
    <w:tmpl w:val="917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CE0CE9"/>
    <w:multiLevelType w:val="hybridMultilevel"/>
    <w:tmpl w:val="123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C6A5B"/>
    <w:multiLevelType w:val="hybridMultilevel"/>
    <w:tmpl w:val="CB52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C2269A"/>
    <w:multiLevelType w:val="hybridMultilevel"/>
    <w:tmpl w:val="3B9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7C2330"/>
    <w:multiLevelType w:val="hybridMultilevel"/>
    <w:tmpl w:val="2AE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CE4C47"/>
    <w:multiLevelType w:val="hybridMultilevel"/>
    <w:tmpl w:val="FAC05922"/>
    <w:styleLink w:val="ImportedStyle2"/>
    <w:lvl w:ilvl="0" w:tplc="07A6A6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52B82E">
      <w:start w:val="1"/>
      <w:numFmt w:val="bullet"/>
      <w:lvlText w:val="o"/>
      <w:lvlJc w:val="left"/>
      <w:pPr>
        <w:tabs>
          <w:tab w:val="left" w:pos="712"/>
        </w:tabs>
        <w:ind w:left="144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5C83BC">
      <w:start w:val="1"/>
      <w:numFmt w:val="bullet"/>
      <w:lvlText w:val="▪"/>
      <w:lvlJc w:val="left"/>
      <w:pPr>
        <w:tabs>
          <w:tab w:val="left" w:pos="712"/>
        </w:tabs>
        <w:ind w:left="21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B2F220">
      <w:start w:val="1"/>
      <w:numFmt w:val="bullet"/>
      <w:lvlText w:val="·"/>
      <w:lvlJc w:val="left"/>
      <w:pPr>
        <w:tabs>
          <w:tab w:val="left" w:pos="712"/>
        </w:tabs>
        <w:ind w:left="288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422EA2">
      <w:start w:val="1"/>
      <w:numFmt w:val="bullet"/>
      <w:lvlText w:val="o"/>
      <w:lvlJc w:val="left"/>
      <w:pPr>
        <w:tabs>
          <w:tab w:val="left" w:pos="712"/>
        </w:tabs>
        <w:ind w:left="360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C45CC2">
      <w:start w:val="1"/>
      <w:numFmt w:val="bullet"/>
      <w:lvlText w:val="▪"/>
      <w:lvlJc w:val="left"/>
      <w:pPr>
        <w:tabs>
          <w:tab w:val="left" w:pos="712"/>
        </w:tabs>
        <w:ind w:left="432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F2E518">
      <w:start w:val="1"/>
      <w:numFmt w:val="bullet"/>
      <w:lvlText w:val="·"/>
      <w:lvlJc w:val="left"/>
      <w:pPr>
        <w:tabs>
          <w:tab w:val="left" w:pos="712"/>
        </w:tabs>
        <w:ind w:left="5048" w:hanging="3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DE5588">
      <w:start w:val="1"/>
      <w:numFmt w:val="bullet"/>
      <w:lvlText w:val="o"/>
      <w:lvlJc w:val="left"/>
      <w:pPr>
        <w:tabs>
          <w:tab w:val="left" w:pos="712"/>
        </w:tabs>
        <w:ind w:left="576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AE4326">
      <w:start w:val="1"/>
      <w:numFmt w:val="bullet"/>
      <w:lvlText w:val="▪"/>
      <w:lvlJc w:val="left"/>
      <w:pPr>
        <w:tabs>
          <w:tab w:val="left" w:pos="712"/>
        </w:tabs>
        <w:ind w:left="6488" w:hanging="3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6307097"/>
    <w:multiLevelType w:val="hybridMultilevel"/>
    <w:tmpl w:val="237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9F6C1A"/>
    <w:multiLevelType w:val="hybridMultilevel"/>
    <w:tmpl w:val="FAC05922"/>
    <w:numStyleLink w:val="ImportedStyle2"/>
  </w:abstractNum>
  <w:abstractNum w:abstractNumId="21">
    <w:nsid w:val="5E274735"/>
    <w:multiLevelType w:val="multilevel"/>
    <w:tmpl w:val="C0D2D150"/>
    <w:numStyleLink w:val="ImportedStyle1"/>
  </w:abstractNum>
  <w:abstractNum w:abstractNumId="22">
    <w:nsid w:val="5EC623D0"/>
    <w:multiLevelType w:val="hybridMultilevel"/>
    <w:tmpl w:val="1F7C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866EE"/>
    <w:multiLevelType w:val="hybridMultilevel"/>
    <w:tmpl w:val="FAC05922"/>
    <w:numStyleLink w:val="ImportedStyle2"/>
  </w:abstractNum>
  <w:abstractNum w:abstractNumId="24">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1"/>
  </w:num>
  <w:num w:numId="3">
    <w:abstractNumId w:val="16"/>
  </w:num>
  <w:num w:numId="4">
    <w:abstractNumId w:val="20"/>
  </w:num>
  <w:num w:numId="5">
    <w:abstractNumId w:val="3"/>
  </w:num>
  <w:num w:numId="6">
    <w:abstractNumId w:val="24"/>
  </w:num>
  <w:num w:numId="7">
    <w:abstractNumId w:val="13"/>
  </w:num>
  <w:num w:numId="8">
    <w:abstractNumId w:val="15"/>
  </w:num>
  <w:num w:numId="9">
    <w:abstractNumId w:val="2"/>
  </w:num>
  <w:num w:numId="10">
    <w:abstractNumId w:val="23"/>
  </w:num>
  <w:num w:numId="11">
    <w:abstractNumId w:val="18"/>
  </w:num>
  <w:num w:numId="12">
    <w:abstractNumId w:val="19"/>
  </w:num>
  <w:num w:numId="13">
    <w:abstractNumId w:val="9"/>
  </w:num>
  <w:num w:numId="14">
    <w:abstractNumId w:val="12"/>
  </w:num>
  <w:num w:numId="15">
    <w:abstractNumId w:val="8"/>
  </w:num>
  <w:num w:numId="16">
    <w:abstractNumId w:val="22"/>
  </w:num>
  <w:num w:numId="17">
    <w:abstractNumId w:val="14"/>
  </w:num>
  <w:num w:numId="18">
    <w:abstractNumId w:val="5"/>
  </w:num>
  <w:num w:numId="19">
    <w:abstractNumId w:val="0"/>
  </w:num>
  <w:num w:numId="20">
    <w:abstractNumId w:val="17"/>
  </w:num>
  <w:num w:numId="21">
    <w:abstractNumId w:val="1"/>
  </w:num>
  <w:num w:numId="22">
    <w:abstractNumId w:val="10"/>
  </w:num>
  <w:num w:numId="23">
    <w:abstractNumId w:val="4"/>
  </w:num>
  <w:num w:numId="24">
    <w:abstractNumId w:val="7"/>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ogan Korn">
    <w15:presenceInfo w15:providerId="Windows Live" w15:userId="69ddd1faea3b2ac3"/>
  </w15:person>
  <w15:person w15:author="Tom Termini">
    <w15:presenceInfo w15:providerId="AD" w15:userId="S::tom.termini@craytek.com::6c3d725e-589c-4677-ab2c-f5b70722f8bf"/>
  </w15:person>
  <w15:person w15:author="Gary Murakami">
    <w15:presenceInfo w15:providerId="AD" w15:userId="S::GMurakami@actionet.com::fbd89538-6475-466a-a09c-816e40993dea"/>
  </w15:person>
  <w15:person w15:author="Lee Platt">
    <w15:presenceInfo w15:providerId="AD" w15:userId="S::plattl@aveningtech.com::756f67c5-fac7-435c-9ee0-c918a4f191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DA"/>
    <w:rsid w:val="00006BCC"/>
    <w:rsid w:val="000132CF"/>
    <w:rsid w:val="00023A71"/>
    <w:rsid w:val="000243E0"/>
    <w:rsid w:val="000419EA"/>
    <w:rsid w:val="000431F4"/>
    <w:rsid w:val="000432DC"/>
    <w:rsid w:val="0007113B"/>
    <w:rsid w:val="00091FD4"/>
    <w:rsid w:val="000B74AD"/>
    <w:rsid w:val="000E620F"/>
    <w:rsid w:val="000F112A"/>
    <w:rsid w:val="000F4955"/>
    <w:rsid w:val="00106F6A"/>
    <w:rsid w:val="00111377"/>
    <w:rsid w:val="001464CD"/>
    <w:rsid w:val="00150983"/>
    <w:rsid w:val="00174C9F"/>
    <w:rsid w:val="00194326"/>
    <w:rsid w:val="0019666E"/>
    <w:rsid w:val="001B0D64"/>
    <w:rsid w:val="001B5CF1"/>
    <w:rsid w:val="001C59C0"/>
    <w:rsid w:val="002232D6"/>
    <w:rsid w:val="0022675E"/>
    <w:rsid w:val="00234702"/>
    <w:rsid w:val="00257751"/>
    <w:rsid w:val="002630CE"/>
    <w:rsid w:val="00293564"/>
    <w:rsid w:val="002956A1"/>
    <w:rsid w:val="002C40F5"/>
    <w:rsid w:val="002D5C7A"/>
    <w:rsid w:val="00304E50"/>
    <w:rsid w:val="00306874"/>
    <w:rsid w:val="0031203F"/>
    <w:rsid w:val="00327380"/>
    <w:rsid w:val="00337111"/>
    <w:rsid w:val="00337FE1"/>
    <w:rsid w:val="00365A6F"/>
    <w:rsid w:val="00366D4C"/>
    <w:rsid w:val="00382204"/>
    <w:rsid w:val="003926CB"/>
    <w:rsid w:val="003B092A"/>
    <w:rsid w:val="003B3D97"/>
    <w:rsid w:val="003D2C7B"/>
    <w:rsid w:val="0043669B"/>
    <w:rsid w:val="00453309"/>
    <w:rsid w:val="00464579"/>
    <w:rsid w:val="004726BA"/>
    <w:rsid w:val="00477FED"/>
    <w:rsid w:val="00493F2E"/>
    <w:rsid w:val="0049599B"/>
    <w:rsid w:val="004B5F87"/>
    <w:rsid w:val="004B6ECB"/>
    <w:rsid w:val="004C4D05"/>
    <w:rsid w:val="004D7B77"/>
    <w:rsid w:val="00522E22"/>
    <w:rsid w:val="00527363"/>
    <w:rsid w:val="00543BBE"/>
    <w:rsid w:val="005535FA"/>
    <w:rsid w:val="005746F0"/>
    <w:rsid w:val="00576ACA"/>
    <w:rsid w:val="00577B2C"/>
    <w:rsid w:val="00581706"/>
    <w:rsid w:val="00587D90"/>
    <w:rsid w:val="00591103"/>
    <w:rsid w:val="005A0150"/>
    <w:rsid w:val="005B19ED"/>
    <w:rsid w:val="005D3E87"/>
    <w:rsid w:val="005D4F30"/>
    <w:rsid w:val="005D50FD"/>
    <w:rsid w:val="005D69D0"/>
    <w:rsid w:val="006003D2"/>
    <w:rsid w:val="00631841"/>
    <w:rsid w:val="006555BA"/>
    <w:rsid w:val="006825DA"/>
    <w:rsid w:val="006961B7"/>
    <w:rsid w:val="006B725A"/>
    <w:rsid w:val="006C1F06"/>
    <w:rsid w:val="006D0D24"/>
    <w:rsid w:val="006E4043"/>
    <w:rsid w:val="006E4C28"/>
    <w:rsid w:val="00705063"/>
    <w:rsid w:val="00715BF8"/>
    <w:rsid w:val="00725FB2"/>
    <w:rsid w:val="00765261"/>
    <w:rsid w:val="00770C8D"/>
    <w:rsid w:val="00772D9F"/>
    <w:rsid w:val="00782B9E"/>
    <w:rsid w:val="007A2EC0"/>
    <w:rsid w:val="007B4F0A"/>
    <w:rsid w:val="008033F0"/>
    <w:rsid w:val="0085420D"/>
    <w:rsid w:val="00857C9E"/>
    <w:rsid w:val="00865C9A"/>
    <w:rsid w:val="00880FDA"/>
    <w:rsid w:val="00884FF9"/>
    <w:rsid w:val="00891FE9"/>
    <w:rsid w:val="008B465C"/>
    <w:rsid w:val="008C568D"/>
    <w:rsid w:val="008C6361"/>
    <w:rsid w:val="008D1A0F"/>
    <w:rsid w:val="008D7DD4"/>
    <w:rsid w:val="008E2CA1"/>
    <w:rsid w:val="008E4FDF"/>
    <w:rsid w:val="008F4272"/>
    <w:rsid w:val="00902504"/>
    <w:rsid w:val="00936657"/>
    <w:rsid w:val="00950968"/>
    <w:rsid w:val="00976BCA"/>
    <w:rsid w:val="00991EA6"/>
    <w:rsid w:val="009A475F"/>
    <w:rsid w:val="009A742A"/>
    <w:rsid w:val="009B18F8"/>
    <w:rsid w:val="009C3312"/>
    <w:rsid w:val="009D136C"/>
    <w:rsid w:val="009D5032"/>
    <w:rsid w:val="009F261F"/>
    <w:rsid w:val="009F4594"/>
    <w:rsid w:val="00A00378"/>
    <w:rsid w:val="00A14095"/>
    <w:rsid w:val="00A155E4"/>
    <w:rsid w:val="00A219E6"/>
    <w:rsid w:val="00A248F1"/>
    <w:rsid w:val="00A353B1"/>
    <w:rsid w:val="00A43692"/>
    <w:rsid w:val="00A54765"/>
    <w:rsid w:val="00A57F61"/>
    <w:rsid w:val="00A61304"/>
    <w:rsid w:val="00A857C2"/>
    <w:rsid w:val="00A91E5E"/>
    <w:rsid w:val="00AA2F24"/>
    <w:rsid w:val="00AA7E7C"/>
    <w:rsid w:val="00AD3B77"/>
    <w:rsid w:val="00AE52F1"/>
    <w:rsid w:val="00AF54D9"/>
    <w:rsid w:val="00B20CAB"/>
    <w:rsid w:val="00B4054E"/>
    <w:rsid w:val="00B50B86"/>
    <w:rsid w:val="00B56865"/>
    <w:rsid w:val="00B61AB9"/>
    <w:rsid w:val="00B61CB7"/>
    <w:rsid w:val="00B74CF7"/>
    <w:rsid w:val="00B86672"/>
    <w:rsid w:val="00BA1114"/>
    <w:rsid w:val="00BA31CE"/>
    <w:rsid w:val="00BA6DE1"/>
    <w:rsid w:val="00BC0882"/>
    <w:rsid w:val="00BC0A98"/>
    <w:rsid w:val="00BD2493"/>
    <w:rsid w:val="00BD4884"/>
    <w:rsid w:val="00BE2247"/>
    <w:rsid w:val="00C07027"/>
    <w:rsid w:val="00C13A7C"/>
    <w:rsid w:val="00C27687"/>
    <w:rsid w:val="00C5089E"/>
    <w:rsid w:val="00C7689A"/>
    <w:rsid w:val="00CB2BA3"/>
    <w:rsid w:val="00CB7472"/>
    <w:rsid w:val="00CC2843"/>
    <w:rsid w:val="00CD6154"/>
    <w:rsid w:val="00CE67C2"/>
    <w:rsid w:val="00D055D6"/>
    <w:rsid w:val="00D27C2B"/>
    <w:rsid w:val="00D50D4D"/>
    <w:rsid w:val="00DA7D0B"/>
    <w:rsid w:val="00DC2DFE"/>
    <w:rsid w:val="00E13AC7"/>
    <w:rsid w:val="00E40FC2"/>
    <w:rsid w:val="00E55827"/>
    <w:rsid w:val="00E66AAB"/>
    <w:rsid w:val="00E84850"/>
    <w:rsid w:val="00EA1054"/>
    <w:rsid w:val="00ED5402"/>
    <w:rsid w:val="00EE3AB0"/>
    <w:rsid w:val="00EF1F51"/>
    <w:rsid w:val="00F23B15"/>
    <w:rsid w:val="00F26DE1"/>
    <w:rsid w:val="00F547EC"/>
    <w:rsid w:val="00FA62F3"/>
    <w:rsid w:val="00FB0D40"/>
    <w:rsid w:val="00FB63D2"/>
    <w:rsid w:val="00FB719C"/>
    <w:rsid w:val="00FC4B8D"/>
    <w:rsid w:val="00FC5247"/>
    <w:rsid w:val="00FD08E3"/>
    <w:rsid w:val="00FD6294"/>
    <w:rsid w:val="00FE6819"/>
    <w:rsid w:val="00FF31A0"/>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9FA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rsid w:val="001B0D64"/>
    <w:pPr>
      <w:spacing w:before="120" w:after="120"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customStyle="1" w:styleId="UnresolvedMention">
    <w:name w:val="Unresolved Mention"/>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
    <w:name w:val="Grid Table 3"/>
    <w:basedOn w:val="TableNormal"/>
    <w:uiPriority w:val="48"/>
    <w:rsid w:val="006E4C2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B0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rsid w:val="001B0D64"/>
    <w:pPr>
      <w:spacing w:before="120" w:after="120"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customStyle="1" w:styleId="UnresolvedMention">
    <w:name w:val="Unresolved Mention"/>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
    <w:name w:val="Grid Table 3"/>
    <w:basedOn w:val="TableNormal"/>
    <w:uiPriority w:val="48"/>
    <w:rsid w:val="006E4C2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B0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796">
      <w:bodyDiv w:val="1"/>
      <w:marLeft w:val="0"/>
      <w:marRight w:val="0"/>
      <w:marTop w:val="0"/>
      <w:marBottom w:val="0"/>
      <w:divBdr>
        <w:top w:val="none" w:sz="0" w:space="0" w:color="auto"/>
        <w:left w:val="none" w:sz="0" w:space="0" w:color="auto"/>
        <w:bottom w:val="none" w:sz="0" w:space="0" w:color="auto"/>
        <w:right w:val="none" w:sz="0" w:space="0" w:color="auto"/>
      </w:divBdr>
    </w:div>
    <w:div w:id="147286173">
      <w:bodyDiv w:val="1"/>
      <w:marLeft w:val="0"/>
      <w:marRight w:val="0"/>
      <w:marTop w:val="0"/>
      <w:marBottom w:val="0"/>
      <w:divBdr>
        <w:top w:val="none" w:sz="0" w:space="0" w:color="auto"/>
        <w:left w:val="none" w:sz="0" w:space="0" w:color="auto"/>
        <w:bottom w:val="none" w:sz="0" w:space="0" w:color="auto"/>
        <w:right w:val="none" w:sz="0" w:space="0" w:color="auto"/>
      </w:divBdr>
      <w:divsChild>
        <w:div w:id="814838749">
          <w:marLeft w:val="0"/>
          <w:marRight w:val="0"/>
          <w:marTop w:val="0"/>
          <w:marBottom w:val="0"/>
          <w:divBdr>
            <w:top w:val="none" w:sz="0" w:space="0" w:color="auto"/>
            <w:left w:val="none" w:sz="0" w:space="0" w:color="auto"/>
            <w:bottom w:val="none" w:sz="0" w:space="0" w:color="auto"/>
            <w:right w:val="none" w:sz="0" w:space="0" w:color="auto"/>
          </w:divBdr>
          <w:divsChild>
            <w:div w:id="534466166">
              <w:marLeft w:val="0"/>
              <w:marRight w:val="0"/>
              <w:marTop w:val="0"/>
              <w:marBottom w:val="0"/>
              <w:divBdr>
                <w:top w:val="none" w:sz="0" w:space="0" w:color="auto"/>
                <w:left w:val="none" w:sz="0" w:space="0" w:color="auto"/>
                <w:bottom w:val="none" w:sz="0" w:space="0" w:color="auto"/>
                <w:right w:val="none" w:sz="0" w:space="0" w:color="auto"/>
              </w:divBdr>
              <w:divsChild>
                <w:div w:id="748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64">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5">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sChild>
                <w:div w:id="899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098">
      <w:bodyDiv w:val="1"/>
      <w:marLeft w:val="0"/>
      <w:marRight w:val="0"/>
      <w:marTop w:val="0"/>
      <w:marBottom w:val="0"/>
      <w:divBdr>
        <w:top w:val="none" w:sz="0" w:space="0" w:color="auto"/>
        <w:left w:val="none" w:sz="0" w:space="0" w:color="auto"/>
        <w:bottom w:val="none" w:sz="0" w:space="0" w:color="auto"/>
        <w:right w:val="none" w:sz="0" w:space="0" w:color="auto"/>
      </w:divBdr>
    </w:div>
    <w:div w:id="22225318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30">
          <w:marLeft w:val="0"/>
          <w:marRight w:val="0"/>
          <w:marTop w:val="0"/>
          <w:marBottom w:val="0"/>
          <w:divBdr>
            <w:top w:val="none" w:sz="0" w:space="0" w:color="auto"/>
            <w:left w:val="none" w:sz="0" w:space="0" w:color="auto"/>
            <w:bottom w:val="none" w:sz="0" w:space="0" w:color="auto"/>
            <w:right w:val="none" w:sz="0" w:space="0" w:color="auto"/>
          </w:divBdr>
          <w:divsChild>
            <w:div w:id="342973161">
              <w:marLeft w:val="0"/>
              <w:marRight w:val="0"/>
              <w:marTop w:val="0"/>
              <w:marBottom w:val="0"/>
              <w:divBdr>
                <w:top w:val="none" w:sz="0" w:space="0" w:color="auto"/>
                <w:left w:val="none" w:sz="0" w:space="0" w:color="auto"/>
                <w:bottom w:val="none" w:sz="0" w:space="0" w:color="auto"/>
                <w:right w:val="none" w:sz="0" w:space="0" w:color="auto"/>
              </w:divBdr>
              <w:divsChild>
                <w:div w:id="1510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502">
      <w:bodyDiv w:val="1"/>
      <w:marLeft w:val="0"/>
      <w:marRight w:val="0"/>
      <w:marTop w:val="0"/>
      <w:marBottom w:val="0"/>
      <w:divBdr>
        <w:top w:val="none" w:sz="0" w:space="0" w:color="auto"/>
        <w:left w:val="none" w:sz="0" w:space="0" w:color="auto"/>
        <w:bottom w:val="none" w:sz="0" w:space="0" w:color="auto"/>
        <w:right w:val="none" w:sz="0" w:space="0" w:color="auto"/>
      </w:divBdr>
    </w:div>
    <w:div w:id="427507523">
      <w:bodyDiv w:val="1"/>
      <w:marLeft w:val="0"/>
      <w:marRight w:val="0"/>
      <w:marTop w:val="0"/>
      <w:marBottom w:val="0"/>
      <w:divBdr>
        <w:top w:val="none" w:sz="0" w:space="0" w:color="auto"/>
        <w:left w:val="none" w:sz="0" w:space="0" w:color="auto"/>
        <w:bottom w:val="none" w:sz="0" w:space="0" w:color="auto"/>
        <w:right w:val="none" w:sz="0" w:space="0" w:color="auto"/>
      </w:divBdr>
    </w:div>
    <w:div w:id="447628543">
      <w:bodyDiv w:val="1"/>
      <w:marLeft w:val="0"/>
      <w:marRight w:val="0"/>
      <w:marTop w:val="0"/>
      <w:marBottom w:val="0"/>
      <w:divBdr>
        <w:top w:val="none" w:sz="0" w:space="0" w:color="auto"/>
        <w:left w:val="none" w:sz="0" w:space="0" w:color="auto"/>
        <w:bottom w:val="none" w:sz="0" w:space="0" w:color="auto"/>
        <w:right w:val="none" w:sz="0" w:space="0" w:color="auto"/>
      </w:divBdr>
    </w:div>
    <w:div w:id="454715551">
      <w:bodyDiv w:val="1"/>
      <w:marLeft w:val="0"/>
      <w:marRight w:val="0"/>
      <w:marTop w:val="0"/>
      <w:marBottom w:val="0"/>
      <w:divBdr>
        <w:top w:val="none" w:sz="0" w:space="0" w:color="auto"/>
        <w:left w:val="none" w:sz="0" w:space="0" w:color="auto"/>
        <w:bottom w:val="none" w:sz="0" w:space="0" w:color="auto"/>
        <w:right w:val="none" w:sz="0" w:space="0" w:color="auto"/>
      </w:divBdr>
      <w:divsChild>
        <w:div w:id="791091953">
          <w:marLeft w:val="0"/>
          <w:marRight w:val="0"/>
          <w:marTop w:val="0"/>
          <w:marBottom w:val="0"/>
          <w:divBdr>
            <w:top w:val="none" w:sz="0" w:space="0" w:color="auto"/>
            <w:left w:val="none" w:sz="0" w:space="0" w:color="auto"/>
            <w:bottom w:val="none" w:sz="0" w:space="0" w:color="auto"/>
            <w:right w:val="none" w:sz="0" w:space="0" w:color="auto"/>
          </w:divBdr>
          <w:divsChild>
            <w:div w:id="1459763649">
              <w:marLeft w:val="0"/>
              <w:marRight w:val="0"/>
              <w:marTop w:val="0"/>
              <w:marBottom w:val="0"/>
              <w:divBdr>
                <w:top w:val="none" w:sz="0" w:space="0" w:color="auto"/>
                <w:left w:val="none" w:sz="0" w:space="0" w:color="auto"/>
                <w:bottom w:val="none" w:sz="0" w:space="0" w:color="auto"/>
                <w:right w:val="none" w:sz="0" w:space="0" w:color="auto"/>
              </w:divBdr>
              <w:divsChild>
                <w:div w:id="7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0867">
      <w:bodyDiv w:val="1"/>
      <w:marLeft w:val="0"/>
      <w:marRight w:val="0"/>
      <w:marTop w:val="0"/>
      <w:marBottom w:val="0"/>
      <w:divBdr>
        <w:top w:val="none" w:sz="0" w:space="0" w:color="auto"/>
        <w:left w:val="none" w:sz="0" w:space="0" w:color="auto"/>
        <w:bottom w:val="none" w:sz="0" w:space="0" w:color="auto"/>
        <w:right w:val="none" w:sz="0" w:space="0" w:color="auto"/>
      </w:divBdr>
      <w:divsChild>
        <w:div w:id="203449362">
          <w:marLeft w:val="0"/>
          <w:marRight w:val="0"/>
          <w:marTop w:val="0"/>
          <w:marBottom w:val="0"/>
          <w:divBdr>
            <w:top w:val="none" w:sz="0" w:space="0" w:color="auto"/>
            <w:left w:val="none" w:sz="0" w:space="0" w:color="auto"/>
            <w:bottom w:val="none" w:sz="0" w:space="0" w:color="auto"/>
            <w:right w:val="none" w:sz="0" w:space="0" w:color="auto"/>
          </w:divBdr>
          <w:divsChild>
            <w:div w:id="1009524326">
              <w:marLeft w:val="0"/>
              <w:marRight w:val="0"/>
              <w:marTop w:val="0"/>
              <w:marBottom w:val="0"/>
              <w:divBdr>
                <w:top w:val="none" w:sz="0" w:space="0" w:color="auto"/>
                <w:left w:val="none" w:sz="0" w:space="0" w:color="auto"/>
                <w:bottom w:val="none" w:sz="0" w:space="0" w:color="auto"/>
                <w:right w:val="none" w:sz="0" w:space="0" w:color="auto"/>
              </w:divBdr>
              <w:divsChild>
                <w:div w:id="194773460">
                  <w:marLeft w:val="0"/>
                  <w:marRight w:val="0"/>
                  <w:marTop w:val="0"/>
                  <w:marBottom w:val="0"/>
                  <w:divBdr>
                    <w:top w:val="none" w:sz="0" w:space="0" w:color="auto"/>
                    <w:left w:val="none" w:sz="0" w:space="0" w:color="auto"/>
                    <w:bottom w:val="none" w:sz="0" w:space="0" w:color="auto"/>
                    <w:right w:val="none" w:sz="0" w:space="0" w:color="auto"/>
                  </w:divBdr>
                </w:div>
              </w:divsChild>
            </w:div>
            <w:div w:id="341317616">
              <w:marLeft w:val="0"/>
              <w:marRight w:val="0"/>
              <w:marTop w:val="0"/>
              <w:marBottom w:val="0"/>
              <w:divBdr>
                <w:top w:val="none" w:sz="0" w:space="0" w:color="auto"/>
                <w:left w:val="none" w:sz="0" w:space="0" w:color="auto"/>
                <w:bottom w:val="none" w:sz="0" w:space="0" w:color="auto"/>
                <w:right w:val="none" w:sz="0" w:space="0" w:color="auto"/>
              </w:divBdr>
              <w:divsChild>
                <w:div w:id="1133644768">
                  <w:marLeft w:val="0"/>
                  <w:marRight w:val="0"/>
                  <w:marTop w:val="0"/>
                  <w:marBottom w:val="0"/>
                  <w:divBdr>
                    <w:top w:val="none" w:sz="0" w:space="0" w:color="auto"/>
                    <w:left w:val="none" w:sz="0" w:space="0" w:color="auto"/>
                    <w:bottom w:val="none" w:sz="0" w:space="0" w:color="auto"/>
                    <w:right w:val="none" w:sz="0" w:space="0" w:color="auto"/>
                  </w:divBdr>
                </w:div>
              </w:divsChild>
            </w:div>
            <w:div w:id="58864205">
              <w:marLeft w:val="0"/>
              <w:marRight w:val="0"/>
              <w:marTop w:val="0"/>
              <w:marBottom w:val="0"/>
              <w:divBdr>
                <w:top w:val="none" w:sz="0" w:space="0" w:color="auto"/>
                <w:left w:val="none" w:sz="0" w:space="0" w:color="auto"/>
                <w:bottom w:val="none" w:sz="0" w:space="0" w:color="auto"/>
                <w:right w:val="none" w:sz="0" w:space="0" w:color="auto"/>
              </w:divBdr>
              <w:divsChild>
                <w:div w:id="1586837918">
                  <w:marLeft w:val="0"/>
                  <w:marRight w:val="0"/>
                  <w:marTop w:val="0"/>
                  <w:marBottom w:val="0"/>
                  <w:divBdr>
                    <w:top w:val="none" w:sz="0" w:space="0" w:color="auto"/>
                    <w:left w:val="none" w:sz="0" w:space="0" w:color="auto"/>
                    <w:bottom w:val="none" w:sz="0" w:space="0" w:color="auto"/>
                    <w:right w:val="none" w:sz="0" w:space="0" w:color="auto"/>
                  </w:divBdr>
                </w:div>
              </w:divsChild>
            </w:div>
            <w:div w:id="2108650219">
              <w:marLeft w:val="0"/>
              <w:marRight w:val="0"/>
              <w:marTop w:val="0"/>
              <w:marBottom w:val="0"/>
              <w:divBdr>
                <w:top w:val="none" w:sz="0" w:space="0" w:color="auto"/>
                <w:left w:val="none" w:sz="0" w:space="0" w:color="auto"/>
                <w:bottom w:val="none" w:sz="0" w:space="0" w:color="auto"/>
                <w:right w:val="none" w:sz="0" w:space="0" w:color="auto"/>
              </w:divBdr>
              <w:divsChild>
                <w:div w:id="1562668657">
                  <w:marLeft w:val="0"/>
                  <w:marRight w:val="0"/>
                  <w:marTop w:val="0"/>
                  <w:marBottom w:val="0"/>
                  <w:divBdr>
                    <w:top w:val="none" w:sz="0" w:space="0" w:color="auto"/>
                    <w:left w:val="none" w:sz="0" w:space="0" w:color="auto"/>
                    <w:bottom w:val="none" w:sz="0" w:space="0" w:color="auto"/>
                    <w:right w:val="none" w:sz="0" w:space="0" w:color="auto"/>
                  </w:divBdr>
                </w:div>
              </w:divsChild>
            </w:div>
            <w:div w:id="516038438">
              <w:marLeft w:val="0"/>
              <w:marRight w:val="0"/>
              <w:marTop w:val="0"/>
              <w:marBottom w:val="0"/>
              <w:divBdr>
                <w:top w:val="none" w:sz="0" w:space="0" w:color="auto"/>
                <w:left w:val="none" w:sz="0" w:space="0" w:color="auto"/>
                <w:bottom w:val="none" w:sz="0" w:space="0" w:color="auto"/>
                <w:right w:val="none" w:sz="0" w:space="0" w:color="auto"/>
              </w:divBdr>
              <w:divsChild>
                <w:div w:id="1082290221">
                  <w:marLeft w:val="0"/>
                  <w:marRight w:val="0"/>
                  <w:marTop w:val="0"/>
                  <w:marBottom w:val="0"/>
                  <w:divBdr>
                    <w:top w:val="none" w:sz="0" w:space="0" w:color="auto"/>
                    <w:left w:val="none" w:sz="0" w:space="0" w:color="auto"/>
                    <w:bottom w:val="none" w:sz="0" w:space="0" w:color="auto"/>
                    <w:right w:val="none" w:sz="0" w:space="0" w:color="auto"/>
                  </w:divBdr>
                </w:div>
              </w:divsChild>
            </w:div>
            <w:div w:id="1644961852">
              <w:marLeft w:val="0"/>
              <w:marRight w:val="0"/>
              <w:marTop w:val="0"/>
              <w:marBottom w:val="0"/>
              <w:divBdr>
                <w:top w:val="none" w:sz="0" w:space="0" w:color="auto"/>
                <w:left w:val="none" w:sz="0" w:space="0" w:color="auto"/>
                <w:bottom w:val="none" w:sz="0" w:space="0" w:color="auto"/>
                <w:right w:val="none" w:sz="0" w:space="0" w:color="auto"/>
              </w:divBdr>
              <w:divsChild>
                <w:div w:id="248775286">
                  <w:marLeft w:val="0"/>
                  <w:marRight w:val="0"/>
                  <w:marTop w:val="0"/>
                  <w:marBottom w:val="0"/>
                  <w:divBdr>
                    <w:top w:val="none" w:sz="0" w:space="0" w:color="auto"/>
                    <w:left w:val="none" w:sz="0" w:space="0" w:color="auto"/>
                    <w:bottom w:val="none" w:sz="0" w:space="0" w:color="auto"/>
                    <w:right w:val="none" w:sz="0" w:space="0" w:color="auto"/>
                  </w:divBdr>
                </w:div>
              </w:divsChild>
            </w:div>
            <w:div w:id="1693991320">
              <w:marLeft w:val="0"/>
              <w:marRight w:val="0"/>
              <w:marTop w:val="0"/>
              <w:marBottom w:val="0"/>
              <w:divBdr>
                <w:top w:val="none" w:sz="0" w:space="0" w:color="auto"/>
                <w:left w:val="none" w:sz="0" w:space="0" w:color="auto"/>
                <w:bottom w:val="none" w:sz="0" w:space="0" w:color="auto"/>
                <w:right w:val="none" w:sz="0" w:space="0" w:color="auto"/>
              </w:divBdr>
              <w:divsChild>
                <w:div w:id="1086606874">
                  <w:marLeft w:val="0"/>
                  <w:marRight w:val="0"/>
                  <w:marTop w:val="0"/>
                  <w:marBottom w:val="0"/>
                  <w:divBdr>
                    <w:top w:val="none" w:sz="0" w:space="0" w:color="auto"/>
                    <w:left w:val="none" w:sz="0" w:space="0" w:color="auto"/>
                    <w:bottom w:val="none" w:sz="0" w:space="0" w:color="auto"/>
                    <w:right w:val="none" w:sz="0" w:space="0" w:color="auto"/>
                  </w:divBdr>
                </w:div>
              </w:divsChild>
            </w:div>
            <w:div w:id="2076390567">
              <w:marLeft w:val="0"/>
              <w:marRight w:val="0"/>
              <w:marTop w:val="0"/>
              <w:marBottom w:val="0"/>
              <w:divBdr>
                <w:top w:val="none" w:sz="0" w:space="0" w:color="auto"/>
                <w:left w:val="none" w:sz="0" w:space="0" w:color="auto"/>
                <w:bottom w:val="none" w:sz="0" w:space="0" w:color="auto"/>
                <w:right w:val="none" w:sz="0" w:space="0" w:color="auto"/>
              </w:divBdr>
              <w:divsChild>
                <w:div w:id="1067731376">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8728">
      <w:bodyDiv w:val="1"/>
      <w:marLeft w:val="0"/>
      <w:marRight w:val="0"/>
      <w:marTop w:val="0"/>
      <w:marBottom w:val="0"/>
      <w:divBdr>
        <w:top w:val="none" w:sz="0" w:space="0" w:color="auto"/>
        <w:left w:val="none" w:sz="0" w:space="0" w:color="auto"/>
        <w:bottom w:val="none" w:sz="0" w:space="0" w:color="auto"/>
        <w:right w:val="none" w:sz="0" w:space="0" w:color="auto"/>
      </w:divBdr>
    </w:div>
    <w:div w:id="920220378">
      <w:bodyDiv w:val="1"/>
      <w:marLeft w:val="0"/>
      <w:marRight w:val="0"/>
      <w:marTop w:val="0"/>
      <w:marBottom w:val="0"/>
      <w:divBdr>
        <w:top w:val="none" w:sz="0" w:space="0" w:color="auto"/>
        <w:left w:val="none" w:sz="0" w:space="0" w:color="auto"/>
        <w:bottom w:val="none" w:sz="0" w:space="0" w:color="auto"/>
        <w:right w:val="none" w:sz="0" w:space="0" w:color="auto"/>
      </w:divBdr>
    </w:div>
    <w:div w:id="1245990297">
      <w:bodyDiv w:val="1"/>
      <w:marLeft w:val="0"/>
      <w:marRight w:val="0"/>
      <w:marTop w:val="0"/>
      <w:marBottom w:val="0"/>
      <w:divBdr>
        <w:top w:val="none" w:sz="0" w:space="0" w:color="auto"/>
        <w:left w:val="none" w:sz="0" w:space="0" w:color="auto"/>
        <w:bottom w:val="none" w:sz="0" w:space="0" w:color="auto"/>
        <w:right w:val="none" w:sz="0" w:space="0" w:color="auto"/>
      </w:divBdr>
    </w:div>
    <w:div w:id="1298802577">
      <w:bodyDiv w:val="1"/>
      <w:marLeft w:val="0"/>
      <w:marRight w:val="0"/>
      <w:marTop w:val="0"/>
      <w:marBottom w:val="0"/>
      <w:divBdr>
        <w:top w:val="none" w:sz="0" w:space="0" w:color="auto"/>
        <w:left w:val="none" w:sz="0" w:space="0" w:color="auto"/>
        <w:bottom w:val="none" w:sz="0" w:space="0" w:color="auto"/>
        <w:right w:val="none" w:sz="0" w:space="0" w:color="auto"/>
      </w:divBdr>
    </w:div>
    <w:div w:id="1401904132">
      <w:bodyDiv w:val="1"/>
      <w:marLeft w:val="0"/>
      <w:marRight w:val="0"/>
      <w:marTop w:val="0"/>
      <w:marBottom w:val="0"/>
      <w:divBdr>
        <w:top w:val="none" w:sz="0" w:space="0" w:color="auto"/>
        <w:left w:val="none" w:sz="0" w:space="0" w:color="auto"/>
        <w:bottom w:val="none" w:sz="0" w:space="0" w:color="auto"/>
        <w:right w:val="none" w:sz="0" w:space="0" w:color="auto"/>
      </w:divBdr>
    </w:div>
    <w:div w:id="1434740048">
      <w:bodyDiv w:val="1"/>
      <w:marLeft w:val="0"/>
      <w:marRight w:val="0"/>
      <w:marTop w:val="0"/>
      <w:marBottom w:val="0"/>
      <w:divBdr>
        <w:top w:val="none" w:sz="0" w:space="0" w:color="auto"/>
        <w:left w:val="none" w:sz="0" w:space="0" w:color="auto"/>
        <w:bottom w:val="none" w:sz="0" w:space="0" w:color="auto"/>
        <w:right w:val="none" w:sz="0" w:space="0" w:color="auto"/>
      </w:divBdr>
      <w:divsChild>
        <w:div w:id="1424257321">
          <w:marLeft w:val="0"/>
          <w:marRight w:val="0"/>
          <w:marTop w:val="0"/>
          <w:marBottom w:val="0"/>
          <w:divBdr>
            <w:top w:val="none" w:sz="0" w:space="0" w:color="auto"/>
            <w:left w:val="none" w:sz="0" w:space="0" w:color="auto"/>
            <w:bottom w:val="none" w:sz="0" w:space="0" w:color="auto"/>
            <w:right w:val="none" w:sz="0" w:space="0" w:color="auto"/>
          </w:divBdr>
          <w:divsChild>
            <w:div w:id="1527476084">
              <w:marLeft w:val="0"/>
              <w:marRight w:val="0"/>
              <w:marTop w:val="0"/>
              <w:marBottom w:val="0"/>
              <w:divBdr>
                <w:top w:val="none" w:sz="0" w:space="0" w:color="auto"/>
                <w:left w:val="none" w:sz="0" w:space="0" w:color="auto"/>
                <w:bottom w:val="none" w:sz="0" w:space="0" w:color="auto"/>
                <w:right w:val="none" w:sz="0" w:space="0" w:color="auto"/>
              </w:divBdr>
              <w:divsChild>
                <w:div w:id="2064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49204">
      <w:bodyDiv w:val="1"/>
      <w:marLeft w:val="0"/>
      <w:marRight w:val="0"/>
      <w:marTop w:val="0"/>
      <w:marBottom w:val="0"/>
      <w:divBdr>
        <w:top w:val="none" w:sz="0" w:space="0" w:color="auto"/>
        <w:left w:val="none" w:sz="0" w:space="0" w:color="auto"/>
        <w:bottom w:val="none" w:sz="0" w:space="0" w:color="auto"/>
        <w:right w:val="none" w:sz="0" w:space="0" w:color="auto"/>
      </w:divBdr>
      <w:divsChild>
        <w:div w:id="44917279">
          <w:marLeft w:val="0"/>
          <w:marRight w:val="0"/>
          <w:marTop w:val="0"/>
          <w:marBottom w:val="0"/>
          <w:divBdr>
            <w:top w:val="none" w:sz="0" w:space="0" w:color="auto"/>
            <w:left w:val="none" w:sz="0" w:space="0" w:color="auto"/>
            <w:bottom w:val="none" w:sz="0" w:space="0" w:color="auto"/>
            <w:right w:val="none" w:sz="0" w:space="0" w:color="auto"/>
          </w:divBdr>
          <w:divsChild>
            <w:div w:id="211964206">
              <w:marLeft w:val="0"/>
              <w:marRight w:val="0"/>
              <w:marTop w:val="0"/>
              <w:marBottom w:val="0"/>
              <w:divBdr>
                <w:top w:val="none" w:sz="0" w:space="0" w:color="auto"/>
                <w:left w:val="none" w:sz="0" w:space="0" w:color="auto"/>
                <w:bottom w:val="none" w:sz="0" w:space="0" w:color="auto"/>
                <w:right w:val="none" w:sz="0" w:space="0" w:color="auto"/>
              </w:divBdr>
              <w:divsChild>
                <w:div w:id="1036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6082">
      <w:bodyDiv w:val="1"/>
      <w:marLeft w:val="0"/>
      <w:marRight w:val="0"/>
      <w:marTop w:val="0"/>
      <w:marBottom w:val="0"/>
      <w:divBdr>
        <w:top w:val="none" w:sz="0" w:space="0" w:color="auto"/>
        <w:left w:val="none" w:sz="0" w:space="0" w:color="auto"/>
        <w:bottom w:val="none" w:sz="0" w:space="0" w:color="auto"/>
        <w:right w:val="none" w:sz="0" w:space="0" w:color="auto"/>
      </w:divBdr>
      <w:divsChild>
        <w:div w:id="1052538901">
          <w:marLeft w:val="0"/>
          <w:marRight w:val="0"/>
          <w:marTop w:val="0"/>
          <w:marBottom w:val="0"/>
          <w:divBdr>
            <w:top w:val="none" w:sz="0" w:space="0" w:color="auto"/>
            <w:left w:val="none" w:sz="0" w:space="0" w:color="auto"/>
            <w:bottom w:val="none" w:sz="0" w:space="0" w:color="auto"/>
            <w:right w:val="none" w:sz="0" w:space="0" w:color="auto"/>
          </w:divBdr>
          <w:divsChild>
            <w:div w:id="622419426">
              <w:marLeft w:val="0"/>
              <w:marRight w:val="0"/>
              <w:marTop w:val="0"/>
              <w:marBottom w:val="0"/>
              <w:divBdr>
                <w:top w:val="none" w:sz="0" w:space="0" w:color="auto"/>
                <w:left w:val="none" w:sz="0" w:space="0" w:color="auto"/>
                <w:bottom w:val="none" w:sz="0" w:space="0" w:color="auto"/>
                <w:right w:val="none" w:sz="0" w:space="0" w:color="auto"/>
              </w:divBdr>
              <w:divsChild>
                <w:div w:id="3786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117">
      <w:bodyDiv w:val="1"/>
      <w:marLeft w:val="0"/>
      <w:marRight w:val="0"/>
      <w:marTop w:val="0"/>
      <w:marBottom w:val="0"/>
      <w:divBdr>
        <w:top w:val="none" w:sz="0" w:space="0" w:color="auto"/>
        <w:left w:val="none" w:sz="0" w:space="0" w:color="auto"/>
        <w:bottom w:val="none" w:sz="0" w:space="0" w:color="auto"/>
        <w:right w:val="none" w:sz="0" w:space="0" w:color="auto"/>
      </w:divBdr>
      <w:divsChild>
        <w:div w:id="767623981">
          <w:marLeft w:val="0"/>
          <w:marRight w:val="0"/>
          <w:marTop w:val="0"/>
          <w:marBottom w:val="0"/>
          <w:divBdr>
            <w:top w:val="none" w:sz="0" w:space="0" w:color="auto"/>
            <w:left w:val="none" w:sz="0" w:space="0" w:color="auto"/>
            <w:bottom w:val="none" w:sz="0" w:space="0" w:color="auto"/>
            <w:right w:val="none" w:sz="0" w:space="0" w:color="auto"/>
          </w:divBdr>
          <w:divsChild>
            <w:div w:id="848256818">
              <w:marLeft w:val="0"/>
              <w:marRight w:val="0"/>
              <w:marTop w:val="0"/>
              <w:marBottom w:val="0"/>
              <w:divBdr>
                <w:top w:val="none" w:sz="0" w:space="0" w:color="auto"/>
                <w:left w:val="none" w:sz="0" w:space="0" w:color="auto"/>
                <w:bottom w:val="none" w:sz="0" w:space="0" w:color="auto"/>
                <w:right w:val="none" w:sz="0" w:space="0" w:color="auto"/>
              </w:divBdr>
              <w:divsChild>
                <w:div w:id="369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800">
      <w:bodyDiv w:val="1"/>
      <w:marLeft w:val="0"/>
      <w:marRight w:val="0"/>
      <w:marTop w:val="0"/>
      <w:marBottom w:val="0"/>
      <w:divBdr>
        <w:top w:val="none" w:sz="0" w:space="0" w:color="auto"/>
        <w:left w:val="none" w:sz="0" w:space="0" w:color="auto"/>
        <w:bottom w:val="none" w:sz="0" w:space="0" w:color="auto"/>
        <w:right w:val="none" w:sz="0" w:space="0" w:color="auto"/>
      </w:divBdr>
    </w:div>
    <w:div w:id="1896157287">
      <w:bodyDiv w:val="1"/>
      <w:marLeft w:val="0"/>
      <w:marRight w:val="0"/>
      <w:marTop w:val="0"/>
      <w:marBottom w:val="0"/>
      <w:divBdr>
        <w:top w:val="none" w:sz="0" w:space="0" w:color="auto"/>
        <w:left w:val="none" w:sz="0" w:space="0" w:color="auto"/>
        <w:bottom w:val="none" w:sz="0" w:space="0" w:color="auto"/>
        <w:right w:val="none" w:sz="0" w:space="0" w:color="auto"/>
      </w:divBdr>
      <w:divsChild>
        <w:div w:id="42799438">
          <w:marLeft w:val="0"/>
          <w:marRight w:val="0"/>
          <w:marTop w:val="0"/>
          <w:marBottom w:val="0"/>
          <w:divBdr>
            <w:top w:val="none" w:sz="0" w:space="0" w:color="auto"/>
            <w:left w:val="none" w:sz="0" w:space="0" w:color="auto"/>
            <w:bottom w:val="none" w:sz="0" w:space="0" w:color="auto"/>
            <w:right w:val="none" w:sz="0" w:space="0" w:color="auto"/>
          </w:divBdr>
          <w:divsChild>
            <w:div w:id="1254121002">
              <w:marLeft w:val="0"/>
              <w:marRight w:val="0"/>
              <w:marTop w:val="0"/>
              <w:marBottom w:val="0"/>
              <w:divBdr>
                <w:top w:val="none" w:sz="0" w:space="0" w:color="auto"/>
                <w:left w:val="none" w:sz="0" w:space="0" w:color="auto"/>
                <w:bottom w:val="none" w:sz="0" w:space="0" w:color="auto"/>
                <w:right w:val="none" w:sz="0" w:space="0" w:color="auto"/>
              </w:divBdr>
              <w:divsChild>
                <w:div w:id="1380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97">
      <w:bodyDiv w:val="1"/>
      <w:marLeft w:val="0"/>
      <w:marRight w:val="0"/>
      <w:marTop w:val="0"/>
      <w:marBottom w:val="0"/>
      <w:divBdr>
        <w:top w:val="none" w:sz="0" w:space="0" w:color="auto"/>
        <w:left w:val="none" w:sz="0" w:space="0" w:color="auto"/>
        <w:bottom w:val="none" w:sz="0" w:space="0" w:color="auto"/>
        <w:right w:val="none" w:sz="0" w:space="0" w:color="auto"/>
      </w:divBdr>
    </w:div>
    <w:div w:id="1958683468">
      <w:bodyDiv w:val="1"/>
      <w:marLeft w:val="0"/>
      <w:marRight w:val="0"/>
      <w:marTop w:val="0"/>
      <w:marBottom w:val="0"/>
      <w:divBdr>
        <w:top w:val="none" w:sz="0" w:space="0" w:color="auto"/>
        <w:left w:val="none" w:sz="0" w:space="0" w:color="auto"/>
        <w:bottom w:val="none" w:sz="0" w:space="0" w:color="auto"/>
        <w:right w:val="none" w:sz="0" w:space="0" w:color="auto"/>
      </w:divBdr>
    </w:div>
    <w:div w:id="1987083233">
      <w:bodyDiv w:val="1"/>
      <w:marLeft w:val="0"/>
      <w:marRight w:val="0"/>
      <w:marTop w:val="0"/>
      <w:marBottom w:val="0"/>
      <w:divBdr>
        <w:top w:val="none" w:sz="0" w:space="0" w:color="auto"/>
        <w:left w:val="none" w:sz="0" w:space="0" w:color="auto"/>
        <w:bottom w:val="none" w:sz="0" w:space="0" w:color="auto"/>
        <w:right w:val="none" w:sz="0" w:space="0" w:color="auto"/>
      </w:divBdr>
    </w:div>
    <w:div w:id="2016377787">
      <w:bodyDiv w:val="1"/>
      <w:marLeft w:val="0"/>
      <w:marRight w:val="0"/>
      <w:marTop w:val="0"/>
      <w:marBottom w:val="0"/>
      <w:divBdr>
        <w:top w:val="none" w:sz="0" w:space="0" w:color="auto"/>
        <w:left w:val="none" w:sz="0" w:space="0" w:color="auto"/>
        <w:bottom w:val="none" w:sz="0" w:space="0" w:color="auto"/>
        <w:right w:val="none" w:sz="0" w:space="0" w:color="auto"/>
      </w:divBdr>
      <w:divsChild>
        <w:div w:id="440757752">
          <w:marLeft w:val="0"/>
          <w:marRight w:val="0"/>
          <w:marTop w:val="0"/>
          <w:marBottom w:val="0"/>
          <w:divBdr>
            <w:top w:val="none" w:sz="0" w:space="0" w:color="auto"/>
            <w:left w:val="none" w:sz="0" w:space="0" w:color="auto"/>
            <w:bottom w:val="none" w:sz="0" w:space="0" w:color="auto"/>
            <w:right w:val="none" w:sz="0" w:space="0" w:color="auto"/>
          </w:divBdr>
          <w:divsChild>
            <w:div w:id="1990285025">
              <w:marLeft w:val="0"/>
              <w:marRight w:val="0"/>
              <w:marTop w:val="0"/>
              <w:marBottom w:val="0"/>
              <w:divBdr>
                <w:top w:val="none" w:sz="0" w:space="0" w:color="auto"/>
                <w:left w:val="none" w:sz="0" w:space="0" w:color="auto"/>
                <w:bottom w:val="none" w:sz="0" w:space="0" w:color="auto"/>
                <w:right w:val="none" w:sz="0" w:space="0" w:color="auto"/>
              </w:divBdr>
              <w:divsChild>
                <w:div w:id="1300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26" Type="http://schemas.microsoft.com/office/2016/09/relationships/commentsIds" Target="commentsIds.xml"/><Relationship Id="rId27" Type="http://schemas.microsoft.com/office/2018/08/relationships/commentsExtensible" Target="commentsExtensible.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commdex.com/about-us/implementation-methodology/" TargetMode="Externa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21742</Words>
  <Characters>123932</Characters>
  <Application>Microsoft Macintosh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Tom Termini</cp:lastModifiedBy>
  <cp:revision>2</cp:revision>
  <dcterms:created xsi:type="dcterms:W3CDTF">2022-03-29T21:53:00Z</dcterms:created>
  <dcterms:modified xsi:type="dcterms:W3CDTF">2022-03-29T21:53:00Z</dcterms:modified>
</cp:coreProperties>
</file>