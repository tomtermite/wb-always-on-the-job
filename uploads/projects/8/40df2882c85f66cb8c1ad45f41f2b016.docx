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08A43A" w14:textId="77777777" w:rsidR="00FF31DA" w:rsidRDefault="00FF31DA">
      <w:pPr>
        <w:pStyle w:val="BodyA"/>
      </w:pPr>
    </w:p>
    <w:p w14:paraId="159145F3" w14:textId="77777777" w:rsidR="00FF31DA" w:rsidRDefault="0049599B">
      <w:pPr>
        <w:pStyle w:val="BodyA"/>
        <w:jc w:val="center"/>
        <w:rPr>
          <w:b/>
          <w:bCs/>
        </w:rPr>
      </w:pPr>
      <w:r>
        <w:rPr>
          <w:b/>
          <w:bCs/>
        </w:rPr>
        <w:t xml:space="preserve"> VOLUME II - TECHNICAL/MANAGEMENT</w:t>
      </w:r>
    </w:p>
    <w:p w14:paraId="01353EF1" w14:textId="77777777" w:rsidR="00FF31DA" w:rsidRDefault="00FF31DA">
      <w:pPr>
        <w:pStyle w:val="BodyA"/>
        <w:jc w:val="center"/>
        <w:rPr>
          <w:b/>
          <w:bCs/>
        </w:rPr>
      </w:pPr>
    </w:p>
    <w:p w14:paraId="72BC57D9" w14:textId="45675112" w:rsidR="00FF31DA" w:rsidRDefault="0049599B">
      <w:pPr>
        <w:pStyle w:val="BodyA"/>
        <w:jc w:val="center"/>
        <w:rPr>
          <w:b/>
          <w:bCs/>
          <w:color w:val="BC1C2E"/>
        </w:rPr>
      </w:pPr>
      <w:r>
        <w:rPr>
          <w:b/>
          <w:bCs/>
          <w:color w:val="BC1C2E"/>
        </w:rPr>
        <w:t>DRAFT - Version 0.</w:t>
      </w:r>
      <w:r w:rsidR="00E40FC2">
        <w:rPr>
          <w:b/>
          <w:bCs/>
          <w:color w:val="BC1C2E"/>
        </w:rPr>
        <w:t>3</w:t>
      </w:r>
      <w:r w:rsidR="009D5032">
        <w:rPr>
          <w:b/>
          <w:bCs/>
          <w:color w:val="BC1C2E"/>
        </w:rPr>
        <w:t>1</w:t>
      </w:r>
      <w:r>
        <w:rPr>
          <w:b/>
          <w:bCs/>
          <w:color w:val="BC1C2E"/>
        </w:rPr>
        <w:t xml:space="preserve"> </w:t>
      </w:r>
      <w:r w:rsidR="00E40FC2">
        <w:rPr>
          <w:b/>
          <w:bCs/>
          <w:color w:val="BC1C2E"/>
        </w:rPr>
        <w:t>22</w:t>
      </w:r>
      <w:r>
        <w:rPr>
          <w:b/>
          <w:bCs/>
          <w:color w:val="BC1C2E"/>
        </w:rPr>
        <w:t>-March-2022</w:t>
      </w:r>
    </w:p>
    <w:p w14:paraId="3E8317CB" w14:textId="77777777" w:rsidR="00FF31DA" w:rsidRDefault="00FF31DA">
      <w:pPr>
        <w:pStyle w:val="BodyA"/>
        <w:jc w:val="center"/>
        <w:rPr>
          <w:b/>
          <w:bCs/>
          <w:color w:val="BC1C2E"/>
        </w:rPr>
      </w:pPr>
    </w:p>
    <w:p w14:paraId="4634A4C8" w14:textId="77777777" w:rsidR="00FF31DA" w:rsidRDefault="00FF31DA">
      <w:pPr>
        <w:pStyle w:val="BodyA"/>
        <w:jc w:val="center"/>
        <w:rPr>
          <w:b/>
          <w:bCs/>
          <w:color w:val="BC1C2E"/>
        </w:rPr>
      </w:pPr>
    </w:p>
    <w:p w14:paraId="6CA264EB" w14:textId="77777777" w:rsidR="00FF31DA" w:rsidRDefault="00FF31DA">
      <w:pPr>
        <w:pStyle w:val="BodyA"/>
        <w:jc w:val="center"/>
        <w:rPr>
          <w:b/>
          <w:bCs/>
        </w:rPr>
      </w:pPr>
    </w:p>
    <w:p w14:paraId="2D068A87" w14:textId="77777777" w:rsidR="00FF31DA" w:rsidRDefault="0049599B">
      <w:pPr>
        <w:pStyle w:val="BodyA"/>
        <w:jc w:val="center"/>
        <w:rPr>
          <w:b/>
          <w:bCs/>
        </w:rPr>
      </w:pPr>
      <w:r>
        <w:rPr>
          <w:b/>
          <w:bCs/>
        </w:rPr>
        <w:t>Submitted by:</w:t>
      </w:r>
    </w:p>
    <w:p w14:paraId="6EFD19F5" w14:textId="77777777" w:rsidR="00FF31DA" w:rsidRDefault="0049599B">
      <w:pPr>
        <w:pStyle w:val="BodyA"/>
        <w:jc w:val="center"/>
      </w:pPr>
      <w:r>
        <w:t>Avening Management and Technica</w:t>
      </w:r>
      <w:r>
        <w:rPr>
          <w:noProof/>
        </w:rPr>
        <w:drawing>
          <wp:anchor distT="152400" distB="152400" distL="152400" distR="152400" simplePos="0" relativeHeight="251659264" behindDoc="0" locked="0" layoutInCell="1" allowOverlap="1" wp14:anchorId="5831D9FB" wp14:editId="0B8448BB">
            <wp:simplePos x="0" y="0"/>
            <wp:positionH relativeFrom="page">
              <wp:posOffset>2131331</wp:posOffset>
            </wp:positionH>
            <wp:positionV relativeFrom="page">
              <wp:posOffset>4400913</wp:posOffset>
            </wp:positionV>
            <wp:extent cx="3505835" cy="925195"/>
            <wp:effectExtent l="0" t="0" r="0" b="0"/>
            <wp:wrapNone/>
            <wp:docPr id="1073741825" name="officeArt object" descr="aveninglogo.png"/>
            <wp:cNvGraphicFramePr/>
            <a:graphic xmlns:a="http://schemas.openxmlformats.org/drawingml/2006/main">
              <a:graphicData uri="http://schemas.openxmlformats.org/drawingml/2006/picture">
                <pic:pic xmlns:pic="http://schemas.openxmlformats.org/drawingml/2006/picture">
                  <pic:nvPicPr>
                    <pic:cNvPr id="1073741825" name="aveninglogo.png" descr="aveninglogo.png"/>
                    <pic:cNvPicPr>
                      <a:picLocks noChangeAspect="1"/>
                    </pic:cNvPicPr>
                  </pic:nvPicPr>
                  <pic:blipFill>
                    <a:blip r:embed="rId7"/>
                    <a:stretch>
                      <a:fillRect/>
                    </a:stretch>
                  </pic:blipFill>
                  <pic:spPr>
                    <a:xfrm>
                      <a:off x="0" y="0"/>
                      <a:ext cx="3505835" cy="925195"/>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6CE6D98A" wp14:editId="6F347865">
                <wp:simplePos x="0" y="0"/>
                <wp:positionH relativeFrom="page">
                  <wp:posOffset>914400</wp:posOffset>
                </wp:positionH>
                <wp:positionV relativeFrom="page">
                  <wp:posOffset>7012668</wp:posOffset>
                </wp:positionV>
                <wp:extent cx="5943602" cy="847885"/>
                <wp:effectExtent l="0" t="0" r="0" b="0"/>
                <wp:wrapNone/>
                <wp:docPr id="1073741826" name="officeArt object" descr="officeArt object"/>
                <wp:cNvGraphicFramePr/>
                <a:graphic xmlns:a="http://schemas.openxmlformats.org/drawingml/2006/main">
                  <a:graphicData uri="http://schemas.microsoft.com/office/word/2010/wordprocessingShape">
                    <wps:wsp>
                      <wps:cNvSpPr txBox="1"/>
                      <wps:spPr>
                        <a:xfrm>
                          <a:off x="0" y="0"/>
                          <a:ext cx="5943602" cy="847885"/>
                        </a:xfrm>
                        <a:prstGeom prst="rect">
                          <a:avLst/>
                        </a:prstGeom>
                        <a:noFill/>
                        <a:ln w="12700" cap="flat">
                          <a:noFill/>
                          <a:miter lim="400000"/>
                        </a:ln>
                        <a:effectLst/>
                      </wps:spPr>
                      <wps:txbx>
                        <w:txbxContent>
                          <w:p w14:paraId="1FDDB0A2" w14:textId="77777777" w:rsidR="00FF31DA" w:rsidRDefault="0049599B">
                            <w:pPr>
                              <w:pStyle w:val="BodyA"/>
                              <w:spacing w:after="180"/>
                              <w:jc w:val="both"/>
                            </w:pPr>
                            <w:r>
                              <w:rPr>
                                <w:b/>
                                <w:bCs/>
                                <w:sz w:val="18"/>
                                <w:szCs w:val="18"/>
                                <w:u w:val="single"/>
                              </w:rPr>
                              <w:t>Restrictions on Disclosure of Data</w:t>
                            </w:r>
                            <w:r>
                              <w:rPr>
                                <w:sz w:val="18"/>
                                <w:szCs w:val="18"/>
                              </w:rPr>
                              <w:t xml:space="preserve">: This proposal includes data that will not be disclosed outside the Government and will not be duplicated, used, or disclosed -- in whole or in part -- for any purpose other than to evaluate this proposal. If, however, a contract is awarded to this offeror as a result of -- or in connection with -- the submission of this data, the Government will have the right to duplicate, use or disclose the data to the extent provided in the resulting order. This restriction does not limit the Government’s right to use information contained in this data if it is obtained from another source without restriction. </w:t>
                            </w:r>
                          </w:p>
                        </w:txbxContent>
                      </wps:txbx>
                      <wps:bodyPr wrap="square" lIns="50800" tIns="50800" rIns="50800" bIns="50800" numCol="1" anchor="t">
                        <a:noAutofit/>
                      </wps:bodyPr>
                    </wps:wsp>
                  </a:graphicData>
                </a:graphic>
              </wp:anchor>
            </w:drawing>
          </mc:Choice>
          <mc:Fallback>
            <w:pict>
              <v:shapetype w14:anchorId="6CE6D98A" id="_x0000_t202" coordsize="21600,21600" o:spt="202" path="m,l,21600r21600,l21600,xe">
                <v:stroke joinstyle="miter"/>
                <v:path gradientshapeok="t" o:connecttype="rect"/>
              </v:shapetype>
              <v:shape id="officeArt object" o:spid="_x0000_s1026" type="#_x0000_t202" alt="officeArt object" style="position:absolute;left:0;text-align:left;margin-left:1in;margin-top:552.2pt;width:468pt;height:66.7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" filled="f" stroked="f" strokeweight="1pt">
                <v:stroke miterlimit="4"/>
                <v:textbox inset="4pt,4pt,4pt,4pt">
                  <w:txbxContent>
                    <w:p w14:paraId="1FDDB0A2" w14:textId="77777777" w:rsidR="00FF31DA" w:rsidRDefault="0049599B">
                      <w:pPr>
                        <w:pStyle w:val="BodyA"/>
                        <w:spacing w:after="180"/>
                        <w:jc w:val="both"/>
                      </w:pPr>
                      <w:r>
                        <w:rPr>
                          <w:b/>
                          <w:bCs/>
                          <w:sz w:val="18"/>
                          <w:szCs w:val="18"/>
                          <w:u w:val="single"/>
                        </w:rPr>
                        <w:t>Restrictions on Disclosure of Data</w:t>
                      </w:r>
                      <w:r>
                        <w:rPr>
                          <w:sz w:val="18"/>
                          <w:szCs w:val="18"/>
                        </w:rPr>
                        <w:t xml:space="preserve">: This proposal includes data that will not be disclosed outside the Government and will not be duplicated, used, or disclosed -- in whole or in part -- for any purpose other than to evaluate this proposal. If, however, a contract is awarded to this offeror as a result of -- or in connection with -- the submission of this data, the Government will have the right to duplicate, use or disclose the data to the extent provided in the resulting order. This restriction does not limit the Government’s right to use information contained in this data if it is obtained from another source without restriction. </w:t>
                      </w:r>
                    </w:p>
                  </w:txbxContent>
                </v:textbox>
                <w10:wrap anchorx="page" anchory="page"/>
              </v:shape>
            </w:pict>
          </mc:Fallback>
        </mc:AlternateContent>
      </w:r>
      <w:r>
        <w:t>l Services, LLC (AveningTech™)</w:t>
      </w:r>
      <w:r>
        <w:br/>
        <w:t>11 North Maple Avenue, Suite 101</w:t>
      </w:r>
      <w:r>
        <w:br/>
        <w:t>La Plata, Maryland 20646</w:t>
      </w:r>
      <w:r>
        <w:br/>
        <w:t xml:space="preserve">Tel: 301-848-2053 </w:t>
      </w:r>
    </w:p>
    <w:p w14:paraId="7ED9BFB1" w14:textId="77777777" w:rsidR="00FF31DA" w:rsidRDefault="0049599B">
      <w:pPr>
        <w:pStyle w:val="BodyA"/>
        <w:jc w:val="center"/>
      </w:pPr>
      <w:r>
        <w:t>DUNS: 963340752</w:t>
      </w:r>
    </w:p>
    <w:p w14:paraId="029BD487" w14:textId="77777777" w:rsidR="00FF31DA" w:rsidRDefault="00FF31DA">
      <w:pPr>
        <w:pStyle w:val="BodyA"/>
        <w:jc w:val="center"/>
        <w:rPr>
          <w:color w:val="BC1C2E"/>
        </w:rPr>
      </w:pPr>
    </w:p>
    <w:p w14:paraId="2F34EFD3" w14:textId="77777777" w:rsidR="00FF31DA" w:rsidRDefault="0049599B">
      <w:pPr>
        <w:pStyle w:val="BodyA"/>
        <w:pageBreakBefore/>
        <w:rPr>
          <w:b/>
          <w:bCs/>
          <w:sz w:val="26"/>
          <w:szCs w:val="26"/>
        </w:rPr>
      </w:pPr>
      <w:r>
        <w:rPr>
          <w:b/>
          <w:bCs/>
          <w:sz w:val="26"/>
          <w:szCs w:val="26"/>
        </w:rPr>
        <w:lastRenderedPageBreak/>
        <w:t>Contents</w:t>
      </w:r>
    </w:p>
    <w:p w14:paraId="6DAE2B34" w14:textId="49D64798" w:rsidR="00A248F1" w:rsidRDefault="0049599B">
      <w:pPr>
        <w:pStyle w:val="TOC3"/>
        <w:rPr>
          <w:rFonts w:asciiTheme="minorHAnsi" w:eastAsiaTheme="minorEastAsia" w:hAnsiTheme="minorHAnsi" w:cstheme="minorBidi"/>
          <w:noProof/>
          <w:color w:val="auto"/>
          <w:sz w:val="24"/>
          <w:szCs w:val="24"/>
          <w:bdr w:val="none" w:sz="0" w:space="0" w:color="auto"/>
          <w:lang w:eastAsia="ja-JP"/>
        </w:rPr>
      </w:pPr>
      <w:r>
        <w:rPr>
          <w:b/>
          <w:bCs/>
          <w:sz w:val="26"/>
          <w:szCs w:val="26"/>
        </w:rPr>
        <w:fldChar w:fldCharType="begin"/>
      </w:r>
      <w:r>
        <w:rPr>
          <w:b/>
          <w:bCs/>
          <w:sz w:val="26"/>
          <w:szCs w:val="26"/>
        </w:rPr>
        <w:instrText xml:space="preserve"> TOC \o 2-2 \t "Heading, 3"</w:instrText>
      </w:r>
      <w:r>
        <w:rPr>
          <w:b/>
          <w:bCs/>
          <w:sz w:val="26"/>
          <w:szCs w:val="26"/>
        </w:rPr>
        <w:fldChar w:fldCharType="separate"/>
      </w:r>
      <w:r w:rsidR="00A248F1" w:rsidRPr="00BC4FB3">
        <w:rPr>
          <w:rFonts w:eastAsia="Arial Unicode MS" w:cs="Arial Unicode MS"/>
          <w:noProof/>
        </w:rPr>
        <w:t>Subfactor One - Cybersecurity/Information Assurance</w:t>
      </w:r>
      <w:r w:rsidR="00A248F1">
        <w:rPr>
          <w:noProof/>
        </w:rPr>
        <w:tab/>
      </w:r>
      <w:r w:rsidR="00A248F1">
        <w:rPr>
          <w:noProof/>
        </w:rPr>
        <w:fldChar w:fldCharType="begin"/>
      </w:r>
      <w:r w:rsidR="00A248F1">
        <w:rPr>
          <w:noProof/>
        </w:rPr>
        <w:instrText xml:space="preserve"> PAGEREF _Toc98859472 \h </w:instrText>
      </w:r>
      <w:r w:rsidR="00A248F1">
        <w:rPr>
          <w:noProof/>
        </w:rPr>
      </w:r>
      <w:r w:rsidR="00A248F1">
        <w:rPr>
          <w:noProof/>
        </w:rPr>
        <w:fldChar w:fldCharType="separate"/>
      </w:r>
      <w:r w:rsidR="00A248F1">
        <w:rPr>
          <w:noProof/>
        </w:rPr>
        <w:t>1</w:t>
      </w:r>
      <w:r w:rsidR="00A248F1">
        <w:rPr>
          <w:noProof/>
        </w:rPr>
        <w:fldChar w:fldCharType="end"/>
      </w:r>
    </w:p>
    <w:p w14:paraId="4DBC544A" w14:textId="0C1778C5" w:rsidR="00A248F1" w:rsidRDefault="00A248F1">
      <w:pPr>
        <w:pStyle w:val="TOC2"/>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6.5 Task 5 – Cybersecurity (CS)</w:t>
      </w:r>
      <w:r>
        <w:rPr>
          <w:noProof/>
        </w:rPr>
        <w:tab/>
      </w:r>
      <w:r>
        <w:rPr>
          <w:noProof/>
        </w:rPr>
        <w:fldChar w:fldCharType="begin"/>
      </w:r>
      <w:r>
        <w:rPr>
          <w:noProof/>
        </w:rPr>
        <w:instrText xml:space="preserve"> PAGEREF _Toc98859473 \h </w:instrText>
      </w:r>
      <w:r>
        <w:rPr>
          <w:noProof/>
        </w:rPr>
      </w:r>
      <w:r>
        <w:rPr>
          <w:noProof/>
        </w:rPr>
        <w:fldChar w:fldCharType="separate"/>
      </w:r>
      <w:r>
        <w:rPr>
          <w:noProof/>
        </w:rPr>
        <w:t>2</w:t>
      </w:r>
      <w:r>
        <w:rPr>
          <w:noProof/>
        </w:rPr>
        <w:fldChar w:fldCharType="end"/>
      </w:r>
    </w:p>
    <w:p w14:paraId="4CFA7206" w14:textId="25B9EE2C" w:rsidR="00A248F1" w:rsidRDefault="00A248F1">
      <w:pPr>
        <w:pStyle w:val="TOC2"/>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6.8 Task 8 – Cyber Threat Security Plan</w:t>
      </w:r>
      <w:r>
        <w:rPr>
          <w:noProof/>
        </w:rPr>
        <w:tab/>
      </w:r>
      <w:r>
        <w:rPr>
          <w:noProof/>
        </w:rPr>
        <w:fldChar w:fldCharType="begin"/>
      </w:r>
      <w:r>
        <w:rPr>
          <w:noProof/>
        </w:rPr>
        <w:instrText xml:space="preserve"> PAGEREF _Toc98859474 \h </w:instrText>
      </w:r>
      <w:r>
        <w:rPr>
          <w:noProof/>
        </w:rPr>
      </w:r>
      <w:r>
        <w:rPr>
          <w:noProof/>
        </w:rPr>
        <w:fldChar w:fldCharType="separate"/>
      </w:r>
      <w:r>
        <w:rPr>
          <w:noProof/>
        </w:rPr>
        <w:t>3</w:t>
      </w:r>
      <w:r>
        <w:rPr>
          <w:noProof/>
        </w:rPr>
        <w:fldChar w:fldCharType="end"/>
      </w:r>
    </w:p>
    <w:p w14:paraId="3EF53389" w14:textId="273F75A7" w:rsidR="00A248F1" w:rsidRDefault="00A248F1">
      <w:pPr>
        <w:pStyle w:val="TOC2"/>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(a) Handling of Non-Public Information</w:t>
      </w:r>
      <w:r>
        <w:rPr>
          <w:noProof/>
        </w:rPr>
        <w:tab/>
      </w:r>
      <w:r>
        <w:rPr>
          <w:noProof/>
        </w:rPr>
        <w:fldChar w:fldCharType="begin"/>
      </w:r>
      <w:r>
        <w:rPr>
          <w:noProof/>
        </w:rPr>
        <w:instrText xml:space="preserve"> PAGEREF _Toc98859475 \h </w:instrText>
      </w:r>
      <w:r>
        <w:rPr>
          <w:noProof/>
        </w:rPr>
      </w:r>
      <w:r>
        <w:rPr>
          <w:noProof/>
        </w:rPr>
        <w:fldChar w:fldCharType="separate"/>
      </w:r>
      <w:r>
        <w:rPr>
          <w:noProof/>
        </w:rPr>
        <w:t>3</w:t>
      </w:r>
      <w:r>
        <w:rPr>
          <w:noProof/>
        </w:rPr>
        <w:fldChar w:fldCharType="end"/>
      </w:r>
    </w:p>
    <w:p w14:paraId="5FC6E310" w14:textId="2AEE8A6D" w:rsidR="00A248F1" w:rsidRDefault="00A248F1">
      <w:pPr>
        <w:pStyle w:val="TOC3"/>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 xml:space="preserve">Subfactor Two - </w:t>
      </w:r>
      <w:r w:rsidRPr="00BC4FB3">
        <w:rPr>
          <w:rFonts w:eastAsia="Arial Unicode MS" w:cs="Arial Unicode MS"/>
          <w:noProof/>
          <w:lang w:val="da-DK"/>
        </w:rPr>
        <w:t>Program Management</w:t>
      </w:r>
      <w:r>
        <w:rPr>
          <w:noProof/>
        </w:rPr>
        <w:tab/>
      </w:r>
      <w:r>
        <w:rPr>
          <w:noProof/>
        </w:rPr>
        <w:fldChar w:fldCharType="begin"/>
      </w:r>
      <w:r>
        <w:rPr>
          <w:noProof/>
        </w:rPr>
        <w:instrText xml:space="preserve"> PAGEREF _Toc98859476 \h </w:instrText>
      </w:r>
      <w:r>
        <w:rPr>
          <w:noProof/>
        </w:rPr>
      </w:r>
      <w:r>
        <w:rPr>
          <w:noProof/>
        </w:rPr>
        <w:fldChar w:fldCharType="separate"/>
      </w:r>
      <w:r>
        <w:rPr>
          <w:noProof/>
        </w:rPr>
        <w:t>4</w:t>
      </w:r>
      <w:r>
        <w:rPr>
          <w:noProof/>
        </w:rPr>
        <w:fldChar w:fldCharType="end"/>
      </w:r>
    </w:p>
    <w:p w14:paraId="6C01C3E9" w14:textId="582D3F43" w:rsidR="00A248F1" w:rsidRDefault="00A248F1">
      <w:pPr>
        <w:pStyle w:val="TOC2"/>
        <w:rPr>
          <w:rFonts w:asciiTheme="minorHAnsi" w:eastAsiaTheme="minorEastAsia" w:hAnsiTheme="minorHAnsi" w:cstheme="minorBidi"/>
          <w:noProof/>
          <w:color w:val="auto"/>
          <w:sz w:val="24"/>
          <w:szCs w:val="24"/>
          <w:bdr w:val="none" w:sz="0" w:space="0" w:color="auto"/>
          <w:lang w:eastAsia="ja-JP"/>
        </w:rPr>
      </w:pPr>
      <w:r w:rsidRPr="00BC4FB3">
        <w:rPr>
          <w:noProof/>
          <w:lang w:val="fr-FR"/>
        </w:rPr>
        <w:t>Management Plan</w:t>
      </w:r>
      <w:r>
        <w:rPr>
          <w:noProof/>
        </w:rPr>
        <w:tab/>
      </w:r>
      <w:r>
        <w:rPr>
          <w:noProof/>
        </w:rPr>
        <w:fldChar w:fldCharType="begin"/>
      </w:r>
      <w:r>
        <w:rPr>
          <w:noProof/>
        </w:rPr>
        <w:instrText xml:space="preserve"> PAGEREF _Toc98859477 \h </w:instrText>
      </w:r>
      <w:r>
        <w:rPr>
          <w:noProof/>
        </w:rPr>
      </w:r>
      <w:r>
        <w:rPr>
          <w:noProof/>
        </w:rPr>
        <w:fldChar w:fldCharType="separate"/>
      </w:r>
      <w:r>
        <w:rPr>
          <w:noProof/>
        </w:rPr>
        <w:t>7</w:t>
      </w:r>
      <w:r>
        <w:rPr>
          <w:noProof/>
        </w:rPr>
        <w:fldChar w:fldCharType="end"/>
      </w:r>
    </w:p>
    <w:p w14:paraId="1AC5BF74" w14:textId="31C1E83A" w:rsidR="00A248F1" w:rsidRDefault="00A248F1">
      <w:pPr>
        <w:pStyle w:val="TOC2"/>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6.1 Task 1 – Task Order Management Support</w:t>
      </w:r>
      <w:r>
        <w:rPr>
          <w:noProof/>
        </w:rPr>
        <w:tab/>
      </w:r>
      <w:r>
        <w:rPr>
          <w:noProof/>
        </w:rPr>
        <w:fldChar w:fldCharType="begin"/>
      </w:r>
      <w:r>
        <w:rPr>
          <w:noProof/>
        </w:rPr>
        <w:instrText xml:space="preserve"> PAGEREF _Toc98859478 \h </w:instrText>
      </w:r>
      <w:r>
        <w:rPr>
          <w:noProof/>
        </w:rPr>
      </w:r>
      <w:r>
        <w:rPr>
          <w:noProof/>
        </w:rPr>
        <w:fldChar w:fldCharType="separate"/>
      </w:r>
      <w:r>
        <w:rPr>
          <w:noProof/>
        </w:rPr>
        <w:t>8</w:t>
      </w:r>
      <w:r>
        <w:rPr>
          <w:noProof/>
        </w:rPr>
        <w:fldChar w:fldCharType="end"/>
      </w:r>
    </w:p>
    <w:p w14:paraId="2F4E77B8" w14:textId="2B4F351D" w:rsidR="00A248F1" w:rsidRDefault="00A248F1">
      <w:pPr>
        <w:pStyle w:val="TOC3"/>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Subfactor Three - Command, Control, and Communications Protection (C3P) Ashore Support</w:t>
      </w:r>
      <w:r>
        <w:rPr>
          <w:noProof/>
        </w:rPr>
        <w:tab/>
      </w:r>
      <w:r>
        <w:rPr>
          <w:noProof/>
        </w:rPr>
        <w:fldChar w:fldCharType="begin"/>
      </w:r>
      <w:r>
        <w:rPr>
          <w:noProof/>
        </w:rPr>
        <w:instrText xml:space="preserve"> PAGEREF _Toc98859479 \h </w:instrText>
      </w:r>
      <w:r>
        <w:rPr>
          <w:noProof/>
        </w:rPr>
      </w:r>
      <w:r>
        <w:rPr>
          <w:noProof/>
        </w:rPr>
        <w:fldChar w:fldCharType="separate"/>
      </w:r>
      <w:r>
        <w:rPr>
          <w:noProof/>
        </w:rPr>
        <w:t>11</w:t>
      </w:r>
      <w:r>
        <w:rPr>
          <w:noProof/>
        </w:rPr>
        <w:fldChar w:fldCharType="end"/>
      </w:r>
    </w:p>
    <w:p w14:paraId="7053989F" w14:textId="15BDC477" w:rsidR="00A248F1" w:rsidRDefault="00A248F1">
      <w:pPr>
        <w:pStyle w:val="TOC2"/>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6.2 Task 2 – Command, Control, and Communications Protection (C3P) Ashore Support</w:t>
      </w:r>
      <w:r>
        <w:rPr>
          <w:noProof/>
        </w:rPr>
        <w:tab/>
      </w:r>
      <w:r>
        <w:rPr>
          <w:noProof/>
        </w:rPr>
        <w:fldChar w:fldCharType="begin"/>
      </w:r>
      <w:r>
        <w:rPr>
          <w:noProof/>
        </w:rPr>
        <w:instrText xml:space="preserve"> PAGEREF _Toc98859480 \h </w:instrText>
      </w:r>
      <w:r>
        <w:rPr>
          <w:noProof/>
        </w:rPr>
      </w:r>
      <w:r>
        <w:rPr>
          <w:noProof/>
        </w:rPr>
        <w:fldChar w:fldCharType="separate"/>
      </w:r>
      <w:r>
        <w:rPr>
          <w:noProof/>
        </w:rPr>
        <w:t>11</w:t>
      </w:r>
      <w:r>
        <w:rPr>
          <w:noProof/>
        </w:rPr>
        <w:fldChar w:fldCharType="end"/>
      </w:r>
    </w:p>
    <w:p w14:paraId="5212F03D" w14:textId="6F460953" w:rsidR="00A248F1" w:rsidRDefault="00A248F1">
      <w:pPr>
        <w:pStyle w:val="TOC3"/>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Subfactor Four - Managed IT Services Support</w:t>
      </w:r>
      <w:r>
        <w:rPr>
          <w:noProof/>
        </w:rPr>
        <w:tab/>
      </w:r>
      <w:r>
        <w:rPr>
          <w:noProof/>
        </w:rPr>
        <w:fldChar w:fldCharType="begin"/>
      </w:r>
      <w:r>
        <w:rPr>
          <w:noProof/>
        </w:rPr>
        <w:instrText xml:space="preserve"> PAGEREF _Toc98859481 \h </w:instrText>
      </w:r>
      <w:r>
        <w:rPr>
          <w:noProof/>
        </w:rPr>
      </w:r>
      <w:r>
        <w:rPr>
          <w:noProof/>
        </w:rPr>
        <w:fldChar w:fldCharType="separate"/>
      </w:r>
      <w:r>
        <w:rPr>
          <w:noProof/>
        </w:rPr>
        <w:t>13</w:t>
      </w:r>
      <w:r>
        <w:rPr>
          <w:noProof/>
        </w:rPr>
        <w:fldChar w:fldCharType="end"/>
      </w:r>
    </w:p>
    <w:p w14:paraId="3B974454" w14:textId="4A63351E" w:rsidR="00A248F1" w:rsidRDefault="00A248F1">
      <w:pPr>
        <w:pStyle w:val="TOC2"/>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6.3 Task 3 – Enterprise/Infrastructure Services Support</w:t>
      </w:r>
      <w:r>
        <w:rPr>
          <w:noProof/>
        </w:rPr>
        <w:tab/>
      </w:r>
      <w:r>
        <w:rPr>
          <w:noProof/>
        </w:rPr>
        <w:fldChar w:fldCharType="begin"/>
      </w:r>
      <w:r>
        <w:rPr>
          <w:noProof/>
        </w:rPr>
        <w:instrText xml:space="preserve"> PAGEREF _Toc98859482 \h </w:instrText>
      </w:r>
      <w:r>
        <w:rPr>
          <w:noProof/>
        </w:rPr>
      </w:r>
      <w:r>
        <w:rPr>
          <w:noProof/>
        </w:rPr>
        <w:fldChar w:fldCharType="separate"/>
      </w:r>
      <w:r>
        <w:rPr>
          <w:noProof/>
        </w:rPr>
        <w:t>13</w:t>
      </w:r>
      <w:r>
        <w:rPr>
          <w:noProof/>
        </w:rPr>
        <w:fldChar w:fldCharType="end"/>
      </w:r>
    </w:p>
    <w:p w14:paraId="35252122" w14:textId="62B3574E" w:rsidR="00A248F1" w:rsidRDefault="00A248F1">
      <w:pPr>
        <w:pStyle w:val="TOC2"/>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6.6 Task 6 – Managed IT Services Support</w:t>
      </w:r>
      <w:r>
        <w:rPr>
          <w:noProof/>
        </w:rPr>
        <w:tab/>
      </w:r>
      <w:r>
        <w:rPr>
          <w:noProof/>
        </w:rPr>
        <w:fldChar w:fldCharType="begin"/>
      </w:r>
      <w:r>
        <w:rPr>
          <w:noProof/>
        </w:rPr>
        <w:instrText xml:space="preserve"> PAGEREF _Toc98859483 \h </w:instrText>
      </w:r>
      <w:r>
        <w:rPr>
          <w:noProof/>
        </w:rPr>
      </w:r>
      <w:r>
        <w:rPr>
          <w:noProof/>
        </w:rPr>
        <w:fldChar w:fldCharType="separate"/>
      </w:r>
      <w:r>
        <w:rPr>
          <w:noProof/>
        </w:rPr>
        <w:t>17</w:t>
      </w:r>
      <w:r>
        <w:rPr>
          <w:noProof/>
        </w:rPr>
        <w:fldChar w:fldCharType="end"/>
      </w:r>
    </w:p>
    <w:p w14:paraId="6C74EE4A" w14:textId="0C6400A3" w:rsidR="00A248F1" w:rsidRDefault="00A248F1">
      <w:pPr>
        <w:pStyle w:val="TOC2"/>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 xml:space="preserve">6.7 </w:t>
      </w:r>
      <w:r w:rsidRPr="00BC4FB3">
        <w:rPr>
          <w:rFonts w:eastAsia="Arial Unicode MS" w:cs="Arial Unicode MS"/>
          <w:noProof/>
          <w:lang w:val="de-DE"/>
        </w:rPr>
        <w:t>Task</w:t>
      </w:r>
      <w:r w:rsidRPr="00BC4FB3">
        <w:rPr>
          <w:rFonts w:eastAsia="Arial Unicode MS" w:cs="Arial Unicode MS"/>
          <w:noProof/>
        </w:rPr>
        <w:t xml:space="preserve"> 7 – Bilateral Communications and Network Management Support</w:t>
      </w:r>
      <w:r>
        <w:rPr>
          <w:noProof/>
        </w:rPr>
        <w:tab/>
      </w:r>
      <w:r>
        <w:rPr>
          <w:noProof/>
        </w:rPr>
        <w:fldChar w:fldCharType="begin"/>
      </w:r>
      <w:r>
        <w:rPr>
          <w:noProof/>
        </w:rPr>
        <w:instrText xml:space="preserve"> PAGEREF _Toc98859484 \h </w:instrText>
      </w:r>
      <w:r>
        <w:rPr>
          <w:noProof/>
        </w:rPr>
      </w:r>
      <w:r>
        <w:rPr>
          <w:noProof/>
        </w:rPr>
        <w:fldChar w:fldCharType="separate"/>
      </w:r>
      <w:r>
        <w:rPr>
          <w:noProof/>
        </w:rPr>
        <w:t>20</w:t>
      </w:r>
      <w:r>
        <w:rPr>
          <w:noProof/>
        </w:rPr>
        <w:fldChar w:fldCharType="end"/>
      </w:r>
    </w:p>
    <w:p w14:paraId="5CE67E06" w14:textId="7CD73410" w:rsidR="00A248F1" w:rsidRDefault="00A248F1">
      <w:pPr>
        <w:pStyle w:val="TOC2"/>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6.4 Task 4 – Enterprise Architecture</w:t>
      </w:r>
      <w:r>
        <w:rPr>
          <w:noProof/>
        </w:rPr>
        <w:tab/>
      </w:r>
      <w:r>
        <w:rPr>
          <w:noProof/>
        </w:rPr>
        <w:fldChar w:fldCharType="begin"/>
      </w:r>
      <w:r>
        <w:rPr>
          <w:noProof/>
        </w:rPr>
        <w:instrText xml:space="preserve"> PAGEREF _Toc98859485 \h </w:instrText>
      </w:r>
      <w:r>
        <w:rPr>
          <w:noProof/>
        </w:rPr>
      </w:r>
      <w:r>
        <w:rPr>
          <w:noProof/>
        </w:rPr>
        <w:fldChar w:fldCharType="separate"/>
      </w:r>
      <w:r>
        <w:rPr>
          <w:noProof/>
        </w:rPr>
        <w:t>22</w:t>
      </w:r>
      <w:r>
        <w:rPr>
          <w:noProof/>
        </w:rPr>
        <w:fldChar w:fldCharType="end"/>
      </w:r>
    </w:p>
    <w:p w14:paraId="117D90D0" w14:textId="63812BAE" w:rsidR="00A248F1" w:rsidRDefault="00A248F1">
      <w:pPr>
        <w:pStyle w:val="TOC3"/>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Staffing Plan</w:t>
      </w:r>
      <w:r>
        <w:rPr>
          <w:noProof/>
        </w:rPr>
        <w:tab/>
      </w:r>
      <w:r>
        <w:rPr>
          <w:noProof/>
        </w:rPr>
        <w:fldChar w:fldCharType="begin"/>
      </w:r>
      <w:r>
        <w:rPr>
          <w:noProof/>
        </w:rPr>
        <w:instrText xml:space="preserve"> PAGEREF _Toc98859486 \h </w:instrText>
      </w:r>
      <w:r>
        <w:rPr>
          <w:noProof/>
        </w:rPr>
      </w:r>
      <w:r>
        <w:rPr>
          <w:noProof/>
        </w:rPr>
        <w:fldChar w:fldCharType="separate"/>
      </w:r>
      <w:r>
        <w:rPr>
          <w:noProof/>
        </w:rPr>
        <w:t>24</w:t>
      </w:r>
      <w:r>
        <w:rPr>
          <w:noProof/>
        </w:rPr>
        <w:fldChar w:fldCharType="end"/>
      </w:r>
    </w:p>
    <w:p w14:paraId="19292CDE" w14:textId="200B58A0" w:rsidR="00A248F1" w:rsidRDefault="00A248F1">
      <w:pPr>
        <w:pStyle w:val="TOC2"/>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Training</w:t>
      </w:r>
      <w:r>
        <w:rPr>
          <w:noProof/>
        </w:rPr>
        <w:tab/>
      </w:r>
      <w:r>
        <w:rPr>
          <w:noProof/>
        </w:rPr>
        <w:fldChar w:fldCharType="begin"/>
      </w:r>
      <w:r>
        <w:rPr>
          <w:noProof/>
        </w:rPr>
        <w:instrText xml:space="preserve"> PAGEREF _Toc98859487 \h </w:instrText>
      </w:r>
      <w:r>
        <w:rPr>
          <w:noProof/>
        </w:rPr>
      </w:r>
      <w:r>
        <w:rPr>
          <w:noProof/>
        </w:rPr>
        <w:fldChar w:fldCharType="separate"/>
      </w:r>
      <w:r>
        <w:rPr>
          <w:noProof/>
        </w:rPr>
        <w:t>26</w:t>
      </w:r>
      <w:r>
        <w:rPr>
          <w:noProof/>
        </w:rPr>
        <w:fldChar w:fldCharType="end"/>
      </w:r>
    </w:p>
    <w:p w14:paraId="5BAB080E" w14:textId="0702255D" w:rsidR="00A248F1" w:rsidRDefault="00A248F1">
      <w:pPr>
        <w:pStyle w:val="TOC2"/>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Surge Support</w:t>
      </w:r>
      <w:r>
        <w:rPr>
          <w:noProof/>
        </w:rPr>
        <w:tab/>
      </w:r>
      <w:r>
        <w:rPr>
          <w:noProof/>
        </w:rPr>
        <w:fldChar w:fldCharType="begin"/>
      </w:r>
      <w:r>
        <w:rPr>
          <w:noProof/>
        </w:rPr>
        <w:instrText xml:space="preserve"> PAGEREF _Toc98859488 \h </w:instrText>
      </w:r>
      <w:r>
        <w:rPr>
          <w:noProof/>
        </w:rPr>
      </w:r>
      <w:r>
        <w:rPr>
          <w:noProof/>
        </w:rPr>
        <w:fldChar w:fldCharType="separate"/>
      </w:r>
      <w:r>
        <w:rPr>
          <w:noProof/>
        </w:rPr>
        <w:t>26</w:t>
      </w:r>
      <w:r>
        <w:rPr>
          <w:noProof/>
        </w:rPr>
        <w:fldChar w:fldCharType="end"/>
      </w:r>
    </w:p>
    <w:p w14:paraId="4B60DEE5" w14:textId="1B6551C4" w:rsidR="00A248F1" w:rsidRDefault="00A248F1">
      <w:pPr>
        <w:pStyle w:val="TOC2"/>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Recruiting and Retention</w:t>
      </w:r>
      <w:r>
        <w:rPr>
          <w:noProof/>
        </w:rPr>
        <w:tab/>
      </w:r>
      <w:r>
        <w:rPr>
          <w:noProof/>
        </w:rPr>
        <w:fldChar w:fldCharType="begin"/>
      </w:r>
      <w:r>
        <w:rPr>
          <w:noProof/>
        </w:rPr>
        <w:instrText xml:space="preserve"> PAGEREF _Toc98859489 \h </w:instrText>
      </w:r>
      <w:r>
        <w:rPr>
          <w:noProof/>
        </w:rPr>
      </w:r>
      <w:r>
        <w:rPr>
          <w:noProof/>
        </w:rPr>
        <w:fldChar w:fldCharType="separate"/>
      </w:r>
      <w:r>
        <w:rPr>
          <w:noProof/>
        </w:rPr>
        <w:t>26</w:t>
      </w:r>
      <w:r>
        <w:rPr>
          <w:noProof/>
        </w:rPr>
        <w:fldChar w:fldCharType="end"/>
      </w:r>
    </w:p>
    <w:p w14:paraId="5E53E0EA" w14:textId="3FC2CF4A" w:rsidR="00A248F1" w:rsidRDefault="00A248F1">
      <w:pPr>
        <w:pStyle w:val="TOC2"/>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Security Considerations</w:t>
      </w:r>
      <w:r>
        <w:rPr>
          <w:noProof/>
        </w:rPr>
        <w:tab/>
      </w:r>
      <w:r>
        <w:rPr>
          <w:noProof/>
        </w:rPr>
        <w:fldChar w:fldCharType="begin"/>
      </w:r>
      <w:r>
        <w:rPr>
          <w:noProof/>
        </w:rPr>
        <w:instrText xml:space="preserve"> PAGEREF _Toc98859490 \h </w:instrText>
      </w:r>
      <w:r>
        <w:rPr>
          <w:noProof/>
        </w:rPr>
      </w:r>
      <w:r>
        <w:rPr>
          <w:noProof/>
        </w:rPr>
        <w:fldChar w:fldCharType="separate"/>
      </w:r>
      <w:r>
        <w:rPr>
          <w:noProof/>
        </w:rPr>
        <w:t>28</w:t>
      </w:r>
      <w:r>
        <w:rPr>
          <w:noProof/>
        </w:rPr>
        <w:fldChar w:fldCharType="end"/>
      </w:r>
    </w:p>
    <w:p w14:paraId="52E85629" w14:textId="7964D10F" w:rsidR="00A248F1" w:rsidRDefault="00A248F1">
      <w:pPr>
        <w:pStyle w:val="TOC3"/>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lang w:val="fr-FR"/>
        </w:rPr>
        <w:t>Transition</w:t>
      </w:r>
      <w:r>
        <w:rPr>
          <w:noProof/>
        </w:rPr>
        <w:tab/>
      </w:r>
      <w:r>
        <w:rPr>
          <w:noProof/>
        </w:rPr>
        <w:fldChar w:fldCharType="begin"/>
      </w:r>
      <w:r>
        <w:rPr>
          <w:noProof/>
        </w:rPr>
        <w:instrText xml:space="preserve"> PAGEREF _Toc98859491 \h </w:instrText>
      </w:r>
      <w:r>
        <w:rPr>
          <w:noProof/>
        </w:rPr>
      </w:r>
      <w:r>
        <w:rPr>
          <w:noProof/>
        </w:rPr>
        <w:fldChar w:fldCharType="separate"/>
      </w:r>
      <w:r>
        <w:rPr>
          <w:noProof/>
        </w:rPr>
        <w:t>31</w:t>
      </w:r>
      <w:r>
        <w:rPr>
          <w:noProof/>
        </w:rPr>
        <w:fldChar w:fldCharType="end"/>
      </w:r>
    </w:p>
    <w:p w14:paraId="363E44FA" w14:textId="634FC0A1" w:rsidR="00A248F1" w:rsidRDefault="00A248F1">
      <w:pPr>
        <w:pStyle w:val="TOC3"/>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Quality Assurance</w:t>
      </w:r>
      <w:r>
        <w:rPr>
          <w:noProof/>
        </w:rPr>
        <w:tab/>
      </w:r>
      <w:r>
        <w:rPr>
          <w:noProof/>
        </w:rPr>
        <w:fldChar w:fldCharType="begin"/>
      </w:r>
      <w:r>
        <w:rPr>
          <w:noProof/>
        </w:rPr>
        <w:instrText xml:space="preserve"> PAGEREF _Toc98859492 \h </w:instrText>
      </w:r>
      <w:r>
        <w:rPr>
          <w:noProof/>
        </w:rPr>
      </w:r>
      <w:r>
        <w:rPr>
          <w:noProof/>
        </w:rPr>
        <w:fldChar w:fldCharType="separate"/>
      </w:r>
      <w:r>
        <w:rPr>
          <w:noProof/>
        </w:rPr>
        <w:t>33</w:t>
      </w:r>
      <w:r>
        <w:rPr>
          <w:noProof/>
        </w:rPr>
        <w:fldChar w:fldCharType="end"/>
      </w:r>
    </w:p>
    <w:p w14:paraId="0DE8FBBF" w14:textId="30438FFE" w:rsidR="00A248F1" w:rsidRDefault="00A248F1">
      <w:pPr>
        <w:pStyle w:val="TOC2"/>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rPr>
        <w:t>Approach to Quality</w:t>
      </w:r>
      <w:r>
        <w:rPr>
          <w:noProof/>
        </w:rPr>
        <w:tab/>
      </w:r>
      <w:r>
        <w:rPr>
          <w:noProof/>
        </w:rPr>
        <w:fldChar w:fldCharType="begin"/>
      </w:r>
      <w:r>
        <w:rPr>
          <w:noProof/>
        </w:rPr>
        <w:instrText xml:space="preserve"> PAGEREF _Toc98859493 \h </w:instrText>
      </w:r>
      <w:r>
        <w:rPr>
          <w:noProof/>
        </w:rPr>
      </w:r>
      <w:r>
        <w:rPr>
          <w:noProof/>
        </w:rPr>
        <w:fldChar w:fldCharType="separate"/>
      </w:r>
      <w:r>
        <w:rPr>
          <w:noProof/>
        </w:rPr>
        <w:t>33</w:t>
      </w:r>
      <w:r>
        <w:rPr>
          <w:noProof/>
        </w:rPr>
        <w:fldChar w:fldCharType="end"/>
      </w:r>
    </w:p>
    <w:p w14:paraId="3E0E8875" w14:textId="6BD3645C" w:rsidR="00A248F1" w:rsidRDefault="00A248F1">
      <w:pPr>
        <w:pStyle w:val="TOC2"/>
        <w:rPr>
          <w:rFonts w:asciiTheme="minorHAnsi" w:eastAsiaTheme="minorEastAsia" w:hAnsiTheme="minorHAnsi" w:cstheme="minorBidi"/>
          <w:noProof/>
          <w:color w:val="auto"/>
          <w:sz w:val="24"/>
          <w:szCs w:val="24"/>
          <w:bdr w:val="none" w:sz="0" w:space="0" w:color="auto"/>
          <w:lang w:eastAsia="ja-JP"/>
        </w:rPr>
      </w:pPr>
      <w:r w:rsidRPr="00BC4FB3">
        <w:rPr>
          <w:rFonts w:eastAsia="Arial Unicode MS" w:cs="Arial Unicode MS"/>
          <w:noProof/>
          <w:lang w:val="it-IT"/>
        </w:rPr>
        <w:t>7. Performance Standards.</w:t>
      </w:r>
      <w:r>
        <w:rPr>
          <w:noProof/>
        </w:rPr>
        <w:tab/>
      </w:r>
      <w:r>
        <w:rPr>
          <w:noProof/>
        </w:rPr>
        <w:fldChar w:fldCharType="begin"/>
      </w:r>
      <w:r>
        <w:rPr>
          <w:noProof/>
        </w:rPr>
        <w:instrText xml:space="preserve"> PAGEREF _Toc98859494 \h </w:instrText>
      </w:r>
      <w:r>
        <w:rPr>
          <w:noProof/>
        </w:rPr>
      </w:r>
      <w:r>
        <w:rPr>
          <w:noProof/>
        </w:rPr>
        <w:fldChar w:fldCharType="separate"/>
      </w:r>
      <w:r>
        <w:rPr>
          <w:noProof/>
        </w:rPr>
        <w:t>33</w:t>
      </w:r>
      <w:r>
        <w:rPr>
          <w:noProof/>
        </w:rPr>
        <w:fldChar w:fldCharType="end"/>
      </w:r>
    </w:p>
    <w:p w14:paraId="730962A7" w14:textId="77777777" w:rsidR="00FF31DA" w:rsidRDefault="0049599B">
      <w:pPr>
        <w:pStyle w:val="BodyA"/>
        <w:rPr>
          <w:i/>
          <w:iCs/>
        </w:rPr>
      </w:pPr>
      <w:r>
        <w:rPr>
          <w:b/>
          <w:bCs/>
          <w:sz w:val="26"/>
          <w:szCs w:val="26"/>
        </w:rPr>
        <w:fldChar w:fldCharType="end"/>
      </w:r>
    </w:p>
    <w:p w14:paraId="4A1AA61D" w14:textId="77777777" w:rsidR="00FF31DA" w:rsidRDefault="00FF31DA">
      <w:pPr>
        <w:pStyle w:val="BodyA"/>
      </w:pPr>
    </w:p>
    <w:p w14:paraId="7B6393B4" w14:textId="77777777" w:rsidR="00FF31DA" w:rsidRDefault="00FF31DA">
      <w:pPr>
        <w:pStyle w:val="BodyA"/>
      </w:pPr>
    </w:p>
    <w:p w14:paraId="3626532F" w14:textId="77777777" w:rsidR="00FF31DA" w:rsidRDefault="0049599B">
      <w:pPr>
        <w:pStyle w:val="BodyA"/>
      </w:pPr>
      <w:r>
        <w:rPr>
          <w:rFonts w:eastAsia="Arial Unicode MS" w:cs="Arial Unicode MS"/>
          <w:b/>
          <w:bCs/>
        </w:rPr>
        <w:t>List of Table and Drawings</w:t>
      </w:r>
      <w:r>
        <w:rPr>
          <w:rFonts w:eastAsia="Arial Unicode MS" w:cs="Arial Unicode MS"/>
        </w:rPr>
        <w:t xml:space="preserve"> </w:t>
      </w:r>
    </w:p>
    <w:p w14:paraId="7751F009" w14:textId="77777777" w:rsidR="00FF31DA" w:rsidRDefault="00FF31DA">
      <w:pPr>
        <w:pStyle w:val="BodyA"/>
      </w:pPr>
    </w:p>
    <w:p w14:paraId="1D7291CB" w14:textId="77777777" w:rsidR="00FF31DA" w:rsidRDefault="0049599B">
      <w:pPr>
        <w:pStyle w:val="BodyA"/>
      </w:pPr>
      <w:r>
        <w:rPr>
          <w:rFonts w:eastAsia="Arial Unicode MS" w:cs="Arial Unicode MS"/>
          <w:b/>
          <w:bCs/>
        </w:rPr>
        <w:t>Glossary</w:t>
      </w:r>
      <w:r>
        <w:rPr>
          <w:rFonts w:eastAsia="Arial Unicode MS" w:cs="Arial Unicode MS"/>
        </w:rPr>
        <w:t xml:space="preserve"> </w:t>
      </w:r>
    </w:p>
    <w:p w14:paraId="4F4FCA6C" w14:textId="77777777" w:rsidR="00FF31DA" w:rsidRDefault="00FF31DA">
      <w:pPr>
        <w:pStyle w:val="BodyA"/>
      </w:pPr>
    </w:p>
    <w:p w14:paraId="43157B7C" w14:textId="77777777" w:rsidR="00FF31DA" w:rsidRDefault="00FF31DA">
      <w:pPr>
        <w:pStyle w:val="BodyA"/>
        <w:sectPr w:rsidR="00FF31D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titlePg/>
        </w:sectPr>
      </w:pPr>
    </w:p>
    <w:p w14:paraId="2A2F0D41" w14:textId="77777777" w:rsidR="00FF31DA" w:rsidRDefault="00FF31DA">
      <w:pPr>
        <w:pStyle w:val="BodyA"/>
      </w:pPr>
    </w:p>
    <w:p w14:paraId="6A1C3BD8" w14:textId="77777777" w:rsidR="00FF31DA" w:rsidRDefault="0049599B">
      <w:pPr>
        <w:pStyle w:val="Heading"/>
      </w:pPr>
      <w:bookmarkStart w:id="0" w:name="_Toc98859472"/>
      <w:r>
        <w:rPr>
          <w:rFonts w:eastAsia="Arial Unicode MS" w:cs="Arial Unicode MS"/>
        </w:rPr>
        <w:t>Subfactor One - Cybersecurity/Information Assurance</w:t>
      </w:r>
      <w:bookmarkEnd w:id="0"/>
    </w:p>
    <w:p w14:paraId="5830C760" w14:textId="0EA7D068" w:rsidR="00FF31DA" w:rsidRDefault="0049599B">
      <w:pPr>
        <w:pStyle w:val="BodyREQUIREMENT"/>
      </w:pPr>
      <w:r>
        <w:t xml:space="preserve">Subfactor 1: Cybersecurity/Information </w:t>
      </w:r>
      <w:r w:rsidR="001464CD">
        <w:t>Assurance —</w:t>
      </w:r>
      <w:r>
        <w:t xml:space="preserve"> The Contractor demonstrates a plan and process for managing Cybersecurity/Information Assurance workload in compliance with applicable DoD, </w:t>
      </w:r>
      <w:proofErr w:type="spellStart"/>
      <w:r>
        <w:t>DoN</w:t>
      </w:r>
      <w:proofErr w:type="spellEnd"/>
      <w:r>
        <w:t xml:space="preserve">, and HQ instructions, policies, and procedures such as DoD Instruction 8500.01 (Subtask 6.5.1). The Contractor demonstrates technical proficiency in managing Risk Management Framework (Subtask 6.5.3) The Contractor demonstrates technical proficiency in managing Incident response processes (Subtask 6.5.5). </w:t>
      </w:r>
    </w:p>
    <w:p w14:paraId="625D9C05" w14:textId="77777777" w:rsidR="00FF31DA" w:rsidRDefault="0049599B">
      <w:pPr>
        <w:pStyle w:val="BodyREQUIREMENT"/>
      </w:pPr>
      <w:r>
        <w:t>Assigned to: _________</w:t>
      </w:r>
    </w:p>
    <w:p w14:paraId="3C37461B" w14:textId="77777777" w:rsidR="00FF31DA" w:rsidRDefault="00FF31DA">
      <w:pPr>
        <w:pStyle w:val="BodyA"/>
      </w:pPr>
    </w:p>
    <w:p w14:paraId="2F894EEE" w14:textId="77777777" w:rsidR="00FF31DA" w:rsidRDefault="0049599B">
      <w:pPr>
        <w:pStyle w:val="BodyA"/>
      </w:pPr>
      <w:r>
        <w:rPr>
          <w:rFonts w:eastAsia="Arial Unicode MS" w:cs="Arial Unicode MS"/>
        </w:rPr>
        <w:t xml:space="preserve">The AveningTech Team will leverage its history of successful cybersecurity support in similar environments. Most notably, we held a prime contract with the US Coast Guard (USCG) Telecommunications and Information Systems Command (TISCOM) to provide cybersecurity subject matter expertise (SME) to TISCOM and USCG’s Field Services Division (FSD). We were responsible for computer network defense (CND) of TISCOM’s networks and computer systems. </w:t>
      </w:r>
    </w:p>
    <w:p w14:paraId="41A5C120" w14:textId="77777777" w:rsidR="00FF31DA" w:rsidRDefault="00FF31DA">
      <w:pPr>
        <w:pStyle w:val="BodyA"/>
      </w:pPr>
    </w:p>
    <w:p w14:paraId="0EEEB91A" w14:textId="248DA9EB" w:rsidR="00FF31DA" w:rsidRDefault="0049599B">
      <w:pPr>
        <w:pStyle w:val="BodyA"/>
        <w:rPr>
          <w:rPrChange w:id="1" w:author="Lee Platt" w:date="2022-03-22T16:25:00Z">
            <w:rPr>
              <w:shd w:val="clear" w:color="auto" w:fill="FFFF00"/>
            </w:rPr>
          </w:rPrChange>
        </w:rPr>
      </w:pPr>
      <w:r>
        <w:rPr>
          <w:rFonts w:eastAsia="Arial Unicode MS" w:cs="Arial Unicode MS"/>
        </w:rPr>
        <w:t xml:space="preserve">In addition to our TISCOM CYBER SME prime contract, we are responsible for cybersecurity activities in support of the US Navy’s Next Generation Enterprise Network (NGEN) on our Service Management, Integration, and Transport (SMIT) contract. </w:t>
      </w:r>
      <w:del w:id="2" w:author="Lee Platt" w:date="2022-03-22T16:25:00Z">
        <w:r w:rsidR="009B18F8" w:rsidRPr="009B18F8">
          <w:rPr>
            <w:rFonts w:eastAsia="Arial Unicode MS" w:cs="Arial Unicode MS"/>
            <w:shd w:val="clear" w:color="auto" w:fill="FFFF00"/>
          </w:rPr>
          <w:delText>AveningTech provides Boundary and Demilitarized Zone (DMZ) Services to protect the NGEN Enterprise, including the management and operation of the boundaries. This support includes support for Cyber Readiness Implementation Plans. We remediate vulnerabilities and misconfigurations, logs and information feeds including HBSS, IPS, and IDS to the MCNOSC. We conduct system-based intrusion detection monitoring and prevention on managed systems and all devices that support HBSS</w:delText>
        </w:r>
      </w:del>
      <w:ins w:id="3" w:author="Lee Platt" w:date="2022-03-22T16:25:00Z">
        <w:r>
          <w:rPr>
            <w:rFonts w:eastAsia="Arial Unicode MS" w:cs="Arial Unicode MS"/>
            <w:shd w:val="clear" w:color="auto" w:fill="FFFF00"/>
          </w:rPr>
          <w:t>Needs more detail on our SMIT cyber activities</w:t>
        </w:r>
      </w:ins>
      <w:r>
        <w:rPr>
          <w:rFonts w:eastAsia="Arial Unicode MS" w:cs="Arial Unicode MS"/>
          <w:shd w:val="clear" w:color="auto" w:fill="FFFF00"/>
        </w:rPr>
        <w:t>.</w:t>
      </w:r>
      <w:r>
        <w:rPr>
          <w:rFonts w:eastAsia="Arial Unicode MS"/>
          <w:rPrChange w:id="4" w:author="Lee Platt" w:date="2022-03-22T16:25:00Z">
            <w:rPr>
              <w:rFonts w:eastAsia="Arial Unicode MS"/>
              <w:shd w:val="clear" w:color="auto" w:fill="FFFF00"/>
            </w:rPr>
          </w:rPrChange>
        </w:rPr>
        <w:t xml:space="preserve"> </w:t>
      </w:r>
    </w:p>
    <w:p w14:paraId="773FD111" w14:textId="77777777" w:rsidR="00FF31DA" w:rsidRDefault="00FF31DA">
      <w:pPr>
        <w:pStyle w:val="BodyA"/>
        <w:rPr>
          <w:rPrChange w:id="5" w:author="Lee Platt" w:date="2022-03-22T16:25:00Z">
            <w:rPr>
              <w:shd w:val="clear" w:color="auto" w:fill="FFFF00"/>
            </w:rPr>
          </w:rPrChange>
        </w:rPr>
      </w:pPr>
    </w:p>
    <w:p w14:paraId="69BC72E9" w14:textId="77777777" w:rsidR="009B18F8" w:rsidRPr="009B18F8" w:rsidRDefault="009B18F8" w:rsidP="009B18F8">
      <w:pPr>
        <w:pStyle w:val="BodyA"/>
        <w:rPr>
          <w:del w:id="6" w:author="Lee Platt" w:date="2022-03-22T16:25:00Z"/>
          <w:rFonts w:eastAsia="Arial Unicode MS" w:cs="Arial Unicode MS"/>
          <w:shd w:val="clear" w:color="auto" w:fill="FFFF00"/>
        </w:rPr>
      </w:pPr>
      <w:del w:id="7" w:author="Lee Platt" w:date="2022-03-22T16:25:00Z">
        <w:r w:rsidRPr="009B18F8">
          <w:rPr>
            <w:rFonts w:eastAsia="Arial Unicode MS" w:cs="Arial Unicode MS"/>
            <w:shd w:val="clear" w:color="auto" w:fill="FFFF00"/>
          </w:rPr>
          <w:delText xml:space="preserve">Our support includes Malware Detection and Protection Services which provide network-based and host-based malware (malicious code) prevention capabilities with centralized management and reporting. We operate anti-malware software and conduct incident response activity. </w:delText>
        </w:r>
      </w:del>
    </w:p>
    <w:p w14:paraId="7D914CFA" w14:textId="77777777" w:rsidR="009B18F8" w:rsidRPr="009B18F8" w:rsidRDefault="009B18F8" w:rsidP="009B18F8">
      <w:pPr>
        <w:pStyle w:val="BodyA"/>
        <w:rPr>
          <w:del w:id="8" w:author="Lee Platt" w:date="2022-03-22T16:25:00Z"/>
          <w:rFonts w:eastAsia="Arial Unicode MS" w:cs="Arial Unicode MS"/>
          <w:shd w:val="clear" w:color="auto" w:fill="FFFF00"/>
        </w:rPr>
      </w:pPr>
    </w:p>
    <w:p w14:paraId="4A430815" w14:textId="77777777" w:rsidR="009B18F8" w:rsidRPr="009B18F8" w:rsidRDefault="009B18F8" w:rsidP="009B18F8">
      <w:pPr>
        <w:pStyle w:val="BodyA"/>
        <w:rPr>
          <w:del w:id="9" w:author="Lee Platt" w:date="2022-03-22T16:25:00Z"/>
          <w:rFonts w:eastAsia="Arial Unicode MS" w:cs="Arial Unicode MS"/>
          <w:shd w:val="clear" w:color="auto" w:fill="FFFF00"/>
        </w:rPr>
      </w:pPr>
      <w:del w:id="10" w:author="Lee Platt" w:date="2022-03-22T16:25:00Z">
        <w:r w:rsidRPr="009B18F8">
          <w:rPr>
            <w:rFonts w:eastAsia="Arial Unicode MS" w:cs="Arial Unicode MS"/>
            <w:shd w:val="clear" w:color="auto" w:fill="FFFF00"/>
          </w:rPr>
          <w:delText xml:space="preserve">We provide Security Event Management (SEM) Services to monitor and correlate security events that are generated from identified networked devices such as firewalls, IPS, and server logs using Government approved filtering strategies and implementations. We monitor and analyze logs and identify unauthorized, illicit, and unwanted activity while providing recommendations to mitigate or respond to threats and vulnerabilities. We maintain CND tools, access control, HBSS, and control modules while operating and defending the network in accordance with all current guidelines. We develop and execute an overall cyber readiness implementation plan. We defend systems by recognizing and responding to threats, identifying and responding to RAs, and analyzing vulnerability scans. </w:delText>
        </w:r>
      </w:del>
    </w:p>
    <w:p w14:paraId="0899F1D0" w14:textId="77777777" w:rsidR="0085420D" w:rsidRDefault="0085420D">
      <w:pPr>
        <w:pStyle w:val="BodyA"/>
        <w:rPr>
          <w:del w:id="11" w:author="Lee Platt" w:date="2022-03-22T16:25:00Z"/>
        </w:rPr>
      </w:pPr>
    </w:p>
    <w:p w14:paraId="14DE666C" w14:textId="77777777" w:rsidR="0085420D" w:rsidRDefault="0085420D">
      <w:pPr>
        <w:pStyle w:val="BodyA"/>
        <w:rPr>
          <w:del w:id="12" w:author="Lee Platt" w:date="2022-03-22T16:25:00Z"/>
        </w:rPr>
      </w:pPr>
    </w:p>
    <w:p w14:paraId="664462F9" w14:textId="77777777" w:rsidR="00FF31DA" w:rsidRDefault="0049599B">
      <w:pPr>
        <w:pStyle w:val="BodyA"/>
        <w:rPr>
          <w:ins w:id="13" w:author="Lee Platt" w:date="2022-03-22T16:25:00Z"/>
        </w:rPr>
      </w:pPr>
      <w:ins w:id="14" w:author="Lee Platt" w:date="2022-03-22T16:25:00Z">
        <w:r>
          <w:rPr>
            <w:rFonts w:eastAsia="Arial Unicode MS" w:cs="Arial Unicode MS"/>
            <w:shd w:val="clear" w:color="auto" w:fill="FFFF00"/>
          </w:rPr>
          <w:t xml:space="preserve">Needs more on process for managing Cybersecurity/Information Assurance workload in compliance with applicable DoD, </w:t>
        </w:r>
        <w:proofErr w:type="spellStart"/>
        <w:r>
          <w:rPr>
            <w:rFonts w:eastAsia="Arial Unicode MS" w:cs="Arial Unicode MS"/>
            <w:shd w:val="clear" w:color="auto" w:fill="FFFF00"/>
          </w:rPr>
          <w:t>DoN</w:t>
        </w:r>
        <w:proofErr w:type="spellEnd"/>
        <w:r>
          <w:rPr>
            <w:rFonts w:eastAsia="Arial Unicode MS" w:cs="Arial Unicode MS"/>
            <w:shd w:val="clear" w:color="auto" w:fill="FFFF00"/>
          </w:rPr>
          <w:t>, and HQ instructions, policies, and procedures such as DoD Instruction 8500.01 (Subtask 6.5.1)</w:t>
        </w:r>
        <w:r>
          <w:rPr>
            <w:rFonts w:eastAsia="Arial Unicode MS" w:cs="Arial Unicode MS"/>
          </w:rPr>
          <w:t xml:space="preserve"> </w:t>
        </w:r>
      </w:ins>
    </w:p>
    <w:p w14:paraId="6895D694" w14:textId="77777777" w:rsidR="00FF31DA" w:rsidRDefault="00FF31DA">
      <w:pPr>
        <w:pStyle w:val="BodyA"/>
      </w:pPr>
    </w:p>
    <w:p w14:paraId="5755C9B9" w14:textId="77777777" w:rsidR="00FF31DA" w:rsidRDefault="0049599B">
      <w:pPr>
        <w:pStyle w:val="BodyA"/>
      </w:pPr>
      <w:r>
        <w:rPr>
          <w:rFonts w:eastAsia="Arial Unicode MS" w:cs="Arial Unicode MS"/>
        </w:rPr>
        <w:t xml:space="preserve">In support of TISCOM we provided technical, operational, administrative, and security management services in the area of cybersecurity on classified and unclassified networks, including the Non-Classified Internet Protocol Router Network (NIPRNET), the Secret Internet Protocol Router Network (SIPRNET), the Department of Defense Information Network (DODIN), and the USCG portion of the Joint Worldwide Intelligence Communications System (JWICS) network. </w:t>
      </w:r>
    </w:p>
    <w:p w14:paraId="1128B5DF" w14:textId="77777777" w:rsidR="00FF31DA" w:rsidRDefault="00FF31DA">
      <w:pPr>
        <w:pStyle w:val="BodyA"/>
      </w:pPr>
    </w:p>
    <w:p w14:paraId="61D5E28F" w14:textId="77777777" w:rsidR="00FF31DA" w:rsidRDefault="0049599B">
      <w:pPr>
        <w:pStyle w:val="BodyA"/>
      </w:pPr>
      <w:r>
        <w:rPr>
          <w:rFonts w:eastAsia="Arial Unicode MS" w:cs="Arial Unicode MS"/>
        </w:rPr>
        <w:t xml:space="preserve">Our TISCOM support was nearly identical in size and scope to the cybersecurity requirements for this CNFJ/CNRJ effort. We led a team of up to 20 personnel made up of AveningTech employees and subcontractor employees. Our team worked onsite daily with TISCOM and was supported by a dedicated project manager who acted as the interface and liaison between government and contractor personnel. </w:t>
      </w:r>
    </w:p>
    <w:p w14:paraId="65616AC7" w14:textId="77777777" w:rsidR="00FF31DA" w:rsidRDefault="00FF31DA">
      <w:pPr>
        <w:pStyle w:val="BodyA"/>
      </w:pPr>
    </w:p>
    <w:p w14:paraId="654A4489" w14:textId="77777777" w:rsidR="00FF31DA" w:rsidRDefault="0049599B">
      <w:pPr>
        <w:pStyle w:val="BodyA"/>
      </w:pPr>
      <w:r>
        <w:rPr>
          <w:rFonts w:eastAsia="Arial Unicode MS" w:cs="Arial Unicode MS"/>
        </w:rPr>
        <w:t>AveningTech has demonstrated experience and expertise in Information Assurance and understands DoD policies to meet customer IA requirements. We understand the DoD Information Assurance Certification and Accreditation Process (DIACAP), Vulnerability Assessments, Risk Analysis of Systems, Information Assurance Vulnerability Management (IAVM) compliance, including DISA’s Vulnerability Management System (VMS). Our use of proven IA processes and procedures, along with intimate knowledge of DoD regulations and network operations, provided immediate benefits to our Air Force and Marine Corps customers in the form of increased security posture, streamlined Assessment and Authorization (A&amp;A) projects, and a solid security foundation.  Our IA support includes vulnerability scans for STIG compliance, secure reporting of application findings, audit support and support the maintenance of our customer’s Authority to Operate (ATO) and Authority to Connect (ATC).</w:t>
      </w:r>
    </w:p>
    <w:p w14:paraId="6D34195A" w14:textId="77777777" w:rsidR="00FF31DA" w:rsidRDefault="00FF31DA">
      <w:pPr>
        <w:pStyle w:val="BodyA"/>
      </w:pPr>
    </w:p>
    <w:p w14:paraId="02BD8CE2" w14:textId="77777777" w:rsidR="00FF31DA" w:rsidRDefault="00FF31DA">
      <w:pPr>
        <w:pStyle w:val="BodyA"/>
      </w:pPr>
    </w:p>
    <w:p w14:paraId="3CD25EE4" w14:textId="77777777" w:rsidR="00FF31DA" w:rsidRDefault="00FF31DA">
      <w:pPr>
        <w:pStyle w:val="BodyA"/>
      </w:pPr>
    </w:p>
    <w:p w14:paraId="6D8F31C9" w14:textId="77777777" w:rsidR="00FF31DA" w:rsidRDefault="00FF31DA">
      <w:pPr>
        <w:pStyle w:val="BodyA"/>
      </w:pPr>
    </w:p>
    <w:p w14:paraId="2975DE83" w14:textId="77777777" w:rsidR="00FF31DA" w:rsidRDefault="00FF31DA">
      <w:pPr>
        <w:pStyle w:val="BodyA"/>
      </w:pPr>
    </w:p>
    <w:p w14:paraId="29E6100C" w14:textId="77777777" w:rsidR="00FF31DA" w:rsidRDefault="00FF31DA">
      <w:pPr>
        <w:pStyle w:val="BodyA"/>
      </w:pPr>
    </w:p>
    <w:p w14:paraId="7A0268A2" w14:textId="77777777" w:rsidR="00FF31DA" w:rsidRDefault="00FF31DA">
      <w:pPr>
        <w:pStyle w:val="BodyA"/>
      </w:pPr>
    </w:p>
    <w:p w14:paraId="49750B9B" w14:textId="77777777" w:rsidR="00FF31DA" w:rsidRDefault="00FF31DA">
      <w:pPr>
        <w:pStyle w:val="BodyA"/>
      </w:pPr>
    </w:p>
    <w:p w14:paraId="2A4B23C9" w14:textId="77777777" w:rsidR="00FF31DA" w:rsidRDefault="0049599B">
      <w:pPr>
        <w:pStyle w:val="Heading2"/>
      </w:pPr>
      <w:bookmarkStart w:id="15" w:name="_Toc98859473"/>
      <w:r>
        <w:rPr>
          <w:rFonts w:eastAsia="Arial Unicode MS" w:cs="Arial Unicode MS"/>
        </w:rPr>
        <w:t>6.5 Task 5 – Cybersecurity (CS)</w:t>
      </w:r>
      <w:bookmarkEnd w:id="15"/>
    </w:p>
    <w:p w14:paraId="1FA88DC5" w14:textId="77777777" w:rsidR="00FF31DA" w:rsidRDefault="0049599B">
      <w:pPr>
        <w:pStyle w:val="BodyREQUIREMENT"/>
      </w:pPr>
      <w:r>
        <w:t xml:space="preserve">The Contractor shall provide CS support for the CNFJ / CNRJ and installation sites. Contractor will implement approved CS standards IAW prescribed NIST, DoD, </w:t>
      </w:r>
      <w:proofErr w:type="spellStart"/>
      <w:r>
        <w:t>DoN</w:t>
      </w:r>
      <w:proofErr w:type="spellEnd"/>
      <w:r>
        <w:t xml:space="preserve"> and CNIC as Information Systems Security Officers (ISSOs) and Appointees with direction from the Regional Information Systems Security Manager (ISSM), assuring the Confidentiality, Integrity, Availability, Non-Repudiation and Accountability are maintained for systems within the command</w:t>
      </w:r>
      <w:r>
        <w:rPr>
          <w:rFonts w:ascii="Arial Unicode MS" w:hAnsi="Arial Unicode MS"/>
          <w:i w:val="0"/>
          <w:iCs w:val="0"/>
          <w:rtl/>
          <w:lang w:val="ar-SA"/>
        </w:rPr>
        <w:t>’</w:t>
      </w:r>
      <w:r>
        <w:t xml:space="preserve">s area of operation. Applicable governing policy includes, but is not limited to, DoD Instruction 8500.01, SECNAV Instruction 5239.3C, SECNAV M-5510.36 and </w:t>
      </w:r>
      <w:proofErr w:type="spellStart"/>
      <w:r>
        <w:t>DoN</w:t>
      </w:r>
      <w:proofErr w:type="spellEnd"/>
      <w:r>
        <w:t xml:space="preserve"> CIO Cybersecurity Strategy Guidance. Contractors designated in CS roles will maintain separation of duties IAW DoD and </w:t>
      </w:r>
      <w:proofErr w:type="spellStart"/>
      <w:r>
        <w:t>DoN</w:t>
      </w:r>
      <w:proofErr w:type="spellEnd"/>
      <w:r>
        <w:t xml:space="preserve"> guidance. </w:t>
      </w:r>
    </w:p>
    <w:p w14:paraId="20537770" w14:textId="77777777" w:rsidR="00FF31DA" w:rsidRDefault="0049599B">
      <w:pPr>
        <w:pStyle w:val="BodyREQUIREMENT"/>
      </w:pPr>
      <w:r>
        <w:t xml:space="preserve">Subtask 1– </w:t>
      </w:r>
      <w:r>
        <w:rPr>
          <w:lang w:val="de-DE"/>
        </w:rPr>
        <w:t xml:space="preserve">CS </w:t>
      </w:r>
      <w:proofErr w:type="spellStart"/>
      <w:r>
        <w:rPr>
          <w:lang w:val="de-DE"/>
        </w:rPr>
        <w:t>Program</w:t>
      </w:r>
      <w:proofErr w:type="spellEnd"/>
      <w:r>
        <w:rPr>
          <w:lang w:val="de-DE"/>
        </w:rPr>
        <w:t xml:space="preserve"> Management </w:t>
      </w:r>
    </w:p>
    <w:p w14:paraId="3D19D85B" w14:textId="77777777" w:rsidR="00FF31DA" w:rsidRDefault="0049599B">
      <w:pPr>
        <w:pStyle w:val="BodyREQUIREMENT"/>
      </w:pPr>
      <w:r>
        <w:t xml:space="preserve">Subtask 2 – System/Access Control Management </w:t>
      </w:r>
    </w:p>
    <w:p w14:paraId="238DFEA4" w14:textId="77777777" w:rsidR="00FF31DA" w:rsidRDefault="0049599B">
      <w:pPr>
        <w:pStyle w:val="BodyREQUIREMENT"/>
      </w:pPr>
      <w:r>
        <w:t xml:space="preserve">6.5.3 Subtask 3 –Assessment and Authorization (A&amp;A) </w:t>
      </w:r>
    </w:p>
    <w:p w14:paraId="196E9C6B" w14:textId="77777777" w:rsidR="00FF31DA" w:rsidRDefault="0049599B">
      <w:pPr>
        <w:pStyle w:val="BodyREQUIREMENT"/>
      </w:pPr>
      <w:r>
        <w:t xml:space="preserve">Subtask 4– Audit and Compliance Management </w:t>
      </w:r>
    </w:p>
    <w:p w14:paraId="4373693F" w14:textId="77777777" w:rsidR="00FF31DA" w:rsidRDefault="0049599B">
      <w:pPr>
        <w:pStyle w:val="BodyREQUIREMENT"/>
      </w:pPr>
      <w:r>
        <w:t xml:space="preserve">Subtask 5 – Incident Handling and Response </w:t>
      </w:r>
    </w:p>
    <w:p w14:paraId="3D996E74" w14:textId="77777777" w:rsidR="00FF31DA" w:rsidRDefault="0049599B">
      <w:pPr>
        <w:pStyle w:val="BodyREQUIREMENT"/>
      </w:pPr>
      <w:r>
        <w:t xml:space="preserve">Subtask 6 – Inspections, Assessments, and Visits </w:t>
      </w:r>
    </w:p>
    <w:p w14:paraId="422F2671" w14:textId="77777777" w:rsidR="00FF31DA" w:rsidRDefault="0049599B">
      <w:pPr>
        <w:pStyle w:val="BodyREQUIREMENT"/>
      </w:pPr>
      <w:r>
        <w:t>Subtask 7 – PKI and Site Trusted Agent (STA)</w:t>
      </w:r>
    </w:p>
    <w:p w14:paraId="25E28FC6" w14:textId="77777777" w:rsidR="00FF31DA" w:rsidRDefault="0049599B">
      <w:pPr>
        <w:pStyle w:val="BodyREQUIREMENT"/>
      </w:pPr>
      <w:r>
        <w:t xml:space="preserve">Subtask 8 – CS/IA Awareness and Training </w:t>
      </w:r>
    </w:p>
    <w:p w14:paraId="7FB266C8" w14:textId="77777777" w:rsidR="00FF31DA" w:rsidRDefault="0049599B">
      <w:pPr>
        <w:pStyle w:val="BodyREQUIREMENT"/>
      </w:pPr>
      <w:r>
        <w:t xml:space="preserve">Subtask 9 – CS Workforce Management </w:t>
      </w:r>
    </w:p>
    <w:p w14:paraId="7A1E0E46" w14:textId="77777777" w:rsidR="00FF31DA" w:rsidRDefault="0049599B">
      <w:pPr>
        <w:pStyle w:val="BodyREQUIREMENT"/>
      </w:pPr>
      <w:r>
        <w:t xml:space="preserve">Subtask 10 – </w:t>
      </w:r>
      <w:r>
        <w:rPr>
          <w:lang w:val="fr-FR"/>
        </w:rPr>
        <w:t xml:space="preserve">Installation CS Support </w:t>
      </w:r>
    </w:p>
    <w:p w14:paraId="6E168AF0" w14:textId="77777777" w:rsidR="00FF31DA" w:rsidRDefault="0049599B">
      <w:pPr>
        <w:pStyle w:val="BodyREQUIREMENT"/>
      </w:pPr>
      <w:r>
        <w:t>Assigned to: _________</w:t>
      </w:r>
    </w:p>
    <w:p w14:paraId="71DD0E99" w14:textId="77777777" w:rsidR="00FF31DA" w:rsidRDefault="00FF31DA">
      <w:pPr>
        <w:pStyle w:val="BodyA"/>
      </w:pPr>
    </w:p>
    <w:p w14:paraId="4885F5B3" w14:textId="77777777" w:rsidR="00FF31DA" w:rsidRDefault="0049599B">
      <w:pPr>
        <w:pStyle w:val="BodyA"/>
      </w:pPr>
      <w:r>
        <w:rPr>
          <w:rFonts w:eastAsia="Arial Unicode MS" w:cs="Arial Unicode MS"/>
        </w:rPr>
        <w:t xml:space="preserve">Subtask 1 – CS Program Management </w:t>
      </w:r>
      <w:r>
        <w:rPr>
          <w:rFonts w:eastAsia="Arial Unicode MS" w:cs="Arial Unicode MS"/>
          <w:shd w:val="clear" w:color="auto" w:fill="FFFF00"/>
        </w:rPr>
        <w:t>(EVALUATED)</w:t>
      </w:r>
      <w:r>
        <w:rPr>
          <w:rFonts w:eastAsia="Arial Unicode MS" w:cs="Arial Unicode MS"/>
        </w:rPr>
        <w:t xml:space="preserve">. The AveningTech project manager (PM) will act as the single point of contact for the Contracting Officer (KO) and the Contracting Officer’s Representative (COR) for the overall task order. We have successfully provided similar support for the government on various contracts, most notably our support of USCG’s TISCOM. </w:t>
      </w:r>
      <w:r>
        <w:rPr>
          <w:rFonts w:eastAsia="Arial Unicode MS" w:cs="Arial Unicode MS"/>
          <w:shd w:val="clear" w:color="auto" w:fill="FFFF00"/>
        </w:rPr>
        <w:t xml:space="preserve">Needs more, also needs ties to Cybersecurity/Information Assurance or they need to be combined into one section since there will be considerable overlap. Needs process for managing Cybersecurity/Information Assurance workload in compliance with applicable DoD, </w:t>
      </w:r>
      <w:proofErr w:type="spellStart"/>
      <w:r>
        <w:rPr>
          <w:rFonts w:eastAsia="Arial Unicode MS" w:cs="Arial Unicode MS"/>
          <w:shd w:val="clear" w:color="auto" w:fill="FFFF00"/>
        </w:rPr>
        <w:t>DoN</w:t>
      </w:r>
      <w:proofErr w:type="spellEnd"/>
      <w:r>
        <w:rPr>
          <w:rFonts w:eastAsia="Arial Unicode MS" w:cs="Arial Unicode MS"/>
          <w:shd w:val="clear" w:color="auto" w:fill="FFFF00"/>
        </w:rPr>
        <w:t>, and HQ instructions, policies, and procedures such as DoD Instruction 8500.01 (Subtask 6.5.1).</w:t>
      </w:r>
    </w:p>
    <w:p w14:paraId="562FA014" w14:textId="77777777" w:rsidR="00FF31DA" w:rsidRDefault="00FF31DA">
      <w:pPr>
        <w:pStyle w:val="BodyA"/>
      </w:pPr>
    </w:p>
    <w:p w14:paraId="7C1D071D" w14:textId="330BF701" w:rsidR="00FF31DA" w:rsidRDefault="0049599B">
      <w:pPr>
        <w:pStyle w:val="BodyA"/>
      </w:pPr>
      <w:r>
        <w:rPr>
          <w:rFonts w:eastAsia="Arial Unicode MS" w:cs="Arial Unicode MS"/>
        </w:rPr>
        <w:t xml:space="preserve">Subtask 2 – System/Access Control Management. </w:t>
      </w:r>
      <w:del w:id="16" w:author="Lee Platt" w:date="2022-03-22T16:25:00Z">
        <w:r w:rsidR="009B18F8">
          <w:rPr>
            <w:rFonts w:eastAsia="Arial Unicode MS" w:cs="Arial Unicode MS"/>
          </w:rPr>
          <w:delText xml:space="preserve">The AveningTech Team provides system and access control services to our government customers. We help customers minimize risk by performing physical and logical access control to ensure authentication and authorization of users and entities to systems and premises. We process access and account requests for users and act as ISSO, ISSM, and/or ISSM appointees as designated by customers. </w:delText>
        </w:r>
        <w:r w:rsidR="00493F2E">
          <w:rPr>
            <w:rFonts w:eastAsia="Arial Unicode MS" w:cs="Arial Unicode MS"/>
          </w:rPr>
          <w:delText xml:space="preserve">Our services include processing requests for VPN access, OWA, and firewall exemptions in accordance with applicable security standards. Our access control capabilities include administration for passwords, PINs, biometric scans, tokens, and other authentication factors. We administer multifactor authentication when required. </w:delText>
        </w:r>
      </w:del>
    </w:p>
    <w:p w14:paraId="00A6DA4D" w14:textId="77777777" w:rsidR="00FF31DA" w:rsidRDefault="00FF31DA">
      <w:pPr>
        <w:pStyle w:val="BodyA"/>
      </w:pPr>
    </w:p>
    <w:p w14:paraId="1C116BB4" w14:textId="508DF3D5" w:rsidR="00FF31DA" w:rsidRDefault="0049599B">
      <w:pPr>
        <w:pStyle w:val="BodyA"/>
      </w:pPr>
      <w:r>
        <w:rPr>
          <w:rFonts w:eastAsia="Arial Unicode MS" w:cs="Arial Unicode MS"/>
        </w:rPr>
        <w:t xml:space="preserve">Subtask 3 – Assessment and Authorization (A&amp;A) </w:t>
      </w:r>
      <w:r>
        <w:rPr>
          <w:rFonts w:eastAsia="Arial Unicode MS" w:cs="Arial Unicode MS"/>
          <w:shd w:val="clear" w:color="auto" w:fill="FFFF00"/>
        </w:rPr>
        <w:t>(EVALUATED)</w:t>
      </w:r>
      <w:r>
        <w:rPr>
          <w:rFonts w:eastAsia="Arial Unicode MS" w:cs="Arial Unicode MS"/>
        </w:rPr>
        <w:t>: We are experienced with assisting federal agencies with conducting detailed and systematic security assessments to achieve and maintain compliance with security standards. We perform these tasks in support of NGEN-R SMIT and PACAF C5ISRO. Our assessment and authorization (A&amp;A) process provides our customers with confidence that their data is stored and processed on secure and reliable systems. We assess system policies, technical- and non-technical security components, documentation, supplemental safeguards, policies, and vulnerabilities. We have assisted our customers with developing policy to determine the purpose and scope of the certification and accreditation (C&amp;A) approach, then conducted system assessments to ensure that security weaknesses and vulnerabilities are exposed before they had a chance to compromise the organization’s systems. In conjunction with our customers</w:t>
      </w:r>
      <w:ins w:id="17" w:author="Microsoft Office User" w:date="2022-03-22T16:38:00Z">
        <w:r w:rsidR="00591103">
          <w:rPr>
            <w:rFonts w:eastAsia="Arial Unicode MS" w:cs="Arial Unicode MS"/>
          </w:rPr>
          <w:t>,</w:t>
        </w:r>
      </w:ins>
      <w:r>
        <w:rPr>
          <w:rFonts w:eastAsia="Arial Unicode MS" w:cs="Arial Unicode MS"/>
        </w:rPr>
        <w:t xml:space="preserve"> we select security controls based on our assessment and customize the overall security approach. The purpose of our assessment is to determine if the controls are implemented correctly, operating as intended and producing the desired control described </w:t>
      </w:r>
      <w:r>
        <w:rPr>
          <w:rFonts w:eastAsia="Arial Unicode MS" w:cs="Arial Unicode MS"/>
        </w:rPr>
        <w:lastRenderedPageBreak/>
        <w:t xml:space="preserve">in the System Security Plan. We provide a Security Test and Evaluation Plan and a Security Assessment Report. We develop plans of action and milestones (POA&amp;M) and assist our customers with achieving certification letters and accreditation letters. </w:t>
      </w:r>
      <w:r>
        <w:rPr>
          <w:rFonts w:eastAsia="Arial Unicode MS" w:cs="Arial Unicode MS"/>
          <w:shd w:val="clear" w:color="auto" w:fill="FFFF00"/>
        </w:rPr>
        <w:t>NEEDS RMF HERE</w:t>
      </w:r>
      <w:r>
        <w:rPr>
          <w:rFonts w:eastAsia="Arial Unicode MS" w:cs="Arial Unicode MS"/>
        </w:rPr>
        <w:t xml:space="preserve">! &lt;— </w:t>
      </w:r>
      <w:commentRangeStart w:id="18"/>
      <w:r>
        <w:rPr>
          <w:rFonts w:eastAsia="Arial Unicode MS" w:cs="Arial Unicode MS"/>
        </w:rPr>
        <w:t>TOM</w:t>
      </w:r>
      <w:commentRangeEnd w:id="18"/>
      <w:r>
        <w:commentReference w:id="18"/>
      </w:r>
    </w:p>
    <w:p w14:paraId="635DA6EA" w14:textId="77777777" w:rsidR="00FF31DA" w:rsidRDefault="00FF31DA">
      <w:pPr>
        <w:pStyle w:val="BodyA"/>
      </w:pPr>
    </w:p>
    <w:p w14:paraId="1AD95223" w14:textId="77777777" w:rsidR="00FF31DA" w:rsidRDefault="0049599B">
      <w:pPr>
        <w:pStyle w:val="BodyA"/>
      </w:pPr>
      <w:r>
        <w:rPr>
          <w:rFonts w:eastAsia="Arial Unicode MS" w:cs="Arial Unicode MS"/>
        </w:rPr>
        <w:t xml:space="preserve">Subtask 4 – Audit and Compliance Management </w:t>
      </w:r>
    </w:p>
    <w:p w14:paraId="1E30D2E5" w14:textId="77777777" w:rsidR="00FF31DA" w:rsidRDefault="00FF31DA">
      <w:pPr>
        <w:pStyle w:val="BodyA"/>
      </w:pPr>
    </w:p>
    <w:p w14:paraId="6D0FBCEC" w14:textId="77777777" w:rsidR="00AF54D9" w:rsidRDefault="005D50FD">
      <w:pPr>
        <w:pStyle w:val="BodyA"/>
        <w:rPr>
          <w:del w:id="19" w:author="Lee Platt" w:date="2022-03-22T16:25:00Z"/>
          <w:rFonts w:eastAsia="Arial Unicode MS" w:cs="Arial Unicode MS"/>
        </w:rPr>
      </w:pPr>
      <w:commentRangeStart w:id="20"/>
      <w:del w:id="21" w:author="Lee Platt" w:date="2022-03-22T16:25:00Z">
        <w:r>
          <w:rPr>
            <w:rFonts w:eastAsia="Arial Unicode MS" w:cs="Arial Unicode MS"/>
          </w:rPr>
          <w:delText xml:space="preserve">Subtask 5 – Incident Handling and Response </w:delText>
        </w:r>
        <w:r>
          <w:rPr>
            <w:rFonts w:eastAsia="Arial Unicode MS" w:cs="Arial Unicode MS"/>
            <w:shd w:val="clear" w:color="auto" w:fill="FFFF00"/>
          </w:rPr>
          <w:delText>(EVALUATED)</w:delText>
        </w:r>
        <w:r>
          <w:rPr>
            <w:rFonts w:eastAsia="Arial Unicode MS" w:cs="Arial Unicode MS"/>
          </w:rPr>
          <w:delText xml:space="preserve">: </w:delText>
        </w:r>
        <w:r w:rsidR="000432DC">
          <w:rPr>
            <w:rFonts w:eastAsia="Arial Unicode MS" w:cs="Arial Unicode MS"/>
          </w:rPr>
          <w:delText>The AveningTech Team uses the National Institute of Standards and Technology (NIST) incident response framework to structure and implement our incident handling and response approach. Our approach identifies and mitigates cybersecurity incidents</w:delText>
        </w:r>
        <w:r w:rsidR="00AF54D9">
          <w:rPr>
            <w:rFonts w:eastAsia="Arial Unicode MS" w:cs="Arial Unicode MS"/>
          </w:rPr>
          <w:delText xml:space="preserve"> through a several step process, including preparation/anticipation of an incident, detection of an incident, containing the incident, eliminating the threat, and reaching full recovery. We then conduct post-incident analysis and learning to help prevent damage from similar future incidents. </w:delText>
        </w:r>
      </w:del>
    </w:p>
    <w:p w14:paraId="0FCFA897" w14:textId="77777777" w:rsidR="00AF54D9" w:rsidRDefault="00AF54D9">
      <w:pPr>
        <w:pStyle w:val="BodyA"/>
        <w:rPr>
          <w:del w:id="22" w:author="Lee Platt" w:date="2022-03-22T16:25:00Z"/>
          <w:rFonts w:eastAsia="Arial Unicode MS" w:cs="Arial Unicode MS"/>
        </w:rPr>
      </w:pPr>
    </w:p>
    <w:p w14:paraId="2C837043" w14:textId="77777777" w:rsidR="00DA7D0B" w:rsidRDefault="00AF54D9">
      <w:pPr>
        <w:pStyle w:val="BodyA"/>
        <w:rPr>
          <w:del w:id="23" w:author="Lee Platt" w:date="2022-03-22T16:25:00Z"/>
          <w:rFonts w:eastAsia="Arial Unicode MS" w:cs="Arial Unicode MS"/>
        </w:rPr>
      </w:pPr>
      <w:del w:id="24" w:author="Lee Platt" w:date="2022-03-22T16:25:00Z">
        <w:r>
          <w:rPr>
            <w:rFonts w:eastAsia="Arial Unicode MS" w:cs="Arial Unicode MS"/>
          </w:rPr>
          <w:delText xml:space="preserve">We develop a tailored incident response plan for each effort and will produce one for CNFJ/CNRJ. Our plan features an effective process for identifying an attack, determining its potential severity, mitigating it, restoring operational activities, and preventing further occurrence. With the understanding that incident prevention is everyone’s responsibility, we involve all team members in our incident response team in some way. As there are no dedicated incident responders for this CNFJ/CNRJ effort, we will fill incident response roles with existing team members </w:delText>
        </w:r>
        <w:r w:rsidR="00DA7D0B">
          <w:rPr>
            <w:rFonts w:eastAsia="Arial Unicode MS" w:cs="Arial Unicode MS"/>
          </w:rPr>
          <w:delText xml:space="preserve">who have other technical roles. </w:delText>
        </w:r>
      </w:del>
    </w:p>
    <w:p w14:paraId="49769826" w14:textId="77777777" w:rsidR="00DA7D0B" w:rsidRDefault="00DA7D0B">
      <w:pPr>
        <w:pStyle w:val="BodyA"/>
        <w:rPr>
          <w:del w:id="25" w:author="Lee Platt" w:date="2022-03-22T16:25:00Z"/>
          <w:rFonts w:eastAsia="Arial Unicode MS" w:cs="Arial Unicode MS"/>
        </w:rPr>
      </w:pPr>
    </w:p>
    <w:p w14:paraId="65B7D387" w14:textId="77777777" w:rsidR="00DA7D0B" w:rsidRDefault="00DA7D0B">
      <w:pPr>
        <w:pStyle w:val="BodyA"/>
        <w:rPr>
          <w:del w:id="26" w:author="Lee Platt" w:date="2022-03-22T16:25:00Z"/>
          <w:rFonts w:eastAsia="Arial Unicode MS" w:cs="Arial Unicode MS"/>
        </w:rPr>
      </w:pPr>
      <w:del w:id="27" w:author="Lee Platt" w:date="2022-03-22T16:25:00Z">
        <w:r>
          <w:rPr>
            <w:rFonts w:eastAsia="Arial Unicode MS" w:cs="Arial Unicode MS"/>
          </w:rPr>
          <w:delText xml:space="preserve">Our PM will act as the overall incident response manager who coordinates incident response team activities leading up to and during an attack and recovery. Our PM will delegate responsibilities to other de facto incident response team members by assigning them roles related to security analysis (reviewing alerts and identifying and researching potential events) and threat research (providing contextual information around a potential threat). During all phases of incident response, our PM will keep the COR up to date with the latest information in real time. </w:delText>
        </w:r>
      </w:del>
    </w:p>
    <w:p w14:paraId="583AC732" w14:textId="77777777" w:rsidR="00DA7D0B" w:rsidRDefault="00DA7D0B">
      <w:pPr>
        <w:pStyle w:val="BodyA"/>
        <w:rPr>
          <w:del w:id="28" w:author="Lee Platt" w:date="2022-03-22T16:25:00Z"/>
          <w:rFonts w:eastAsia="Arial Unicode MS" w:cs="Arial Unicode MS"/>
        </w:rPr>
      </w:pPr>
    </w:p>
    <w:p w14:paraId="61F8AB3E" w14:textId="77777777" w:rsidR="00150983" w:rsidRDefault="00DA7D0B">
      <w:pPr>
        <w:pStyle w:val="BodyA"/>
        <w:rPr>
          <w:del w:id="29" w:author="Lee Platt" w:date="2022-03-22T16:25:00Z"/>
          <w:rFonts w:eastAsia="Arial Unicode MS" w:cs="Arial Unicode MS"/>
        </w:rPr>
      </w:pPr>
      <w:del w:id="30" w:author="Lee Platt" w:date="2022-03-22T16:25:00Z">
        <w:r>
          <w:rPr>
            <w:rFonts w:eastAsia="Arial Unicode MS" w:cs="Arial Unicode MS"/>
          </w:rPr>
          <w:delText>We borrow from the established NIST incident response lifecycle</w:delText>
        </w:r>
        <w:r w:rsidR="00150983">
          <w:rPr>
            <w:rFonts w:eastAsia="Arial Unicode MS" w:cs="Arial Unicode MS"/>
          </w:rPr>
          <w:delText xml:space="preserve">’s four-step process to design our incident handling and response approach. The NIST lifecycle model is well-established and recognized as an industry standard, so we feel no need to “reinvent the wheel.” The lifecycle’s four steps are preparation; detection &amp; analysis; containment, eradication &amp; recovery; and post-incident activity. </w:delText>
        </w:r>
      </w:del>
    </w:p>
    <w:p w14:paraId="1BCE60D0" w14:textId="77777777" w:rsidR="00150983" w:rsidRDefault="00150983">
      <w:pPr>
        <w:pStyle w:val="BodyA"/>
        <w:rPr>
          <w:del w:id="31" w:author="Lee Platt" w:date="2022-03-22T16:25:00Z"/>
          <w:rFonts w:eastAsia="Arial Unicode MS" w:cs="Arial Unicode MS"/>
        </w:rPr>
      </w:pPr>
    </w:p>
    <w:p w14:paraId="5764C5A1" w14:textId="77777777" w:rsidR="0085420D" w:rsidRDefault="00150983">
      <w:pPr>
        <w:pStyle w:val="BodyA"/>
        <w:rPr>
          <w:del w:id="32" w:author="Lee Platt" w:date="2022-03-22T16:25:00Z"/>
          <w:rFonts w:eastAsia="Arial Unicode MS" w:cs="Arial Unicode MS"/>
        </w:rPr>
      </w:pPr>
      <w:del w:id="33" w:author="Lee Platt" w:date="2022-03-22T16:25:00Z">
        <w:r>
          <w:rPr>
            <w:noProof/>
          </w:rPr>
          <w:drawing>
            <wp:inline distT="0" distB="0" distL="0" distR="0" wp14:anchorId="07DF2908" wp14:editId="1735DDD1">
              <wp:extent cx="3649980" cy="1901031"/>
              <wp:effectExtent l="0" t="0" r="762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6579" cy="1904468"/>
                      </a:xfrm>
                      <a:prstGeom prst="rect">
                        <a:avLst/>
                      </a:prstGeom>
                      <a:noFill/>
                      <a:ln>
                        <a:noFill/>
                      </a:ln>
                    </pic:spPr>
                  </pic:pic>
                </a:graphicData>
              </a:graphic>
            </wp:inline>
          </w:drawing>
        </w:r>
      </w:del>
    </w:p>
    <w:p w14:paraId="4FFEA8EC" w14:textId="77777777" w:rsidR="00150983" w:rsidRDefault="00150983">
      <w:pPr>
        <w:pStyle w:val="BodyA"/>
        <w:rPr>
          <w:del w:id="34" w:author="Lee Platt" w:date="2022-03-22T16:25:00Z"/>
          <w:rFonts w:eastAsia="Arial Unicode MS" w:cs="Arial Unicode MS"/>
        </w:rPr>
      </w:pPr>
    </w:p>
    <w:p w14:paraId="77A3541A" w14:textId="77777777" w:rsidR="00150983" w:rsidRPr="000B74AD" w:rsidRDefault="00150983">
      <w:pPr>
        <w:pStyle w:val="BodyA"/>
        <w:rPr>
          <w:del w:id="35" w:author="Lee Platt" w:date="2022-03-22T16:25:00Z"/>
        </w:rPr>
      </w:pPr>
      <w:del w:id="36" w:author="Lee Platt" w:date="2022-03-22T16:25:00Z">
        <w:r>
          <w:rPr>
            <w:rFonts w:eastAsia="Arial Unicode MS" w:cs="Arial Unicode MS"/>
          </w:rPr>
          <w:delText xml:space="preserve">Our tailored incident response plan for CNFJ/CNRJ will feature </w:delText>
        </w:r>
        <w:r w:rsidR="00CB2BA3">
          <w:rPr>
            <w:rFonts w:eastAsia="Arial Unicode MS" w:cs="Arial Unicode MS"/>
          </w:rPr>
          <w:delText xml:space="preserve">steps based on the NIST incident response framework. For </w:delText>
        </w:r>
        <w:r w:rsidR="00CB2BA3">
          <w:rPr>
            <w:rFonts w:eastAsia="Arial Unicode MS" w:cs="Arial Unicode MS"/>
            <w:b/>
            <w:bCs/>
          </w:rPr>
          <w:delText>preparation</w:delText>
        </w:r>
        <w:r w:rsidR="00CB2BA3">
          <w:rPr>
            <w:rFonts w:eastAsia="Arial Unicode MS" w:cs="Arial Unicode MS"/>
          </w:rPr>
          <w:delText xml:space="preserve">, we will compile a list of networks under our purview, including all components, subcomponents, servers, and endpoints. We understand that all CNFJ/CNRJ assets are critical and hold sensitive data, so all assets will be treated with equal importance. Our </w:delText>
        </w:r>
        <w:r w:rsidR="00CB2BA3">
          <w:rPr>
            <w:rFonts w:eastAsia="Arial Unicode MS" w:cs="Arial Unicode MS"/>
            <w:b/>
            <w:bCs/>
          </w:rPr>
          <w:delText>detection and analysis</w:delText>
        </w:r>
        <w:r w:rsidR="00CB2BA3">
          <w:rPr>
            <w:rFonts w:eastAsia="Arial Unicode MS" w:cs="Arial Unicode MS"/>
          </w:rPr>
          <w:delText xml:space="preserve"> steps include constant collection of data from all systems, assets, and security tools to identify and anticipate future threats. We will work to understand baseline system behavior</w:delText>
        </w:r>
        <w:r w:rsidR="0019666E">
          <w:rPr>
            <w:rFonts w:eastAsia="Arial Unicode MS" w:cs="Arial Unicode MS"/>
          </w:rPr>
          <w:delText xml:space="preserve"> so that abnormalities and anomalies in system behavior are immediately apparent during an attack. In the event of an attack, our </w:delText>
        </w:r>
        <w:r w:rsidR="0019666E">
          <w:rPr>
            <w:rFonts w:eastAsia="Arial Unicode MS" w:cs="Arial Unicode MS"/>
            <w:b/>
            <w:bCs/>
          </w:rPr>
          <w:delText>containment, eradication, and recovery</w:delText>
        </w:r>
        <w:r w:rsidR="0019666E">
          <w:rPr>
            <w:rFonts w:eastAsia="Arial Unicode MS" w:cs="Arial Unicode MS"/>
          </w:rPr>
          <w:delText xml:space="preserve"> steps include smothering the attack before it has a chance to pervade the system and cause further damage. We will help CNFJ/CNRJ maintain operations and avoid service disruption by keeping as many critical services available as safely possible during an attack. We will identify the attacking host and block communications to and from its IP address as well as other communication channels it may be using. </w:delText>
        </w:r>
        <w:r w:rsidR="000B74AD">
          <w:rPr>
            <w:rFonts w:eastAsia="Arial Unicode MS" w:cs="Arial Unicode MS"/>
          </w:rPr>
          <w:delText xml:space="preserve">We will then move to remove all remaining elements of the incident from the CNFJ/CNRJ environment by mitigating malware, closing affected accounts, and/or resetting user passwords and permissions. Our </w:delText>
        </w:r>
        <w:r w:rsidR="000B74AD">
          <w:rPr>
            <w:rFonts w:eastAsia="Arial Unicode MS" w:cs="Arial Unicode MS"/>
            <w:b/>
            <w:bCs/>
          </w:rPr>
          <w:delText>post-incident activity</w:delText>
        </w:r>
        <w:r w:rsidR="000B74AD">
          <w:rPr>
            <w:rFonts w:eastAsia="Arial Unicode MS" w:cs="Arial Unicode MS"/>
          </w:rPr>
          <w:delText xml:space="preserve"> is critical because it leverages lessons-learned from previous attacks to prevent similar future incidents. Our experienced security professionals investigate each incident, log its particulars, and build a detailed report for the COR and for our future reference. We analyze what happened and how we responded; what could have been done to prevent it; which incident response techniques, if any, did not successfully contribute to mitigation; what new precursors or indicators were discovered; and what tools could be used to mitigate similar issues. </w:delText>
        </w:r>
      </w:del>
    </w:p>
    <w:p w14:paraId="4FDE58A3" w14:textId="77777777" w:rsidR="0085420D" w:rsidRDefault="0085420D">
      <w:pPr>
        <w:pStyle w:val="BodyA"/>
        <w:rPr>
          <w:del w:id="37" w:author="Lee Platt" w:date="2022-03-22T16:25:00Z"/>
        </w:rPr>
      </w:pPr>
    </w:p>
    <w:p w14:paraId="1FFB5456" w14:textId="77777777" w:rsidR="00B4054E" w:rsidRDefault="00B4054E">
      <w:pPr>
        <w:pStyle w:val="BodyA"/>
        <w:rPr>
          <w:del w:id="38" w:author="Lee Platt" w:date="2022-03-22T16:25:00Z"/>
          <w:rFonts w:eastAsia="Arial Unicode MS" w:cs="Arial Unicode MS"/>
        </w:rPr>
      </w:pPr>
    </w:p>
    <w:p w14:paraId="52176E49" w14:textId="77777777" w:rsidR="00FF31DA" w:rsidRDefault="0049599B">
      <w:pPr>
        <w:pStyle w:val="BodyA"/>
        <w:rPr>
          <w:ins w:id="39" w:author="Lee Platt" w:date="2022-03-22T16:25:00Z"/>
        </w:rPr>
      </w:pPr>
      <w:ins w:id="40" w:author="Lee Platt" w:date="2022-03-22T16:25:00Z">
        <w:r>
          <w:rPr>
            <w:rFonts w:eastAsia="Arial Unicode MS" w:cs="Arial Unicode MS"/>
          </w:rPr>
          <w:t xml:space="preserve">Subtask </w:t>
        </w:r>
      </w:ins>
      <w:commentRangeEnd w:id="20"/>
      <w:r w:rsidR="006D0D24">
        <w:rPr>
          <w:rStyle w:val="CommentReference"/>
          <w:rFonts w:eastAsia="Arial Unicode MS"/>
          <w:color w:val="auto"/>
        </w:rPr>
        <w:commentReference w:id="20"/>
      </w:r>
      <w:ins w:id="41" w:author="Lee Platt" w:date="2022-03-22T16:25:00Z">
        <w:r>
          <w:rPr>
            <w:rFonts w:eastAsia="Arial Unicode MS" w:cs="Arial Unicode MS"/>
          </w:rPr>
          <w:t xml:space="preserve">5 – Incident Handling and Response </w:t>
        </w:r>
        <w:r>
          <w:rPr>
            <w:rFonts w:eastAsia="Arial Unicode MS" w:cs="Arial Unicode MS"/>
            <w:shd w:val="clear" w:color="auto" w:fill="FFFF00"/>
          </w:rPr>
          <w:t>(EVALUATED)</w:t>
        </w:r>
        <w:r>
          <w:rPr>
            <w:rFonts w:eastAsia="Arial Unicode MS" w:cs="Arial Unicode MS"/>
          </w:rPr>
          <w:t xml:space="preserve">:  </w:t>
        </w:r>
      </w:ins>
    </w:p>
    <w:p w14:paraId="67EED137" w14:textId="77777777" w:rsidR="00FF31DA" w:rsidRDefault="00FF31DA">
      <w:pPr>
        <w:pStyle w:val="BodyA"/>
        <w:rPr>
          <w:ins w:id="42" w:author="Lee Platt" w:date="2022-03-22T16:25:00Z"/>
        </w:rPr>
      </w:pPr>
    </w:p>
    <w:p w14:paraId="4FDD1DFF" w14:textId="3639D665" w:rsidR="00FF31DA" w:rsidRDefault="0049599B">
      <w:pPr>
        <w:pStyle w:val="BodyA"/>
        <w:rPr>
          <w:ins w:id="43" w:author="Lee Platt" w:date="2022-03-22T16:25:00Z"/>
        </w:rPr>
      </w:pPr>
      <w:commentRangeStart w:id="44"/>
      <w:r>
        <w:rPr>
          <w:rFonts w:eastAsia="Arial Unicode MS" w:cs="Arial Unicode MS"/>
        </w:rPr>
        <w:t xml:space="preserve">Subtask </w:t>
      </w:r>
      <w:commentRangeEnd w:id="44"/>
      <w:r w:rsidR="00B4054E">
        <w:rPr>
          <w:rStyle w:val="CommentReference"/>
          <w:rFonts w:eastAsia="Arial Unicode MS"/>
          <w:color w:val="auto"/>
        </w:rPr>
        <w:commentReference w:id="44"/>
      </w:r>
      <w:r>
        <w:rPr>
          <w:rFonts w:eastAsia="Arial Unicode MS" w:cs="Arial Unicode MS"/>
        </w:rPr>
        <w:t>6 – Inspections, Assessments, and Visits</w:t>
      </w:r>
      <w:del w:id="45" w:author="Lee Platt" w:date="2022-03-22T16:25:00Z">
        <w:r w:rsidR="00B4054E">
          <w:rPr>
            <w:rFonts w:eastAsia="Arial Unicode MS" w:cs="Arial Unicode MS"/>
          </w:rPr>
          <w:delText xml:space="preserve">; </w:delText>
        </w:r>
      </w:del>
      <w:ins w:id="46" w:author="Lee Platt" w:date="2022-03-22T16:25:00Z">
        <w:r>
          <w:rPr>
            <w:rFonts w:eastAsia="Arial Unicode MS" w:cs="Arial Unicode MS"/>
          </w:rPr>
          <w:t xml:space="preserve"> </w:t>
        </w:r>
      </w:ins>
    </w:p>
    <w:p w14:paraId="70D49281" w14:textId="77777777" w:rsidR="00FF31DA" w:rsidRDefault="00FF31DA">
      <w:pPr>
        <w:pStyle w:val="BodyA"/>
        <w:rPr>
          <w:ins w:id="47" w:author="Lee Platt" w:date="2022-03-22T16:25:00Z"/>
        </w:rPr>
      </w:pPr>
    </w:p>
    <w:p w14:paraId="26055B05" w14:textId="63E2BC7A" w:rsidR="00FF31DA" w:rsidRDefault="0049599B">
      <w:pPr>
        <w:pStyle w:val="BodyA"/>
        <w:rPr>
          <w:ins w:id="48" w:author="Lee Platt" w:date="2022-03-22T16:25:00Z"/>
        </w:rPr>
      </w:pPr>
      <w:r>
        <w:rPr>
          <w:rFonts w:eastAsia="Arial Unicode MS" w:cs="Arial Unicode MS"/>
        </w:rPr>
        <w:t>Subtask 7 – PKI and Site Trusted Agent (STA</w:t>
      </w:r>
      <w:del w:id="49" w:author="Lee Platt" w:date="2022-03-22T16:25:00Z">
        <w:r w:rsidR="00B4054E">
          <w:rPr>
            <w:rFonts w:eastAsia="Arial Unicode MS" w:cs="Arial Unicode MS"/>
          </w:rPr>
          <w:delText xml:space="preserve">); </w:delText>
        </w:r>
      </w:del>
      <w:ins w:id="50" w:author="Lee Platt" w:date="2022-03-22T16:25:00Z">
        <w:r>
          <w:rPr>
            <w:rFonts w:eastAsia="Arial Unicode MS" w:cs="Arial Unicode MS"/>
          </w:rPr>
          <w:t>)</w:t>
        </w:r>
      </w:ins>
    </w:p>
    <w:p w14:paraId="3681A7E8" w14:textId="77777777" w:rsidR="00FF31DA" w:rsidRDefault="00FF31DA">
      <w:pPr>
        <w:pStyle w:val="BodyA"/>
        <w:rPr>
          <w:ins w:id="51" w:author="Lee Platt" w:date="2022-03-22T16:25:00Z"/>
        </w:rPr>
      </w:pPr>
    </w:p>
    <w:p w14:paraId="27134800" w14:textId="0C6581B8" w:rsidR="00FF31DA" w:rsidRDefault="0049599B">
      <w:pPr>
        <w:pStyle w:val="BodyA"/>
        <w:rPr>
          <w:ins w:id="52" w:author="Lee Platt" w:date="2022-03-22T16:25:00Z"/>
        </w:rPr>
      </w:pPr>
      <w:r>
        <w:rPr>
          <w:rFonts w:eastAsia="Arial Unicode MS" w:cs="Arial Unicode MS"/>
        </w:rPr>
        <w:t>Subtask 8 – CS/IA Awareness and Training</w:t>
      </w:r>
      <w:del w:id="53" w:author="Lee Platt" w:date="2022-03-22T16:25:00Z">
        <w:r w:rsidR="00B4054E">
          <w:rPr>
            <w:rFonts w:eastAsia="Arial Unicode MS" w:cs="Arial Unicode MS"/>
          </w:rPr>
          <w:delText xml:space="preserve">; </w:delText>
        </w:r>
      </w:del>
      <w:ins w:id="54" w:author="Lee Platt" w:date="2022-03-22T16:25:00Z">
        <w:r>
          <w:rPr>
            <w:rFonts w:eastAsia="Arial Unicode MS" w:cs="Arial Unicode MS"/>
          </w:rPr>
          <w:t xml:space="preserve"> </w:t>
        </w:r>
      </w:ins>
    </w:p>
    <w:p w14:paraId="29BDDDE0" w14:textId="77777777" w:rsidR="00FF31DA" w:rsidRDefault="00FF31DA">
      <w:pPr>
        <w:pStyle w:val="BodyA"/>
        <w:rPr>
          <w:ins w:id="55" w:author="Lee Platt" w:date="2022-03-22T16:25:00Z"/>
        </w:rPr>
      </w:pPr>
    </w:p>
    <w:p w14:paraId="73F5A4DA" w14:textId="2D2E2AD0" w:rsidR="00FF31DA" w:rsidRDefault="0049599B">
      <w:pPr>
        <w:pStyle w:val="BodyA"/>
        <w:rPr>
          <w:ins w:id="56" w:author="Lee Platt" w:date="2022-03-22T16:25:00Z"/>
        </w:rPr>
      </w:pPr>
      <w:r>
        <w:rPr>
          <w:rFonts w:eastAsia="Arial Unicode MS" w:cs="Arial Unicode MS"/>
        </w:rPr>
        <w:t>Subtask 9 – CS Workforce Management</w:t>
      </w:r>
      <w:del w:id="57" w:author="Lee Platt" w:date="2022-03-22T16:25:00Z">
        <w:r w:rsidR="00B4054E">
          <w:rPr>
            <w:rFonts w:eastAsia="Arial Unicode MS" w:cs="Arial Unicode MS"/>
          </w:rPr>
          <w:delText xml:space="preserve">; and </w:delText>
        </w:r>
      </w:del>
      <w:ins w:id="58" w:author="Lee Platt" w:date="2022-03-22T16:25:00Z">
        <w:r>
          <w:rPr>
            <w:rFonts w:eastAsia="Arial Unicode MS" w:cs="Arial Unicode MS"/>
          </w:rPr>
          <w:t xml:space="preserve"> </w:t>
        </w:r>
      </w:ins>
    </w:p>
    <w:p w14:paraId="31C22E2A" w14:textId="77777777" w:rsidR="00FF31DA" w:rsidRDefault="00FF31DA">
      <w:pPr>
        <w:pStyle w:val="BodyA"/>
        <w:rPr>
          <w:ins w:id="59" w:author="Lee Platt" w:date="2022-03-22T16:25:00Z"/>
        </w:rPr>
      </w:pPr>
    </w:p>
    <w:p w14:paraId="0171DB8D" w14:textId="5F2D4587" w:rsidR="00FF31DA" w:rsidRDefault="0049599B">
      <w:pPr>
        <w:pStyle w:val="BodyA"/>
      </w:pPr>
      <w:r>
        <w:rPr>
          <w:rFonts w:eastAsia="Arial Unicode MS" w:cs="Arial Unicode MS"/>
        </w:rPr>
        <w:t xml:space="preserve">Subtask 10 – Installation CS </w:t>
      </w:r>
      <w:del w:id="60" w:author="Lee Platt" w:date="2022-03-22T16:25:00Z">
        <w:r w:rsidR="00B4054E">
          <w:rPr>
            <w:rFonts w:eastAsia="Arial Unicode MS" w:cs="Arial Unicode MS"/>
          </w:rPr>
          <w:delText xml:space="preserve">Suppport. </w:delText>
        </w:r>
        <w:r w:rsidR="006825DA">
          <w:rPr>
            <w:rFonts w:eastAsia="Arial Unicode MS" w:cs="Arial Unicode MS"/>
          </w:rPr>
          <w:delText xml:space="preserve">To address this set of cybersecurity (CS) site-related tasks, we will leverage our history of successful support to USCG TISCOM under our Cybersecurity SME contract. </w:delText>
        </w:r>
      </w:del>
      <w:ins w:id="61" w:author="Lee Platt" w:date="2022-03-22T16:25:00Z">
        <w:r>
          <w:rPr>
            <w:rFonts w:eastAsia="Arial Unicode MS" w:cs="Arial Unicode MS"/>
          </w:rPr>
          <w:t>Support</w:t>
        </w:r>
      </w:ins>
    </w:p>
    <w:p w14:paraId="66D12F52" w14:textId="77777777" w:rsidR="00B4054E" w:rsidRDefault="00B4054E">
      <w:pPr>
        <w:pStyle w:val="BodyA"/>
        <w:rPr>
          <w:del w:id="62" w:author="Lee Platt" w:date="2022-03-22T16:25:00Z"/>
          <w:rFonts w:eastAsia="Arial Unicode MS" w:cs="Arial Unicode MS"/>
        </w:rPr>
      </w:pPr>
    </w:p>
    <w:p w14:paraId="08005EFB" w14:textId="77777777" w:rsidR="00FF31DA" w:rsidRDefault="00FF31DA">
      <w:pPr>
        <w:pStyle w:val="BodyA"/>
      </w:pPr>
    </w:p>
    <w:p w14:paraId="114883DA" w14:textId="77777777" w:rsidR="00FF31DA" w:rsidRDefault="00FF31DA">
      <w:pPr>
        <w:pStyle w:val="BodyA"/>
      </w:pPr>
    </w:p>
    <w:p w14:paraId="25F6F7CF" w14:textId="77777777" w:rsidR="00FF31DA" w:rsidRDefault="00FF31DA">
      <w:pPr>
        <w:pStyle w:val="BodyA"/>
      </w:pPr>
    </w:p>
    <w:p w14:paraId="0E8D8579" w14:textId="77777777" w:rsidR="00FF31DA" w:rsidRDefault="00FF31DA">
      <w:pPr>
        <w:pStyle w:val="BodyA"/>
      </w:pPr>
    </w:p>
    <w:p w14:paraId="664636CD" w14:textId="77777777" w:rsidR="00FF31DA" w:rsidRDefault="00FF31DA">
      <w:pPr>
        <w:pStyle w:val="BodyA"/>
      </w:pPr>
    </w:p>
    <w:p w14:paraId="2EB155BD" w14:textId="77777777" w:rsidR="00FF31DA" w:rsidRDefault="00FF31DA">
      <w:pPr>
        <w:pStyle w:val="BodyA"/>
      </w:pPr>
    </w:p>
    <w:p w14:paraId="64330E2C" w14:textId="77777777" w:rsidR="00FF31DA" w:rsidRDefault="00FF31DA">
      <w:pPr>
        <w:pStyle w:val="BodyA"/>
      </w:pPr>
    </w:p>
    <w:p w14:paraId="15B39803" w14:textId="77777777" w:rsidR="00FF31DA" w:rsidRDefault="00FF31DA">
      <w:pPr>
        <w:pStyle w:val="BodyA"/>
      </w:pPr>
    </w:p>
    <w:p w14:paraId="25DB5F64" w14:textId="77777777" w:rsidR="00FF31DA" w:rsidRDefault="00FF31DA">
      <w:pPr>
        <w:pStyle w:val="BodyA"/>
      </w:pPr>
    </w:p>
    <w:p w14:paraId="6BE750EC" w14:textId="77777777" w:rsidR="00FF31DA" w:rsidRDefault="0049599B">
      <w:pPr>
        <w:pStyle w:val="Heading2"/>
      </w:pPr>
      <w:bookmarkStart w:id="63" w:name="_Toc98859474"/>
      <w:r>
        <w:rPr>
          <w:rFonts w:eastAsia="Arial Unicode MS" w:cs="Arial Unicode MS"/>
        </w:rPr>
        <w:t>6.8 Task 8 – Cyber Threat Security Plan</w:t>
      </w:r>
      <w:bookmarkEnd w:id="63"/>
    </w:p>
    <w:p w14:paraId="24186685" w14:textId="5D74AA4E" w:rsidR="00FF31DA" w:rsidRDefault="0049599B">
      <w:pPr>
        <w:pStyle w:val="BodyREQUIREMENT"/>
      </w:pPr>
      <w:r>
        <w:t>a) Handling of Non-Public Information</w:t>
      </w:r>
    </w:p>
    <w:p w14:paraId="5721CEA9" w14:textId="77777777" w:rsidR="00FF31DA" w:rsidRDefault="0049599B">
      <w:pPr>
        <w:pStyle w:val="BodyREQUIREMENT"/>
      </w:pPr>
      <w:r>
        <w:t xml:space="preserve">b) Cyber Threat Security Plan </w:t>
      </w:r>
    </w:p>
    <w:p w14:paraId="47021B23" w14:textId="6B937D51" w:rsidR="00FF31DA" w:rsidRDefault="0049599B">
      <w:pPr>
        <w:pStyle w:val="BodyREQUIREMENT"/>
      </w:pPr>
      <w:r>
        <w:t xml:space="preserve">Assigned to: </w:t>
      </w:r>
      <w:del w:id="64" w:author="Microsoft Office User" w:date="2022-03-22T19:35:00Z">
        <w:r w:rsidDel="006D0D24">
          <w:delText>_________</w:delText>
        </w:r>
      </w:del>
      <w:ins w:id="65" w:author="Microsoft Office User" w:date="2022-03-22T19:35:00Z">
        <w:r w:rsidR="006D0D24">
          <w:t>Tom</w:t>
        </w:r>
      </w:ins>
    </w:p>
    <w:p w14:paraId="36D7DD37" w14:textId="77777777" w:rsidR="00FF31DA" w:rsidRDefault="00FF31DA">
      <w:pPr>
        <w:pStyle w:val="BodyA"/>
      </w:pPr>
    </w:p>
    <w:p w14:paraId="124E561C" w14:textId="77777777" w:rsidR="00FF31DA" w:rsidRDefault="0049599B">
      <w:pPr>
        <w:pStyle w:val="BodyA"/>
      </w:pPr>
      <w:r>
        <w:rPr>
          <w:rFonts w:eastAsia="Arial Unicode MS" w:cs="Arial Unicode MS"/>
        </w:rPr>
        <w:t>[</w:t>
      </w:r>
      <w:commentRangeStart w:id="66"/>
      <w:r>
        <w:rPr>
          <w:rFonts w:eastAsia="Arial Unicode MS" w:cs="Arial Unicode MS"/>
        </w:rPr>
        <w:t>Start writing here</w:t>
      </w:r>
      <w:commentRangeEnd w:id="66"/>
      <w:r w:rsidR="006D0D24">
        <w:rPr>
          <w:rStyle w:val="CommentReference"/>
          <w:rFonts w:eastAsia="Arial Unicode MS"/>
          <w:color w:val="auto"/>
        </w:rPr>
        <w:commentReference w:id="66"/>
      </w:r>
      <w:r>
        <w:rPr>
          <w:rFonts w:eastAsia="Arial Unicode MS" w:cs="Arial Unicode MS"/>
        </w:rPr>
        <w:t>…]</w:t>
      </w:r>
    </w:p>
    <w:p w14:paraId="624A1C74" w14:textId="77777777" w:rsidR="00FF31DA" w:rsidRDefault="00FF31DA">
      <w:pPr>
        <w:pStyle w:val="BodyA"/>
      </w:pPr>
    </w:p>
    <w:p w14:paraId="50327564" w14:textId="77777777" w:rsidR="00FF31DA" w:rsidRDefault="00FF31DA">
      <w:pPr>
        <w:pStyle w:val="BodyA"/>
      </w:pPr>
    </w:p>
    <w:p w14:paraId="3ACE62B5" w14:textId="77777777" w:rsidR="00FF31DA" w:rsidRDefault="00FF31DA">
      <w:pPr>
        <w:pStyle w:val="BodyA"/>
      </w:pPr>
    </w:p>
    <w:p w14:paraId="1AAD8A61" w14:textId="77777777" w:rsidR="00FF31DA" w:rsidRDefault="00FF31DA">
      <w:pPr>
        <w:pStyle w:val="BodyA"/>
      </w:pPr>
    </w:p>
    <w:p w14:paraId="0EA26FCD" w14:textId="77777777" w:rsidR="00FF31DA" w:rsidRDefault="00FF31DA">
      <w:pPr>
        <w:pStyle w:val="BodyA"/>
      </w:pPr>
    </w:p>
    <w:p w14:paraId="08A7C6AB" w14:textId="77777777" w:rsidR="00FF31DA" w:rsidRDefault="00FF31DA">
      <w:pPr>
        <w:pStyle w:val="BodyA"/>
      </w:pPr>
    </w:p>
    <w:p w14:paraId="277D54A1" w14:textId="77777777" w:rsidR="00FF31DA" w:rsidRDefault="00FF31DA">
      <w:pPr>
        <w:pStyle w:val="BodyA"/>
      </w:pPr>
    </w:p>
    <w:p w14:paraId="0E247B69" w14:textId="77777777" w:rsidR="00FF31DA" w:rsidRDefault="00FF31DA">
      <w:pPr>
        <w:pStyle w:val="BodyA"/>
      </w:pPr>
    </w:p>
    <w:p w14:paraId="289F133C" w14:textId="77777777" w:rsidR="00FF31DA" w:rsidRDefault="00FF31DA">
      <w:pPr>
        <w:pStyle w:val="BodyA"/>
      </w:pPr>
    </w:p>
    <w:p w14:paraId="79B19F17" w14:textId="77777777" w:rsidR="00FF31DA" w:rsidRDefault="00FF31DA">
      <w:pPr>
        <w:pStyle w:val="BodyA"/>
      </w:pPr>
    </w:p>
    <w:p w14:paraId="2E311B56" w14:textId="77777777" w:rsidR="00FF31DA" w:rsidRDefault="0049599B">
      <w:pPr>
        <w:pStyle w:val="Heading2"/>
      </w:pPr>
      <w:bookmarkStart w:id="67" w:name="_Toc98859475"/>
      <w:r>
        <w:rPr>
          <w:rFonts w:eastAsia="Arial Unicode MS" w:cs="Arial Unicode MS"/>
        </w:rPr>
        <w:t>(a) Handling of Non-Public Information</w:t>
      </w:r>
      <w:bookmarkEnd w:id="67"/>
    </w:p>
    <w:p w14:paraId="2CF26DF6" w14:textId="77777777" w:rsidR="00FF31DA" w:rsidRDefault="0049599B">
      <w:pPr>
        <w:pStyle w:val="BodyREQUIREMENT"/>
      </w:pPr>
      <w:r>
        <w:t>Assigned to: _________</w:t>
      </w:r>
    </w:p>
    <w:p w14:paraId="6B71474A" w14:textId="77777777" w:rsidR="00FF31DA" w:rsidRDefault="00FF31DA">
      <w:pPr>
        <w:pStyle w:val="BodyA"/>
      </w:pPr>
    </w:p>
    <w:p w14:paraId="73C8C250" w14:textId="77777777" w:rsidR="00FF31DA" w:rsidRDefault="0049599B">
      <w:pPr>
        <w:pStyle w:val="BodyA"/>
      </w:pPr>
      <w:r>
        <w:rPr>
          <w:rFonts w:eastAsia="Arial Unicode MS" w:cs="Arial Unicode MS"/>
        </w:rPr>
        <w:t>[Start writing here…]</w:t>
      </w:r>
    </w:p>
    <w:p w14:paraId="77D36E92" w14:textId="77777777" w:rsidR="00FF31DA" w:rsidRDefault="00FF31DA">
      <w:pPr>
        <w:pStyle w:val="BodyA"/>
      </w:pPr>
    </w:p>
    <w:p w14:paraId="0545CC75" w14:textId="77777777" w:rsidR="00FF31DA" w:rsidRDefault="0049599B">
      <w:pPr>
        <w:pStyle w:val="BodyA"/>
      </w:pPr>
      <w:r>
        <w:rPr>
          <w:rFonts w:eastAsia="Arial Unicode MS" w:cs="Arial Unicode MS"/>
        </w:rPr>
        <w:lastRenderedPageBreak/>
        <w:t>(b) Cyber Threat Security Plan. Deliverable: Cyber Threat Security Plan</w:t>
      </w:r>
    </w:p>
    <w:p w14:paraId="61C149E4" w14:textId="77777777" w:rsidR="00FF31DA" w:rsidRDefault="00FF31DA">
      <w:pPr>
        <w:pStyle w:val="BodyA"/>
      </w:pPr>
    </w:p>
    <w:p w14:paraId="4F3CA22B" w14:textId="77777777" w:rsidR="00FF31DA" w:rsidRDefault="00FF31DA">
      <w:pPr>
        <w:pStyle w:val="BodyA"/>
      </w:pPr>
    </w:p>
    <w:p w14:paraId="64262C80" w14:textId="77777777" w:rsidR="00FF31DA" w:rsidRDefault="00FF31DA">
      <w:pPr>
        <w:pStyle w:val="BodyA"/>
      </w:pPr>
    </w:p>
    <w:p w14:paraId="27862562" w14:textId="77777777" w:rsidR="00FF31DA" w:rsidRDefault="00FF31DA">
      <w:pPr>
        <w:pStyle w:val="BodyA"/>
      </w:pPr>
    </w:p>
    <w:p w14:paraId="6054F63E" w14:textId="77777777" w:rsidR="00FF31DA" w:rsidRDefault="00FF31DA">
      <w:pPr>
        <w:pStyle w:val="BodyA"/>
      </w:pPr>
    </w:p>
    <w:p w14:paraId="367799F7" w14:textId="77777777" w:rsidR="00FF31DA" w:rsidRDefault="00FF31DA">
      <w:pPr>
        <w:pStyle w:val="BodyA"/>
      </w:pPr>
    </w:p>
    <w:p w14:paraId="255A72B9" w14:textId="77777777" w:rsidR="00FF31DA" w:rsidRDefault="00FF31DA">
      <w:pPr>
        <w:pStyle w:val="BodyA"/>
      </w:pPr>
    </w:p>
    <w:p w14:paraId="19EFDC74" w14:textId="77777777" w:rsidR="00FF31DA" w:rsidRDefault="00FF31DA">
      <w:pPr>
        <w:pStyle w:val="BodyA"/>
      </w:pPr>
    </w:p>
    <w:p w14:paraId="21E91F4A" w14:textId="77777777" w:rsidR="00FF31DA" w:rsidRDefault="00FF31DA">
      <w:pPr>
        <w:pStyle w:val="BodyA"/>
      </w:pPr>
    </w:p>
    <w:p w14:paraId="076228DC" w14:textId="77777777" w:rsidR="00FF31DA" w:rsidRDefault="00FF31DA">
      <w:pPr>
        <w:pStyle w:val="BodyA"/>
      </w:pPr>
    </w:p>
    <w:p w14:paraId="5BC644A1" w14:textId="77777777" w:rsidR="00FF31DA" w:rsidRDefault="0049599B">
      <w:pPr>
        <w:pStyle w:val="Heading"/>
      </w:pPr>
      <w:bookmarkStart w:id="68" w:name="_Toc98859476"/>
      <w:r>
        <w:rPr>
          <w:rFonts w:eastAsia="Arial Unicode MS" w:cs="Arial Unicode MS"/>
        </w:rPr>
        <w:t xml:space="preserve">Subfactor Two - </w:t>
      </w:r>
      <w:r>
        <w:rPr>
          <w:rFonts w:eastAsia="Arial Unicode MS" w:cs="Arial Unicode MS"/>
          <w:lang w:val="da-DK"/>
        </w:rPr>
        <w:t>Program Management</w:t>
      </w:r>
      <w:bookmarkEnd w:id="68"/>
    </w:p>
    <w:p w14:paraId="6043C3FB" w14:textId="77777777" w:rsidR="00FF31DA" w:rsidRDefault="0049599B">
      <w:pPr>
        <w:pStyle w:val="BodyREQUIREMENT"/>
      </w:pPr>
      <w:r>
        <w:rPr>
          <w:lang w:val="da-DK"/>
        </w:rPr>
        <w:t>Subfactor 2: Program Management</w:t>
      </w:r>
      <w:r>
        <w:t xml:space="preserve"> — Details the plan and process to meet the response times in Table 1: Service Call Response and Completion Time (Task Areas 2, 3 &amp; 5), and Table 2: Service Call Response and Completion Time (Task Areas 6 &amp; 7) of the PWS. Demonstrates a comprehensive management approach that ensures fully- qualified, appropriately certified personnel are provided to meet all requirements of the PWS as specified in Paragraph 13.2.9 Qualifications, including the appropriate mix of labor categories, labor hours, and other direct costs to meet the requirements of the PWS. Contractor's proposal shall include a staffing plan that identifies each position, supplemented with resumes for review. </w:t>
      </w:r>
      <w:r>
        <w:br/>
        <w:t>Assigned to: _________</w:t>
      </w:r>
    </w:p>
    <w:p w14:paraId="22C258D0" w14:textId="77777777" w:rsidR="00FF31DA" w:rsidRDefault="00FF31DA">
      <w:pPr>
        <w:pStyle w:val="BodyA"/>
      </w:pPr>
    </w:p>
    <w:p w14:paraId="14D5FB3B" w14:textId="77777777" w:rsidR="00FF31DA" w:rsidRDefault="0049599B">
      <w:pPr>
        <w:pStyle w:val="BodyA"/>
      </w:pPr>
      <w:r>
        <w:rPr>
          <w:rFonts w:eastAsia="Arial Unicode MS" w:cs="Arial Unicode MS"/>
        </w:rPr>
        <w:t xml:space="preserve">AveningTech’s approach to project management is based on the principle that effective communication is the key to performance and customer satisfaction on services contracts.  We employ dedicated program management resources who directly engage with our clients, and respond rapidly to ensure that we are providing high-quality and consistent support. </w:t>
      </w:r>
    </w:p>
    <w:p w14:paraId="7013CDD6" w14:textId="77777777" w:rsidR="00FF31DA" w:rsidRDefault="00FF31DA">
      <w:pPr>
        <w:pStyle w:val="BodyA"/>
      </w:pPr>
    </w:p>
    <w:p w14:paraId="42CC8EEA" w14:textId="77777777" w:rsidR="00FF31DA" w:rsidRDefault="0049599B">
      <w:pPr>
        <w:pStyle w:val="BodyA"/>
      </w:pPr>
      <w:r>
        <w:rPr>
          <w:rFonts w:eastAsia="Arial Unicode MS" w:cs="Arial Unicode MS"/>
        </w:rPr>
        <w:t>Managing geographically dispersed employees who are co-located on or travel to client sites relies on robust and consistent communication between staff, subcontractors, and management and client representatives.  It also relies on careful evaluation and selection of personnel assigned to each position and location.  Currently, AveningTech effectively manages employees located in Maryland, Virginia, Indiana, Guam, Alaska, Hawaii and Japan.  In cases where there are multiple employees in a single location, we often identify a site- or team-lead, who becomes the local supervisor and primary point of contact, interfacing with the local client organization and with AveningTech management.  In cases where there is a single employee at a designated location, we put extra emphasis on evaluating candidates to ensure that those selected are able to work independently with remote supervision.  Regularly scheduled teleconferences and Web conferences ensure that all employees are kept abreast of relevant information, and have the opportunity to interact with their colleagues and managers.  Managers and supervisors travel to client sites as often as possible to meet with employees and client points of contact to ensure that the support provided is consistent with contract requirements and customer expectations.</w:t>
      </w:r>
    </w:p>
    <w:p w14:paraId="3C9390BB" w14:textId="77777777" w:rsidR="00FF31DA" w:rsidRDefault="00FF31DA">
      <w:pPr>
        <w:pStyle w:val="BodyA"/>
      </w:pPr>
    </w:p>
    <w:p w14:paraId="04243B17" w14:textId="77777777" w:rsidR="00FF31DA" w:rsidRDefault="0049599B">
      <w:pPr>
        <w:pStyle w:val="BodyA"/>
      </w:pPr>
      <w:r>
        <w:rPr>
          <w:rFonts w:eastAsia="Arial Unicode MS" w:cs="Arial Unicode MS"/>
        </w:rPr>
        <w:t xml:space="preserve">Our Project Management experience draws upon more than 25 years’ experience managing large, complex IDIQ contracts with multiple simultaneous Task Orders, numerous subcontractors, and distributed and remote technical and administrative staff. Our focus is on service delivery and customer satisfaction combined with overall contract oversight and quality control. On other engagements, our PM is responsible for staffing, budgeting, scheduling, client interaction, reporting and issue resolution, and is the primary point of contact for the Contracting Officer. She has authority over all program resources and is empowered to negotiate directly with the Government and any subcontractors. </w:t>
      </w:r>
    </w:p>
    <w:p w14:paraId="7CFB9D12" w14:textId="77777777" w:rsidR="00FF31DA" w:rsidRDefault="0049599B">
      <w:pPr>
        <w:pStyle w:val="BodyA"/>
      </w:pPr>
      <w:r>
        <w:rPr>
          <w:rFonts w:eastAsia="Arial Unicode MS" w:cs="Arial Unicode MS"/>
        </w:rPr>
        <w:lastRenderedPageBreak/>
        <w:t xml:space="preserve">Our key project management personnel ensure efforts comply with all terms of our contracts, including ensuring staff training is up to date, security requirements are adhered to, and accurate invoices are submitted in a timely manner. Our business success on other programs has historically been the result of a combination of technical expertise and relationship management performed between our senior management and Government counterparts. </w:t>
      </w:r>
    </w:p>
    <w:p w14:paraId="5BC5B2D3" w14:textId="77777777" w:rsidR="00FF31DA" w:rsidRDefault="00FF31DA">
      <w:pPr>
        <w:pStyle w:val="BodyA"/>
      </w:pPr>
    </w:p>
    <w:p w14:paraId="4A6A2916" w14:textId="77777777" w:rsidR="00FF31DA" w:rsidRDefault="0049599B">
      <w:pPr>
        <w:pStyle w:val="BodyA"/>
      </w:pPr>
      <w:r>
        <w:rPr>
          <w:rFonts w:eastAsia="Arial Unicode MS" w:cs="Arial Unicode MS"/>
        </w:rPr>
        <w:t>We respond to highly technical environments, operational tempos, schedules, professional protocols, and mission sensitivity. To provide efficient and effective responsiveness, implementation, management oversight, and close out, the AveningTech PM team operates as a centralized Project Management Office (PMO). Our management processes ensure that our efforts often exceed customer needs. AveningTech has established program controls and standard contract processes used to measure, budget, and apply project metrics to tasks. Our program management approach incorporates best commercial practices and relies on the development of a specific Project Management Plan (PMP) tailored to each engagement. The PMP includes well-defined project controls that are updated regularly, ensures each requirement is staffed with qualified and responsive personnel, provides standard operating procedures to ensure consistent reporting and Continuous Process Improvement (CPI), and integrates and standardizes program controls and project planning processes.</w:t>
      </w:r>
    </w:p>
    <w:p w14:paraId="65B70210" w14:textId="77777777" w:rsidR="00FF31DA" w:rsidRDefault="00FF31DA">
      <w:pPr>
        <w:pStyle w:val="BodyA"/>
      </w:pPr>
    </w:p>
    <w:p w14:paraId="38D70E2F" w14:textId="77777777" w:rsidR="00FF31DA" w:rsidRDefault="0049599B">
      <w:pPr>
        <w:pStyle w:val="BodyA"/>
      </w:pPr>
      <w:r>
        <w:rPr>
          <w:rFonts w:eastAsia="Arial Unicode MS" w:cs="Arial Unicode MS"/>
        </w:rPr>
        <w:t>Our formal, well-established project management process address preliminary planning through closeout to develop the overall skill mix, level of effort, specific tasks, and define the overall performance objectives. Upon award, Our PM schedules a kickoff meeting with the project team and client 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t>
      </w:r>
    </w:p>
    <w:p w14:paraId="2D47E9E8" w14:textId="77777777" w:rsidR="00FF31DA" w:rsidRDefault="00FF31DA">
      <w:pPr>
        <w:pStyle w:val="BodyA"/>
      </w:pPr>
    </w:p>
    <w:p w14:paraId="3AE5320A" w14:textId="77777777" w:rsidR="00FF31DA" w:rsidRDefault="0049599B">
      <w:pPr>
        <w:pStyle w:val="BodyA"/>
      </w:pPr>
      <w:r>
        <w:rPr>
          <w:rFonts w:eastAsia="Arial Unicode MS" w:cs="Arial Unicode MS"/>
        </w:rPr>
        <w:t xml:space="preserve">The PM monitors workload requirements, and makes adjustments when necessary. Staff assigned to support our clients are provided with clear instructions and guidance that define the work to be accomplished and measures of success. We produce thorough, accurate, and timely status reports 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 </w:t>
      </w:r>
    </w:p>
    <w:p w14:paraId="05BD6B6C" w14:textId="77777777" w:rsidR="00FF31DA" w:rsidRDefault="00FF31DA">
      <w:pPr>
        <w:pStyle w:val="BodyA"/>
      </w:pPr>
    </w:p>
    <w:p w14:paraId="4ECED424" w14:textId="77777777" w:rsidR="00FF31DA" w:rsidRDefault="0049599B">
      <w:pPr>
        <w:pStyle w:val="BodyA"/>
      </w:pPr>
      <w:r>
        <w:rPr>
          <w:rFonts w:eastAsia="Arial Unicode MS" w:cs="Arial Unicode MS"/>
        </w:rPr>
        <w:t xml:space="preserve">AveningTech takes great care in the selection of teaming partners for contract engagements to ensure that our team is fully capable of addressing the scope and level of effort of an engagement. The AveningTech senior management team has significant experience successfully operating as a prime contractor and have all assembled and managed teams comprising both large and small business subcontractors and teammates. Our relationships with service and product providers extend throughout industry and academia and enable us to assemble teams composed of the most effective mix of skills and experience for each specific program. We continuously develop and nurture positive relationships within industry, and frequently re-partner on subsequent and follow on engagements. </w:t>
      </w:r>
      <w:commentRangeStart w:id="69"/>
      <w:r>
        <w:rPr>
          <w:rFonts w:eastAsia="Arial Unicode MS" w:cs="Arial Unicode MS"/>
          <w:shd w:val="clear" w:color="auto" w:fill="FFFF00"/>
        </w:rPr>
        <w:t xml:space="preserve">Language here about how/why we chose </w:t>
      </w:r>
      <w:proofErr w:type="spellStart"/>
      <w:r>
        <w:rPr>
          <w:rFonts w:eastAsia="Arial Unicode MS" w:cs="Arial Unicode MS"/>
          <w:shd w:val="clear" w:color="auto" w:fill="FFFF00"/>
        </w:rPr>
        <w:t>ActioNet</w:t>
      </w:r>
      <w:proofErr w:type="spellEnd"/>
      <w:r>
        <w:rPr>
          <w:rFonts w:eastAsia="Arial Unicode MS" w:cs="Arial Unicode MS"/>
          <w:shd w:val="clear" w:color="auto" w:fill="FFFF00"/>
        </w:rPr>
        <w:t xml:space="preserve"> and </w:t>
      </w:r>
      <w:proofErr w:type="spellStart"/>
      <w:r>
        <w:rPr>
          <w:rFonts w:eastAsia="Arial Unicode MS" w:cs="Arial Unicode MS"/>
          <w:shd w:val="clear" w:color="auto" w:fill="FFFF00"/>
        </w:rPr>
        <w:t>Commdex</w:t>
      </w:r>
      <w:proofErr w:type="spellEnd"/>
      <w:r>
        <w:rPr>
          <w:rFonts w:eastAsia="Arial Unicode MS" w:cs="Arial Unicode MS"/>
          <w:shd w:val="clear" w:color="auto" w:fill="FFFF00"/>
        </w:rPr>
        <w:t>….</w:t>
      </w:r>
      <w:commentRangeEnd w:id="69"/>
      <w:r w:rsidR="006D0D24">
        <w:rPr>
          <w:rStyle w:val="CommentReference"/>
          <w:rFonts w:eastAsia="Arial Unicode MS"/>
          <w:color w:val="auto"/>
        </w:rPr>
        <w:commentReference w:id="69"/>
      </w:r>
    </w:p>
    <w:p w14:paraId="6FAD54F9" w14:textId="77777777" w:rsidR="00FF31DA" w:rsidRDefault="00FF31DA">
      <w:pPr>
        <w:pStyle w:val="BodyA"/>
      </w:pPr>
    </w:p>
    <w:p w14:paraId="67A1C3E0" w14:textId="77777777" w:rsidR="00FF31DA" w:rsidRDefault="00FF31DA">
      <w:pPr>
        <w:pStyle w:val="BodyA"/>
      </w:pPr>
    </w:p>
    <w:p w14:paraId="43E4461C" w14:textId="77777777" w:rsidR="00FF31DA" w:rsidRDefault="00FF31DA">
      <w:pPr>
        <w:pStyle w:val="BodyA"/>
      </w:pPr>
    </w:p>
    <w:p w14:paraId="276282EE" w14:textId="77777777" w:rsidR="00FF31DA" w:rsidRDefault="00FF31DA">
      <w:pPr>
        <w:pStyle w:val="BodyA"/>
      </w:pPr>
    </w:p>
    <w:p w14:paraId="0945A760" w14:textId="77777777" w:rsidR="00FF31DA" w:rsidRDefault="00FF31DA">
      <w:pPr>
        <w:pStyle w:val="BodyA"/>
      </w:pPr>
    </w:p>
    <w:p w14:paraId="5032C938" w14:textId="77777777" w:rsidR="00FF31DA" w:rsidRDefault="00FF31DA">
      <w:pPr>
        <w:pStyle w:val="BodyA"/>
      </w:pPr>
    </w:p>
    <w:p w14:paraId="475E3DCA" w14:textId="77777777" w:rsidR="00FF31DA" w:rsidRDefault="00FF31DA">
      <w:pPr>
        <w:pStyle w:val="BodyA"/>
      </w:pPr>
    </w:p>
    <w:p w14:paraId="05753D10" w14:textId="77777777" w:rsidR="00FF31DA" w:rsidRDefault="00FF31DA">
      <w:pPr>
        <w:pStyle w:val="BodyA"/>
      </w:pPr>
    </w:p>
    <w:p w14:paraId="7DB437A5" w14:textId="77777777" w:rsidR="00FF31DA" w:rsidRDefault="00FF31DA">
      <w:pPr>
        <w:pStyle w:val="BodyA"/>
      </w:pPr>
    </w:p>
    <w:p w14:paraId="05C7B4EC" w14:textId="77777777" w:rsidR="00FF31DA" w:rsidRDefault="00FF31DA">
      <w:pPr>
        <w:pStyle w:val="BodyA"/>
      </w:pPr>
    </w:p>
    <w:p w14:paraId="59747E80" w14:textId="77777777" w:rsidR="00FF31DA" w:rsidRDefault="0049599B">
      <w:pPr>
        <w:pStyle w:val="Heading2"/>
        <w:pageBreakBefore/>
      </w:pPr>
      <w:bookmarkStart w:id="70" w:name="_Toc98859477"/>
      <w:r>
        <w:rPr>
          <w:lang w:val="fr-FR"/>
        </w:rPr>
        <w:lastRenderedPageBreak/>
        <w:t>Management Plan</w:t>
      </w:r>
      <w:bookmarkEnd w:id="70"/>
    </w:p>
    <w:p w14:paraId="7832BCB6" w14:textId="77777777" w:rsidR="00FF31DA" w:rsidRDefault="00FF31DA">
      <w:pPr>
        <w:pStyle w:val="BodyA"/>
      </w:pPr>
    </w:p>
    <w:p w14:paraId="4D7E8ECC" w14:textId="77777777" w:rsidR="00FF31DA" w:rsidRDefault="0049599B">
      <w:pPr>
        <w:pStyle w:val="BodyA"/>
      </w:pPr>
      <w:r>
        <w:rPr>
          <w:rFonts w:eastAsia="Arial Unicode MS" w:cs="Arial Unicode MS"/>
        </w:rPr>
        <w:t>AveningTech’s approach to project management is based on the principle that effective communication is the key to performance and customer satisfaction on services contracts.  We employ dedicated program management resources who directly engage with our clients, and respond rapidly to ensure that we are providing high-quality and consistent support.</w:t>
      </w:r>
    </w:p>
    <w:p w14:paraId="0B390B8B" w14:textId="77777777" w:rsidR="00FF31DA" w:rsidRDefault="0049599B">
      <w:pPr>
        <w:pStyle w:val="BodyA"/>
      </w:pPr>
      <w:r>
        <w:rPr>
          <w:rFonts w:eastAsia="Arial Unicode MS" w:cs="Arial Unicode MS"/>
        </w:rPr>
        <w:t> </w:t>
      </w:r>
    </w:p>
    <w:p w14:paraId="267C8866" w14:textId="77777777" w:rsidR="00FF31DA" w:rsidRDefault="0049599B">
      <w:pPr>
        <w:pStyle w:val="BodyA"/>
      </w:pPr>
      <w:r>
        <w:rPr>
          <w:rFonts w:eastAsia="Arial Unicode MS" w:cs="Arial Unicode MS"/>
        </w:rPr>
        <w:t>Managing geographically dispersed employees who are co-located on or travel to client sites relies on robust and consistent communication between staff, subcontractors, and management and client representatives.  It also relies on careful evaluation and selection of personnel assigned to each position and location.  Currently, AveningTech effectively manages employees located in Maryland, Virginia, Indiana, Guam, Alaska, Hawaii and Japan.  In cases where there are multiple employees in a single location, we often identify a site- or team-lead, who becomes the local supervisor and primary point of contact, interfacing with the local client organization and with AveningTech management.  In cases where there is a single employee at a designated location, we put extra emphasis on evaluating candidates to ensure that those selected are able to work independently with remote supervision.  Regularly scheduled teleconferences and Web conferences ensure that all employees are kept abreast of relevant information, and have the opportunity to interact with their colleagues and managers.  Managers and supervisors travel to client sites as often as possible to meet with employees and client points of contact to ensure that the support provided is consistent with contract requirements and customer expectations.</w:t>
      </w:r>
    </w:p>
    <w:p w14:paraId="12896DAD" w14:textId="77777777" w:rsidR="00FF31DA" w:rsidRDefault="0049599B">
      <w:pPr>
        <w:pStyle w:val="BodyA"/>
      </w:pPr>
      <w:r>
        <w:rPr>
          <w:rFonts w:eastAsia="Arial Unicode MS" w:cs="Arial Unicode MS"/>
        </w:rPr>
        <w:t> </w:t>
      </w:r>
    </w:p>
    <w:p w14:paraId="3D41374D" w14:textId="77777777" w:rsidR="00FF31DA" w:rsidRDefault="0049599B">
      <w:pPr>
        <w:pStyle w:val="BodyA"/>
      </w:pPr>
      <w:r>
        <w:rPr>
          <w:rFonts w:eastAsia="Arial Unicode MS" w:cs="Arial Unicode MS"/>
        </w:rPr>
        <w:t>Our Project Management experience draws upon more than 25 years’ experience managing large, complex IDIQ contracts with multiple simultaneous Task Orders, numerous subcontractors, and distributed and remote technical and administrative staff. Our focus is on service delivery and customer satisfaction combined with overall contract oversight and quality control. On other engagements, our PM is responsible for staffing, budgeting, scheduling, client interaction, reporting and issue resolution, and is the primary point of contact for the Contracting Officer. She has authority over all program resources and is empowered to negotiate directly with the Government and any subcontractors.</w:t>
      </w:r>
    </w:p>
    <w:p w14:paraId="09F35A52" w14:textId="77777777" w:rsidR="00FF31DA" w:rsidRDefault="0049599B">
      <w:pPr>
        <w:pStyle w:val="BodyA"/>
      </w:pPr>
      <w:r>
        <w:rPr>
          <w:rFonts w:eastAsia="Arial Unicode MS" w:cs="Arial Unicode MS"/>
        </w:rPr>
        <w:t>Our key project management personnel ensure efforts comply with all terms of our contracts, including ensuring staff training is up to date, security requirements are adhered to, and accurate invoices are submitted in a timely manner. Our business success on other programs has historically been the result of a combination of technical expertise and relationship management performed between our senior management and Government counterparts.</w:t>
      </w:r>
    </w:p>
    <w:p w14:paraId="57DCAAFE" w14:textId="77777777" w:rsidR="00FF31DA" w:rsidRDefault="0049599B">
      <w:pPr>
        <w:pStyle w:val="BodyA"/>
      </w:pPr>
      <w:r>
        <w:rPr>
          <w:rFonts w:eastAsia="Arial Unicode MS" w:cs="Arial Unicode MS"/>
        </w:rPr>
        <w:t> </w:t>
      </w:r>
    </w:p>
    <w:p w14:paraId="4798BCBF" w14:textId="77777777" w:rsidR="00FF31DA" w:rsidRDefault="0049599B">
      <w:pPr>
        <w:pStyle w:val="BodyA"/>
      </w:pPr>
      <w:r>
        <w:rPr>
          <w:rFonts w:eastAsia="Arial Unicode MS" w:cs="Arial Unicode MS"/>
        </w:rPr>
        <w:t>We respond to highly technical environments, operational tempos, schedules, professional protocols, and mission sensitivity. To provide efficient and effective responsiveness, implementation, management oversight, and close out, the AveningTech PM team operates as a centralized Project Management Office (PMO). Our management processes ensure that our efforts often exceed customer needs. AveningTech has established program controls and standard contract processes used to measure, budget, and apply project metrics to tasks. Our program management approach incorporates best commercial practices and relies on the development of a specific Project Management Plan (PMP) tailored to each engagement. The PMP includes well-defined project controls that are updated regularly, ensures each requirement is staffed with qualified and responsive personnel, provides standard operating procedures to ensure consistent reporting and Continuous Process Improvement (CPI), and integrates and standardizes program controls and project planning processes.</w:t>
      </w:r>
    </w:p>
    <w:p w14:paraId="498DC97F" w14:textId="77777777" w:rsidR="00FF31DA" w:rsidRDefault="0049599B">
      <w:pPr>
        <w:pStyle w:val="BodyA"/>
      </w:pPr>
      <w:r>
        <w:rPr>
          <w:rFonts w:eastAsia="Arial Unicode MS" w:cs="Arial Unicode MS"/>
        </w:rPr>
        <w:t> </w:t>
      </w:r>
    </w:p>
    <w:p w14:paraId="5F77EC5E" w14:textId="77777777" w:rsidR="00FF31DA" w:rsidRDefault="0049599B">
      <w:pPr>
        <w:pStyle w:val="BodyA"/>
      </w:pPr>
      <w:r>
        <w:rPr>
          <w:rFonts w:eastAsia="Arial Unicode MS" w:cs="Arial Unicode MS"/>
        </w:rPr>
        <w:lastRenderedPageBreak/>
        <w:t>Our formal, well-established project management process address preliminary planning through closeout to develop the overall skill mix, level of effort, specific tasks, and define the overall performance objectives. Upon award, Our PM schedules a kickoff meeting with the project team and client 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t>
      </w:r>
    </w:p>
    <w:p w14:paraId="16B3CD2F" w14:textId="77777777" w:rsidR="00FF31DA" w:rsidRDefault="0049599B">
      <w:pPr>
        <w:pStyle w:val="BodyA"/>
      </w:pPr>
      <w:r>
        <w:rPr>
          <w:rFonts w:eastAsia="Arial Unicode MS" w:cs="Arial Unicode MS"/>
        </w:rPr>
        <w:t> </w:t>
      </w:r>
    </w:p>
    <w:p w14:paraId="0AD3414B" w14:textId="77777777" w:rsidR="00FF31DA" w:rsidRDefault="0049599B">
      <w:pPr>
        <w:pStyle w:val="BodyA"/>
      </w:pPr>
      <w:r>
        <w:rPr>
          <w:rFonts w:eastAsia="Arial Unicode MS" w:cs="Arial Unicode MS"/>
        </w:rPr>
        <w:t>To support effective contract and task order execution, the management team uses a common computing infrastructure and collaborative toolset, including an internal SharePoint portal, to share project planning tools, work products, action items and documents. Our clients have access to this portal, which provides visibility into task order performance and metrics associated with staffing, cost and schedule. The PM monitors workload requirements, and makes adjustments when necessary. Staff assigned to support our clients are provided with clear instructions and guidance that define the work to be accomplished and measures of success. We produce thorough, accurate, and timely status reports 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w:t>
      </w:r>
    </w:p>
    <w:p w14:paraId="657C9D15" w14:textId="77777777" w:rsidR="00FF31DA" w:rsidRDefault="0049599B">
      <w:pPr>
        <w:pStyle w:val="BodyA"/>
      </w:pPr>
      <w:r>
        <w:rPr>
          <w:rFonts w:eastAsia="Arial Unicode MS" w:cs="Arial Unicode MS"/>
        </w:rPr>
        <w:t> </w:t>
      </w:r>
    </w:p>
    <w:p w14:paraId="78A3095D" w14:textId="77777777" w:rsidR="00FF31DA" w:rsidRDefault="0049599B">
      <w:pPr>
        <w:pStyle w:val="BodyA"/>
      </w:pPr>
      <w:r>
        <w:rPr>
          <w:rFonts w:eastAsia="Arial Unicode MS" w:cs="Arial Unicode MS"/>
        </w:rPr>
        <w:t>AveningTech takes great care in the selection of teaming partners for contract engagements to ensure that our team is fully capable of addressing the scope and level of effort of an engagement. The AveningTech senior management team has significant experience successfully operating as a prime contractor and have all assembled and managed teams comprising both large and small business subcontractors and teammates. Our relationships with service and product providers extend throughout industry and academia and enable us to assemble teams composed of the most effective mix of skills and experience for each specific program. We continuously develop and nurture positive relationships within industry, and frequently re-partner on subsequent and follow on engagements.</w:t>
      </w:r>
    </w:p>
    <w:p w14:paraId="21AB33B7" w14:textId="77777777" w:rsidR="00FF31DA" w:rsidRDefault="00FF31DA">
      <w:pPr>
        <w:pStyle w:val="BodyA"/>
      </w:pPr>
    </w:p>
    <w:p w14:paraId="3FEBC1EE" w14:textId="77777777" w:rsidR="00FF31DA" w:rsidRDefault="00FF31DA">
      <w:pPr>
        <w:pStyle w:val="BodyA"/>
      </w:pPr>
    </w:p>
    <w:p w14:paraId="527BA81E" w14:textId="77777777" w:rsidR="00FF31DA" w:rsidRDefault="00FF31DA">
      <w:pPr>
        <w:pStyle w:val="BodyA"/>
      </w:pPr>
    </w:p>
    <w:p w14:paraId="6CED6CE0" w14:textId="77777777" w:rsidR="00FF31DA" w:rsidRDefault="00FF31DA">
      <w:pPr>
        <w:pStyle w:val="BodyA"/>
      </w:pPr>
    </w:p>
    <w:p w14:paraId="6B76AF61" w14:textId="77777777" w:rsidR="00FF31DA" w:rsidRDefault="00FF31DA">
      <w:pPr>
        <w:pStyle w:val="BodyA"/>
      </w:pPr>
    </w:p>
    <w:p w14:paraId="43330C8E" w14:textId="77777777" w:rsidR="00FF31DA" w:rsidRDefault="00FF31DA">
      <w:pPr>
        <w:pStyle w:val="BodyA"/>
      </w:pPr>
    </w:p>
    <w:p w14:paraId="18758838" w14:textId="77777777" w:rsidR="00FF31DA" w:rsidRDefault="00FF31DA">
      <w:pPr>
        <w:pStyle w:val="BodyA"/>
      </w:pPr>
    </w:p>
    <w:p w14:paraId="6FF77DA5" w14:textId="77777777" w:rsidR="00FF31DA" w:rsidRDefault="00FF31DA">
      <w:pPr>
        <w:pStyle w:val="BodyA"/>
      </w:pPr>
    </w:p>
    <w:p w14:paraId="049C10B7" w14:textId="77777777" w:rsidR="00FF31DA" w:rsidRDefault="00FF31DA">
      <w:pPr>
        <w:pStyle w:val="Heading2"/>
      </w:pPr>
    </w:p>
    <w:p w14:paraId="7239F400" w14:textId="77777777" w:rsidR="00FF31DA" w:rsidRDefault="0049599B">
      <w:pPr>
        <w:pStyle w:val="Heading2"/>
      </w:pPr>
      <w:bookmarkStart w:id="71" w:name="_Toc98859478"/>
      <w:r>
        <w:rPr>
          <w:rFonts w:eastAsia="Arial Unicode MS" w:cs="Arial Unicode MS"/>
        </w:rPr>
        <w:t>6.1 Task 1 – Task Order Management Support</w:t>
      </w:r>
      <w:bookmarkEnd w:id="71"/>
    </w:p>
    <w:p w14:paraId="345294B1" w14:textId="77777777" w:rsidR="00FF31DA" w:rsidRDefault="0049599B">
      <w:pPr>
        <w:pStyle w:val="BodyREQUIREMENT"/>
      </w:pPr>
      <w:r>
        <w:t>The on-site task order project manager (PM) is the principal point of contact for activities under the task order. The PM will receive technical direction from the COR and then delegate or distribute work assignments as necessary. It is the PM</w:t>
      </w:r>
      <w:r>
        <w:rPr>
          <w:rFonts w:ascii="Arial Unicode MS" w:hAnsi="Arial Unicode MS"/>
          <w:i w:val="0"/>
          <w:iCs w:val="0"/>
          <w:rtl/>
          <w:lang w:val="ar-SA"/>
        </w:rPr>
        <w:t>’</w:t>
      </w:r>
      <w:r>
        <w:t xml:space="preserve">s responsibility to manage, monitor, and report on all task assignments. </w:t>
      </w:r>
    </w:p>
    <w:p w14:paraId="5F1F2B55" w14:textId="77777777" w:rsidR="00FF31DA" w:rsidRDefault="0049599B">
      <w:pPr>
        <w:pStyle w:val="BodyREQUIREMENT"/>
      </w:pPr>
      <w:r>
        <w:t xml:space="preserve">Contractor shall: </w:t>
      </w:r>
    </w:p>
    <w:p w14:paraId="49CE3E56" w14:textId="77777777" w:rsidR="00FF31DA" w:rsidRDefault="0049599B">
      <w:pPr>
        <w:pStyle w:val="BodyREQUIREMENT"/>
      </w:pPr>
      <w:r>
        <w:t xml:space="preserve">a) Provide an on-site centralized and authorized PM as the point of contact with the Government COR. PM responsibilities include, but are not limited to, interfacing with Government management personnel, staffing of all </w:t>
      </w:r>
      <w:r>
        <w:lastRenderedPageBreak/>
        <w:t xml:space="preserve">tasks, formulating, and enforcing work standards, creating personnel and project schedules, reviewing work discrepancies, and communicating Government policies, purposes, and goals to the contractor team. </w:t>
      </w:r>
    </w:p>
    <w:p w14:paraId="083A36A6" w14:textId="77777777" w:rsidR="00FF31DA" w:rsidRDefault="0049599B">
      <w:pPr>
        <w:pStyle w:val="BodyREQUIREMENT"/>
      </w:pPr>
      <w:r>
        <w:t xml:space="preserve">b) Prepare, maintain, and follow a Task Order Management Plan (TOMP) outlining the management approach, management controls, organizational resources to be employed, deliverables and delivery dates. This TOMP shall be provided and agreed upon by the Government within 30 working days of contract award. The contractor shall update the plan each option year within 15 working days of the option exercised. </w:t>
      </w:r>
    </w:p>
    <w:p w14:paraId="3C4F23C5" w14:textId="77777777" w:rsidR="00FF31DA" w:rsidRDefault="0049599B">
      <w:pPr>
        <w:pStyle w:val="BodyREQUIREMENT"/>
      </w:pPr>
      <w:r>
        <w:t xml:space="preserve">c) Deliver a finalized Transition-In Plan within 5 working days of award that ensures minimal service disruption to vital Government business and no service degradation during and after the Transition-In period. All transition-in activities shall be completed from 1-31 July 2022. </w:t>
      </w:r>
    </w:p>
    <w:p w14:paraId="431C0F83" w14:textId="77777777" w:rsidR="00FF31DA" w:rsidRDefault="0049599B">
      <w:pPr>
        <w:pStyle w:val="BodyREQUIREMENT"/>
      </w:pPr>
      <w:r>
        <w:t xml:space="preserve">d) Provide and implement a Transition-Out Plan within 45 working days prior to expiration or notification of contract termination. To ensure a seamless transition, the contractor shall identify how it will coordinate with the incoming contractor and/or Government personnel to transfer knowledge regarding the following: </w:t>
      </w:r>
    </w:p>
    <w:p w14:paraId="268BF15A" w14:textId="77777777" w:rsidR="00FF31DA" w:rsidRDefault="0049599B">
      <w:pPr>
        <w:pStyle w:val="BodyREQUIREMENT"/>
      </w:pPr>
      <w:r>
        <w:t>Project management processes</w:t>
      </w:r>
    </w:p>
    <w:p w14:paraId="61B6DE96" w14:textId="77777777" w:rsidR="00FF31DA" w:rsidRDefault="0049599B">
      <w:pPr>
        <w:pStyle w:val="BodyREQUIREMENT"/>
      </w:pPr>
      <w:r>
        <w:t xml:space="preserve">Points of contact </w:t>
      </w:r>
    </w:p>
    <w:p w14:paraId="3F8618FA" w14:textId="77777777" w:rsidR="00FF31DA" w:rsidRDefault="0049599B">
      <w:pPr>
        <w:pStyle w:val="BodyREQUIREMENT"/>
      </w:pPr>
      <w:r>
        <w:t>Location of technical and project management documentation</w:t>
      </w:r>
    </w:p>
    <w:p w14:paraId="16790BA9" w14:textId="77777777" w:rsidR="00FF31DA" w:rsidRDefault="0049599B">
      <w:pPr>
        <w:pStyle w:val="BodyREQUIREMENT"/>
      </w:pPr>
      <w:r>
        <w:t xml:space="preserve">Schedules and milestones </w:t>
      </w:r>
    </w:p>
    <w:p w14:paraId="3CC107E5" w14:textId="77777777" w:rsidR="00FF31DA" w:rsidRDefault="0049599B">
      <w:pPr>
        <w:pStyle w:val="BodyREQUIREMENT"/>
      </w:pPr>
      <w:r>
        <w:t xml:space="preserve">Status of ongoing technical initiatives </w:t>
      </w:r>
    </w:p>
    <w:p w14:paraId="5458AA31" w14:textId="77777777" w:rsidR="00FF31DA" w:rsidRDefault="0049599B">
      <w:pPr>
        <w:pStyle w:val="BodyREQUIREMENT"/>
      </w:pPr>
      <w:r>
        <w:t xml:space="preserve">Appropriate contractor-to-contractor coordination </w:t>
      </w:r>
    </w:p>
    <w:p w14:paraId="6885F702" w14:textId="77777777" w:rsidR="00FF31DA" w:rsidRDefault="0049599B">
      <w:pPr>
        <w:pStyle w:val="BodyREQUIREMENT"/>
      </w:pPr>
      <w:r>
        <w:t>Transition of key personnel</w:t>
      </w:r>
    </w:p>
    <w:p w14:paraId="7662066D" w14:textId="77777777" w:rsidR="00FF31DA" w:rsidRDefault="0049599B">
      <w:pPr>
        <w:pStyle w:val="BodyREQUIREMENT"/>
      </w:pPr>
      <w:r>
        <w:t>Actions required of the Government</w:t>
      </w:r>
    </w:p>
    <w:p w14:paraId="299D89B9" w14:textId="77777777" w:rsidR="00FF31DA" w:rsidRDefault="0049599B">
      <w:pPr>
        <w:pStyle w:val="BodyREQUIREMENT"/>
      </w:pPr>
      <w:r>
        <w:t>File plan, work related documents, files, policies and processes</w:t>
      </w:r>
    </w:p>
    <w:p w14:paraId="1BB93715" w14:textId="77777777" w:rsidR="00FF31DA" w:rsidRDefault="0049599B">
      <w:pPr>
        <w:pStyle w:val="BodyREQUIREMENT"/>
      </w:pPr>
      <w:r>
        <w:t>Inventories of hardware (H/W) and software (S/W)</w:t>
      </w:r>
    </w:p>
    <w:p w14:paraId="2B82CEF0" w14:textId="77777777" w:rsidR="00FF31DA" w:rsidRDefault="0049599B">
      <w:pPr>
        <w:pStyle w:val="BodyREQUIREMENT"/>
      </w:pPr>
      <w:r>
        <w:t xml:space="preserve">Access permission by individuals to locations in which they support </w:t>
      </w:r>
      <w:r>
        <w:br/>
        <w:t>e) Provide Employee Assignment Notification of employee replacements and reassignments no later than 5 days after the contractor is notified or has taken action, whichever is earlier. Notification shall include a transition plan and expected date of staffing.</w:t>
      </w:r>
      <w:r>
        <w:br/>
        <w:t xml:space="preserve">Deliverables: Task Order Management Plan (TOMP) </w:t>
      </w:r>
      <w:r>
        <w:br/>
        <w:t>Transition-In Plan Transition-Out Plan</w:t>
      </w:r>
    </w:p>
    <w:p w14:paraId="54498A67" w14:textId="77777777" w:rsidR="00FF31DA" w:rsidRDefault="0049599B">
      <w:pPr>
        <w:pStyle w:val="BodyREQUIREMENT"/>
      </w:pPr>
      <w:r>
        <w:t xml:space="preserve">6.1.1 Subtask 1 – Program Kick-off Meeting </w:t>
      </w:r>
    </w:p>
    <w:p w14:paraId="244F7A9F" w14:textId="77777777" w:rsidR="00FF31DA" w:rsidRDefault="0049599B">
      <w:pPr>
        <w:pStyle w:val="BodyREQUIREMENT"/>
      </w:pPr>
      <w:r>
        <w:t>6.1.2 Subtask 4 – Contractor</w:t>
      </w:r>
      <w:r>
        <w:rPr>
          <w:rFonts w:ascii="Arial Unicode MS" w:hAnsi="Arial Unicode MS"/>
          <w:i w:val="0"/>
          <w:iCs w:val="0"/>
          <w:rtl/>
          <w:lang w:val="ar-SA"/>
        </w:rPr>
        <w:t>’</w:t>
      </w:r>
      <w:r>
        <w:t xml:space="preserve">s Progress, Status and Management Report </w:t>
      </w:r>
      <w:r>
        <w:br/>
        <w:t>Assigned to: _________</w:t>
      </w:r>
    </w:p>
    <w:p w14:paraId="181FDA24" w14:textId="77777777" w:rsidR="00FF31DA" w:rsidRDefault="00FF31DA">
      <w:pPr>
        <w:pStyle w:val="BodyA"/>
      </w:pPr>
    </w:p>
    <w:p w14:paraId="19004948" w14:textId="77777777" w:rsidR="00FF31DA" w:rsidRDefault="0049599B">
      <w:pPr>
        <w:pStyle w:val="BodyA"/>
      </w:pPr>
      <w:r>
        <w:rPr>
          <w:rFonts w:eastAsia="Arial Unicode MS" w:cs="Arial Unicode MS"/>
        </w:rPr>
        <w:t xml:space="preserve">The AveningTech team will provide an on-site task order project manager (PM) to act as the principal point of contact (POC) for all activities in support of CNFJ/CNRJ. Our PM will receive tasking and technical direction directly from the COR and distribute work assignments to contractor personnel; manage tasking progress; monitor contractor performance; and report back to the COR for all ongoing and upcoming tasking. </w:t>
      </w:r>
    </w:p>
    <w:p w14:paraId="3B081D75" w14:textId="77777777" w:rsidR="00FF31DA" w:rsidRDefault="0049599B">
      <w:pPr>
        <w:pStyle w:val="BodyA"/>
      </w:pPr>
      <w:r>
        <w:br/>
      </w:r>
      <w:r>
        <w:rPr>
          <w:rFonts w:eastAsia="Arial Unicode MS" w:cs="Arial Unicode MS"/>
        </w:rPr>
        <w:t xml:space="preserve">Our PM will be staffed onsite with the government and contractor personnel full-time. Our PM will prioritize tasks and break out assignments across the contractor personnel to ensure evenly distributed workload with tasks being assigned specifically to the personnel with the requisite skills and experience to accomplish those specific tasks. Our PM will take direction directly from the government regarding work standards and ensure that those standards are met by contractor personnel through constant evaluation and proactive communication. We will develop program and tasking schedules with government oversight and staff our personnel against those schedules as necessary to ensure required work is done on-time or early. </w:t>
      </w:r>
    </w:p>
    <w:p w14:paraId="415EE43A" w14:textId="77777777" w:rsidR="00FF31DA" w:rsidRDefault="00FF31DA">
      <w:pPr>
        <w:pStyle w:val="BodyA"/>
      </w:pPr>
    </w:p>
    <w:p w14:paraId="70664CED" w14:textId="77777777" w:rsidR="00FF31DA" w:rsidRDefault="0049599B">
      <w:pPr>
        <w:pStyle w:val="BodyA"/>
      </w:pPr>
      <w:r>
        <w:rPr>
          <w:rFonts w:eastAsia="Arial Unicode MS" w:cs="Arial Unicode MS"/>
        </w:rPr>
        <w:t xml:space="preserve">Our initial and annual refresher training is tailored to government policies and procedures for each specific customer and each specific worksite to ensure that our personnel are always abreast of </w:t>
      </w:r>
      <w:r>
        <w:rPr>
          <w:rFonts w:eastAsia="Arial Unicode MS" w:cs="Arial Unicode MS"/>
        </w:rPr>
        <w:lastRenderedPageBreak/>
        <w:t xml:space="preserve">government policies, purposes, and goals. Our PM will be responsible for ensuring that all contractor personnel are aware of — and in compliance with — specific rules, regulations, and policies. </w:t>
      </w:r>
    </w:p>
    <w:p w14:paraId="1FA2015B" w14:textId="77777777" w:rsidR="00FF31DA" w:rsidRDefault="00FF31DA">
      <w:pPr>
        <w:pStyle w:val="BodyA"/>
      </w:pPr>
    </w:p>
    <w:p w14:paraId="251AD135" w14:textId="77777777" w:rsidR="00FF31DA" w:rsidRDefault="0049599B">
      <w:pPr>
        <w:pStyle w:val="BodyA"/>
      </w:pPr>
      <w:r>
        <w:rPr>
          <w:rFonts w:eastAsia="Arial Unicode MS" w:cs="Arial Unicode MS"/>
        </w:rPr>
        <w:t xml:space="preserve">Immediately following the contract start date, our PM will deliver to the government a draft Task Order Management Plan (TOMP) which describes in deep detail our management approach, description of controls in place to ensure effectiveness, which resources will be deployed (including when and how), and a thorough breakdown of deliverables with due dates. We will tailor the draft TOMP based on government feedback to ensure that the final TOMP is published and in place within 30 days of the contract start date. The AveningTech team has a history of delivering similar project management plans (PMPs) to government customers. We are confident in our ability to deliver – and begin enforcing – an acceptable TOMP well within the required timeframe. </w:t>
      </w:r>
    </w:p>
    <w:p w14:paraId="10D8AD3B" w14:textId="77777777" w:rsidR="00FF31DA" w:rsidRDefault="0049599B">
      <w:pPr>
        <w:pStyle w:val="BodyA"/>
      </w:pPr>
      <w:r>
        <w:rPr>
          <w:rFonts w:eastAsia="Arial Unicode MS" w:cs="Arial Unicode MS"/>
        </w:rPr>
        <w:t xml:space="preserve">We are currently drafting a Transition-In plan and will deliver it to the government immediately upon contract start. Our goal when transitioning into a new contract (especially a follow-on previously primed by another entity) is to avoid service disruption at all costs. Our transition-in plan will contain explicit goals and timelines for putting contractor personnel in place (including any retained incumbents), conducting site-specific training, ensuring badging and access control are taken care of, and ensuring a smooth transition in all task areas by transferring specific knowledge in: Project management information (including POCs, technical documentation, ongoing schedules and milestones, and tasking status); coordination between incumbent personnel and incoming members of the AveningTech team; and administrative information such as policies and procedures, hardware/software inventories, and site access. Similarly, we will provide a Transition-Out plan within 45 working days of notification of expiration or termination of the contract. </w:t>
      </w:r>
    </w:p>
    <w:p w14:paraId="637A7524" w14:textId="77777777" w:rsidR="00FF31DA" w:rsidRDefault="00FF31DA">
      <w:pPr>
        <w:pStyle w:val="BodyA"/>
      </w:pPr>
    </w:p>
    <w:p w14:paraId="6BECD592" w14:textId="77777777" w:rsidR="00FF31DA" w:rsidRDefault="0049599B">
      <w:pPr>
        <w:pStyle w:val="BodyA"/>
      </w:pPr>
      <w:r>
        <w:rPr>
          <w:rFonts w:eastAsia="Arial Unicode MS" w:cs="Arial Unicode MS"/>
        </w:rPr>
        <w:t xml:space="preserve">We will schedule, organize, and conduct a kick-off meeting at a site of the government’s choosing within one month of contract award. We will discuss schedules, performance metrics, security requirements, dates and milestones, POCs, contractor roles, and the transition-in plan. We will also receive an act on any pertinent information shared with the AveningTech team by the government during the kick-off meeting. </w:t>
      </w:r>
    </w:p>
    <w:p w14:paraId="77CA26AA" w14:textId="77777777" w:rsidR="00FF31DA" w:rsidRDefault="00FF31DA">
      <w:pPr>
        <w:pStyle w:val="BodyA"/>
      </w:pPr>
    </w:p>
    <w:p w14:paraId="213A45DD" w14:textId="77777777" w:rsidR="00FF31DA" w:rsidRDefault="0049599B">
      <w:pPr>
        <w:pStyle w:val="BodyA"/>
      </w:pPr>
      <w:r>
        <w:rPr>
          <w:rFonts w:eastAsia="Arial Unicode MS" w:cs="Arial Unicode MS"/>
        </w:rPr>
        <w:t>On a monthly basis, and on the 10</w:t>
      </w:r>
      <w:r>
        <w:rPr>
          <w:rFonts w:eastAsia="Arial Unicode MS" w:cs="Arial Unicode MS"/>
          <w:vertAlign w:val="superscript"/>
        </w:rPr>
        <w:t>th</w:t>
      </w:r>
      <w:r>
        <w:rPr>
          <w:rFonts w:eastAsia="Arial Unicode MS" w:cs="Arial Unicode MS"/>
        </w:rPr>
        <w:t xml:space="preserve"> workday of the month, our PM will provide the Contractor’s Progress, Status, and Management Report. Our monthly report will provide a comprehensive and thorough picture of our status. Our report will include financial tracking, narratives of the work completed by the AveningTech team during the reporting period, a description of significant events and/or issues, and upcoming/anticipated work for the following period(s). Our report will also cover results of scheduled inspections and contractor employee status (incoming/outgoing as well as any relevant training and certification updates). We will provide updates to the Bill of Material (BOM) and all pertinent service call information. The Contractor’s Progress, Status, and Management Report will be comprehensive but we will ensure that no information included in the report is a surprise to the government; our PM will ensure proactive, honest, and timely communication with the government on any and all issues (significant or insignificant) far before the official report is delivered on the 10</w:t>
      </w:r>
      <w:r>
        <w:rPr>
          <w:rFonts w:eastAsia="Arial Unicode MS" w:cs="Arial Unicode MS"/>
          <w:vertAlign w:val="superscript"/>
        </w:rPr>
        <w:t>th</w:t>
      </w:r>
      <w:r>
        <w:rPr>
          <w:rFonts w:eastAsia="Arial Unicode MS" w:cs="Arial Unicode MS"/>
        </w:rPr>
        <w:t xml:space="preserve"> workday of the month. Our PM will ensure that the COR is abreast of all pertinent contractor reporting content on an ongoing basis; our monthly report will simply codify the information for official record.</w:t>
      </w:r>
    </w:p>
    <w:p w14:paraId="5396FDBC" w14:textId="77777777" w:rsidR="00FF31DA" w:rsidRDefault="00FF31DA">
      <w:pPr>
        <w:pStyle w:val="BodyA"/>
      </w:pPr>
    </w:p>
    <w:p w14:paraId="6290F5F4" w14:textId="77777777" w:rsidR="00FF31DA" w:rsidRDefault="00FF31DA">
      <w:pPr>
        <w:pStyle w:val="BodyA"/>
      </w:pPr>
    </w:p>
    <w:p w14:paraId="6E38779E" w14:textId="77777777" w:rsidR="00FF31DA" w:rsidRDefault="0049599B">
      <w:pPr>
        <w:pStyle w:val="BodyText"/>
        <w:pPrChange w:id="72" w:author="Microsoft Office User" w:date="2022-03-22T16:37:00Z">
          <w:pPr>
            <w:pStyle w:val="Heading2"/>
          </w:pPr>
        </w:pPrChange>
      </w:pPr>
      <w:r>
        <w:t>The on-site task order project manager (PM) is the principal point of contact…</w:t>
      </w:r>
    </w:p>
    <w:p w14:paraId="0751CA69" w14:textId="77777777" w:rsidR="00FF31DA" w:rsidRDefault="00FF31DA">
      <w:pPr>
        <w:pStyle w:val="BodyA"/>
      </w:pPr>
    </w:p>
    <w:p w14:paraId="67CEC1BC" w14:textId="77777777" w:rsidR="00FF31DA" w:rsidRDefault="0049599B">
      <w:pPr>
        <w:pStyle w:val="Heading"/>
      </w:pPr>
      <w:bookmarkStart w:id="73" w:name="_Toc98859479"/>
      <w:r>
        <w:rPr>
          <w:rFonts w:eastAsia="Arial Unicode MS" w:cs="Arial Unicode MS"/>
        </w:rPr>
        <w:lastRenderedPageBreak/>
        <w:t>Subfactor Three - Command, Control, and Communications Protection (C3P) Ashore Support</w:t>
      </w:r>
      <w:bookmarkEnd w:id="73"/>
    </w:p>
    <w:p w14:paraId="01EB2DDB" w14:textId="77777777" w:rsidR="00FF31DA" w:rsidRDefault="0049599B">
      <w:pPr>
        <w:pStyle w:val="BodyREQUIREMENT"/>
      </w:pPr>
      <w:r>
        <w:t>Assigned to: _________</w:t>
      </w:r>
    </w:p>
    <w:p w14:paraId="364AD4E5" w14:textId="77777777" w:rsidR="00FF31DA" w:rsidRDefault="00FF31DA">
      <w:pPr>
        <w:pStyle w:val="BodyA"/>
      </w:pPr>
    </w:p>
    <w:p w14:paraId="6FD620B8" w14:textId="77777777" w:rsidR="00FF31DA" w:rsidRDefault="0049599B">
      <w:pPr>
        <w:pStyle w:val="BodyA"/>
      </w:pPr>
      <w:r>
        <w:rPr>
          <w:rFonts w:eastAsia="Arial Unicode MS" w:cs="Arial Unicode MS"/>
        </w:rPr>
        <w:t>[</w:t>
      </w:r>
      <w:commentRangeStart w:id="74"/>
      <w:r>
        <w:rPr>
          <w:rFonts w:eastAsia="Arial Unicode MS" w:cs="Arial Unicode MS"/>
        </w:rPr>
        <w:t>Start writing here</w:t>
      </w:r>
      <w:commentRangeEnd w:id="74"/>
      <w:r w:rsidR="003B3D97">
        <w:rPr>
          <w:rStyle w:val="CommentReference"/>
          <w:rFonts w:eastAsia="Arial Unicode MS"/>
          <w:color w:val="auto"/>
        </w:rPr>
        <w:commentReference w:id="74"/>
      </w:r>
      <w:r>
        <w:rPr>
          <w:rFonts w:eastAsia="Arial Unicode MS" w:cs="Arial Unicode MS"/>
        </w:rPr>
        <w:t>…]</w:t>
      </w:r>
    </w:p>
    <w:p w14:paraId="04B22749" w14:textId="77777777" w:rsidR="00FF31DA" w:rsidRDefault="00FF31DA">
      <w:pPr>
        <w:pStyle w:val="BodyA"/>
      </w:pPr>
    </w:p>
    <w:p w14:paraId="4199D97C" w14:textId="77777777" w:rsidR="00FF31DA" w:rsidRDefault="00FF31DA">
      <w:pPr>
        <w:pStyle w:val="BodyA"/>
      </w:pPr>
    </w:p>
    <w:p w14:paraId="46394C34" w14:textId="77777777" w:rsidR="00FF31DA" w:rsidRDefault="00FF31DA">
      <w:pPr>
        <w:pStyle w:val="BodyA"/>
      </w:pPr>
    </w:p>
    <w:p w14:paraId="1F2D3EC9" w14:textId="77777777" w:rsidR="00FF31DA" w:rsidRDefault="00FF31DA">
      <w:pPr>
        <w:pStyle w:val="BodyA"/>
      </w:pPr>
    </w:p>
    <w:p w14:paraId="25CE5AF8" w14:textId="77777777" w:rsidR="00FF31DA" w:rsidRDefault="00FF31DA">
      <w:pPr>
        <w:pStyle w:val="BodyA"/>
      </w:pPr>
    </w:p>
    <w:p w14:paraId="7884AD8A" w14:textId="77777777" w:rsidR="00FF31DA" w:rsidRDefault="00FF31DA">
      <w:pPr>
        <w:pStyle w:val="BodyA"/>
      </w:pPr>
    </w:p>
    <w:p w14:paraId="150271FC" w14:textId="77777777" w:rsidR="00FF31DA" w:rsidRDefault="00FF31DA">
      <w:pPr>
        <w:pStyle w:val="BodyA"/>
      </w:pPr>
    </w:p>
    <w:p w14:paraId="19DB84ED" w14:textId="77777777" w:rsidR="00FF31DA" w:rsidRDefault="00FF31DA">
      <w:pPr>
        <w:pStyle w:val="BodyA"/>
      </w:pPr>
    </w:p>
    <w:p w14:paraId="15872A4D" w14:textId="77777777" w:rsidR="00FF31DA" w:rsidRDefault="0049599B">
      <w:pPr>
        <w:pStyle w:val="Heading2"/>
      </w:pPr>
      <w:bookmarkStart w:id="75" w:name="_Toc98859480"/>
      <w:r>
        <w:rPr>
          <w:rFonts w:eastAsia="Arial Unicode MS" w:cs="Arial Unicode MS"/>
        </w:rPr>
        <w:t>6.2 Task 2 – Command, Control, and Communications Protection (C3P) Ashore Support</w:t>
      </w:r>
      <w:bookmarkEnd w:id="75"/>
    </w:p>
    <w:p w14:paraId="7D6E9A45" w14:textId="77777777" w:rsidR="00FF31DA" w:rsidRDefault="0049599B">
      <w:pPr>
        <w:pStyle w:val="BodyREQUIREMENT"/>
      </w:pPr>
      <w:r>
        <w:t xml:space="preserve">The Contractor shall perform a variety of complex assignments associated with managing, maintaining, and controlling Regional Operation Center (ROC), Emergency Operations Centers (EOCs) Regional Dispatch Center (RDC) and Local Dispatch Center (LDC) IT and communications systems. Applicable governing policy includes, but is not limited to, CNIC Instruction 5222.1 para 4.j. and 5.g. </w:t>
      </w:r>
    </w:p>
    <w:p w14:paraId="17214227" w14:textId="77777777" w:rsidR="00FF31DA" w:rsidRDefault="0049599B">
      <w:pPr>
        <w:pStyle w:val="BodyREQUIREMENT"/>
      </w:pPr>
      <w:r>
        <w:t xml:space="preserve">Subtask 1– ROC/EOC/RDC/LDC Support </w:t>
      </w:r>
    </w:p>
    <w:p w14:paraId="71F39A05" w14:textId="77777777" w:rsidR="00FF31DA" w:rsidRDefault="0049599B">
      <w:pPr>
        <w:pStyle w:val="BodyREQUIREMENT"/>
      </w:pPr>
      <w:r>
        <w:t xml:space="preserve">Subtask 2 – Emergency Communications Support </w:t>
      </w:r>
    </w:p>
    <w:p w14:paraId="2968B970" w14:textId="77777777" w:rsidR="00FF31DA" w:rsidRDefault="0049599B">
      <w:pPr>
        <w:pStyle w:val="BodyREQUIREMENT"/>
      </w:pPr>
      <w:r>
        <w:t xml:space="preserve">Subtask 3 – Entry Control Point (ECP)/Access Control Systems (ACS) Support </w:t>
      </w:r>
    </w:p>
    <w:p w14:paraId="319ECED6" w14:textId="77777777" w:rsidR="00FF31DA" w:rsidRDefault="0049599B">
      <w:pPr>
        <w:pStyle w:val="BodyREQUIREMENT"/>
      </w:pPr>
      <w:r>
        <w:t>Subtask 4 – Public Safety Network (</w:t>
      </w:r>
      <w:proofErr w:type="spellStart"/>
      <w:r>
        <w:t>PSNet</w:t>
      </w:r>
      <w:proofErr w:type="spellEnd"/>
      <w:r>
        <w:t xml:space="preserve">)/Anti-Terrorism Force Protection (ATFP) Support </w:t>
      </w:r>
    </w:p>
    <w:p w14:paraId="3471B6B8" w14:textId="77777777" w:rsidR="00FF31DA" w:rsidRDefault="0049599B">
      <w:pPr>
        <w:pStyle w:val="BodyREQUIREMENT"/>
      </w:pPr>
      <w:r>
        <w:t xml:space="preserve">Subtask 5 – Enterprise Land Mobile Radio (ELMR) Support </w:t>
      </w:r>
    </w:p>
    <w:p w14:paraId="097B758F" w14:textId="77777777" w:rsidR="00FF31DA" w:rsidRDefault="0049599B">
      <w:pPr>
        <w:pStyle w:val="BodyREQUIREMENT"/>
      </w:pPr>
      <w:r>
        <w:t xml:space="preserve">Subtask 6 – RDC Alarms Manager </w:t>
      </w:r>
    </w:p>
    <w:p w14:paraId="605991B7" w14:textId="77777777" w:rsidR="00FF31DA" w:rsidRDefault="0049599B">
      <w:pPr>
        <w:pStyle w:val="BodyREQUIREMENT"/>
      </w:pPr>
      <w:r>
        <w:t>Assigned to: _________</w:t>
      </w:r>
    </w:p>
    <w:p w14:paraId="6737FE1B" w14:textId="77777777" w:rsidR="00FF31DA" w:rsidRDefault="00FF31DA">
      <w:pPr>
        <w:pStyle w:val="BodyA"/>
      </w:pPr>
    </w:p>
    <w:p w14:paraId="6A1C4FD6" w14:textId="77777777" w:rsidR="00FF31DA" w:rsidRDefault="0049599B">
      <w:pPr>
        <w:pStyle w:val="Body"/>
        <w:rPr>
          <w:sz w:val="22"/>
          <w:szCs w:val="22"/>
        </w:rPr>
      </w:pPr>
      <w:r>
        <w:rPr>
          <w:sz w:val="22"/>
          <w:szCs w:val="22"/>
        </w:rPr>
        <w:t xml:space="preserve">A significant challenge to the Navy Program is the successful implementation of IT services that respond to the evolving needs of the warfighter at a broad range of dispatch and operations centers meeting C3P requirements. These services must be integrated to provide an end-to-end solution that performs to the C3P service levels (or better) and strive to reduce costs throughout the life of the program and individual </w:t>
      </w:r>
      <w:proofErr w:type="spellStart"/>
      <w:proofErr w:type="gramStart"/>
      <w:r>
        <w:rPr>
          <w:sz w:val="22"/>
          <w:szCs w:val="22"/>
        </w:rPr>
        <w:t>tasks.Team</w:t>
      </w:r>
      <w:proofErr w:type="spellEnd"/>
      <w:proofErr w:type="gramEnd"/>
      <w:r>
        <w:rPr>
          <w:sz w:val="22"/>
          <w:szCs w:val="22"/>
        </w:rPr>
        <w:t xml:space="preserve"> </w:t>
      </w:r>
      <w:proofErr w:type="spellStart"/>
      <w:r>
        <w:rPr>
          <w:sz w:val="22"/>
          <w:szCs w:val="22"/>
        </w:rPr>
        <w:t>AveningTech</w:t>
      </w:r>
      <w:proofErr w:type="spellEnd"/>
      <w:r>
        <w:rPr>
          <w:sz w:val="22"/>
          <w:szCs w:val="22"/>
        </w:rPr>
        <w:t xml:space="preserve"> has the capabilities to meet these challenges and has demonstrated experience supporting various C3P systems for multiple agencies.</w:t>
      </w:r>
    </w:p>
    <w:p w14:paraId="5B2FB283" w14:textId="77777777" w:rsidR="00FF31DA" w:rsidRDefault="0049599B">
      <w:pPr>
        <w:pStyle w:val="HeaderFooterA"/>
        <w:numPr>
          <w:ilvl w:val="2"/>
          <w:numId w:val="2"/>
        </w:numPr>
        <w:spacing w:after="160" w:line="259" w:lineRule="auto"/>
        <w:rPr>
          <w:i w:val="0"/>
          <w:iCs w:val="0"/>
          <w:sz w:val="22"/>
          <w:szCs w:val="22"/>
        </w:rPr>
        <w:pPrChange w:id="76" w:author="Lee Platt" w:date="2022-03-22T16:25:00Z">
          <w:pPr>
            <w:pStyle w:val="HeaderFooterA"/>
            <w:numPr>
              <w:ilvl w:val="2"/>
              <w:numId w:val="9"/>
            </w:numPr>
            <w:spacing w:after="160" w:line="259" w:lineRule="auto"/>
            <w:ind w:left="720" w:hanging="720"/>
          </w:pPr>
        </w:pPrChange>
      </w:pPr>
      <w:r>
        <w:rPr>
          <w:i w:val="0"/>
          <w:iCs w:val="0"/>
          <w:sz w:val="22"/>
          <w:szCs w:val="22"/>
        </w:rPr>
        <w:t>Subtask 1– ROC/EOC/RDC/LDC Support.</w:t>
      </w:r>
    </w:p>
    <w:p w14:paraId="4FE02966" w14:textId="77777777" w:rsidR="00FF31DA" w:rsidRDefault="0049599B">
      <w:pPr>
        <w:pStyle w:val="Body"/>
        <w:rPr>
          <w:sz w:val="22"/>
          <w:szCs w:val="22"/>
        </w:rPr>
      </w:pPr>
      <w:r>
        <w:rPr>
          <w:sz w:val="22"/>
          <w:szCs w:val="22"/>
        </w:rPr>
        <w:t xml:space="preserve">Support of Operations and Dispatch Centers must address not only the technological but the operational needs of the warfighters and provide seamless operations of these critical centers. Team AveningTech uses proven methodologies, standards and practices from Information Technology Information Library (ITIL) and Help Desk Institute (HDI) to provide technical support functions. Application of ITIL and HDI frameworks and processes allow us to define, implement, monitor, and refine our level of service provide a program of continual service improvement. Furthermore, use of standard practices provides continuity of operations in the event of emergencies, staff changes, or system rollouts.  Our System Administration functions will coordinate with various other sustainment providers to ensure that hardware and software deployed in each dispatch and operation center is properly maintained, up-to-date and mission-ready. </w:t>
      </w:r>
    </w:p>
    <w:p w14:paraId="65A117C7" w14:textId="77777777" w:rsidR="00FF31DA" w:rsidRDefault="0049599B">
      <w:pPr>
        <w:pStyle w:val="HeaderFooterA"/>
        <w:numPr>
          <w:ilvl w:val="2"/>
          <w:numId w:val="2"/>
        </w:numPr>
        <w:spacing w:after="160" w:line="259" w:lineRule="auto"/>
        <w:rPr>
          <w:i w:val="0"/>
          <w:iCs w:val="0"/>
          <w:sz w:val="22"/>
          <w:szCs w:val="22"/>
        </w:rPr>
        <w:pPrChange w:id="77" w:author="Lee Platt" w:date="2022-03-22T16:25:00Z">
          <w:pPr>
            <w:pStyle w:val="HeaderFooterA"/>
            <w:numPr>
              <w:ilvl w:val="2"/>
              <w:numId w:val="9"/>
            </w:numPr>
            <w:spacing w:after="160" w:line="259" w:lineRule="auto"/>
            <w:ind w:left="720" w:hanging="720"/>
          </w:pPr>
        </w:pPrChange>
      </w:pPr>
      <w:r>
        <w:rPr>
          <w:i w:val="0"/>
          <w:iCs w:val="0"/>
          <w:sz w:val="22"/>
          <w:szCs w:val="22"/>
        </w:rPr>
        <w:t>Subtask 2 – Emergency Communications Support.</w:t>
      </w:r>
    </w:p>
    <w:p w14:paraId="701A1272" w14:textId="77777777" w:rsidR="00FF31DA" w:rsidRDefault="0049599B">
      <w:pPr>
        <w:pStyle w:val="Body"/>
        <w:rPr>
          <w:sz w:val="22"/>
          <w:szCs w:val="22"/>
        </w:rPr>
      </w:pPr>
      <w:r>
        <w:rPr>
          <w:sz w:val="22"/>
          <w:szCs w:val="22"/>
        </w:rPr>
        <w:t xml:space="preserve">Team AveningTech currently provides Enhanced Mobile Satellite Service (EMSS) devices and service to government users enabling satellite communications and location.  We provide full support to provide and configure devices and provide ongoing service and support for users.  We have access to Broadband Global Area Network (BGAN) systems as well also providing hardware and services as through our other </w:t>
      </w:r>
      <w:r>
        <w:rPr>
          <w:sz w:val="22"/>
          <w:szCs w:val="22"/>
        </w:rPr>
        <w:lastRenderedPageBreak/>
        <w:t xml:space="preserve">contract vehicles.  We support our deployed field staff with reach back support when additional resources are needed for technical support issues, logistics or OEM support.  </w:t>
      </w:r>
    </w:p>
    <w:p w14:paraId="3342817F" w14:textId="77777777" w:rsidR="00FF31DA" w:rsidRDefault="0049599B">
      <w:pPr>
        <w:pStyle w:val="HeaderFooterA"/>
        <w:numPr>
          <w:ilvl w:val="2"/>
          <w:numId w:val="2"/>
        </w:numPr>
        <w:spacing w:after="160" w:line="259" w:lineRule="auto"/>
        <w:rPr>
          <w:i w:val="0"/>
          <w:iCs w:val="0"/>
          <w:sz w:val="22"/>
          <w:szCs w:val="22"/>
        </w:rPr>
        <w:pPrChange w:id="78" w:author="Lee Platt" w:date="2022-03-22T16:25:00Z">
          <w:pPr>
            <w:pStyle w:val="HeaderFooterA"/>
            <w:numPr>
              <w:ilvl w:val="2"/>
              <w:numId w:val="9"/>
            </w:numPr>
            <w:spacing w:after="160" w:line="259" w:lineRule="auto"/>
            <w:ind w:left="720" w:hanging="720"/>
          </w:pPr>
        </w:pPrChange>
      </w:pPr>
      <w:r>
        <w:rPr>
          <w:i w:val="0"/>
          <w:iCs w:val="0"/>
          <w:sz w:val="22"/>
          <w:szCs w:val="22"/>
        </w:rPr>
        <w:t>Subtask 3 – Entry Control Point (ECP)/Access Control Systems (ACS) Support.</w:t>
      </w:r>
    </w:p>
    <w:p w14:paraId="196EB623" w14:textId="77777777" w:rsidR="00FF31DA" w:rsidRDefault="0049599B">
      <w:pPr>
        <w:pStyle w:val="Body"/>
        <w:rPr>
          <w:sz w:val="22"/>
          <w:szCs w:val="22"/>
        </w:rPr>
      </w:pPr>
      <w:r>
        <w:rPr>
          <w:sz w:val="22"/>
          <w:szCs w:val="22"/>
        </w:rPr>
        <w:t>Team AveningTech</w:t>
      </w:r>
      <w:r>
        <w:t xml:space="preserve"> staff will provide technical support and training for Defense Biometric ID System (DBIDS) elements deployed at installations throughout the region.  We will coordinate with local commands to establish needed training sessions and schedules and provide troubleshooting and technical support for deployed systems as needed.  When upgrades and replacement of equipment is required, our staff will coordinate installations, communicate any operational impacts to affected groups and enterprise level staff, receive and inventory equipment, manage installations, documentation and ongoing operations as needed.  Other ECP/ACS systems other than DBIDS will be managed as needed according to policy.</w:t>
      </w:r>
    </w:p>
    <w:p w14:paraId="474E1DC1" w14:textId="77777777" w:rsidR="00FF31DA" w:rsidRDefault="0049599B">
      <w:pPr>
        <w:pStyle w:val="HeaderFooterA"/>
        <w:numPr>
          <w:ilvl w:val="2"/>
          <w:numId w:val="2"/>
        </w:numPr>
        <w:spacing w:after="160" w:line="259" w:lineRule="auto"/>
        <w:rPr>
          <w:i w:val="0"/>
          <w:iCs w:val="0"/>
          <w:sz w:val="22"/>
          <w:szCs w:val="22"/>
        </w:rPr>
        <w:pPrChange w:id="79" w:author="Lee Platt" w:date="2022-03-22T16:25:00Z">
          <w:pPr>
            <w:pStyle w:val="HeaderFooterA"/>
            <w:numPr>
              <w:ilvl w:val="2"/>
              <w:numId w:val="9"/>
            </w:numPr>
            <w:spacing w:after="160" w:line="259" w:lineRule="auto"/>
            <w:ind w:left="720" w:hanging="720"/>
          </w:pPr>
        </w:pPrChange>
      </w:pPr>
      <w:r>
        <w:rPr>
          <w:i w:val="0"/>
          <w:iCs w:val="0"/>
          <w:sz w:val="22"/>
          <w:szCs w:val="22"/>
        </w:rPr>
        <w:t>Subtask 4 – Public Safety Network (</w:t>
      </w:r>
      <w:proofErr w:type="spellStart"/>
      <w:r>
        <w:rPr>
          <w:i w:val="0"/>
          <w:iCs w:val="0"/>
          <w:sz w:val="22"/>
          <w:szCs w:val="22"/>
        </w:rPr>
        <w:t>PSNet</w:t>
      </w:r>
      <w:proofErr w:type="spellEnd"/>
      <w:r>
        <w:rPr>
          <w:i w:val="0"/>
          <w:iCs w:val="0"/>
          <w:sz w:val="22"/>
          <w:szCs w:val="22"/>
        </w:rPr>
        <w:t>)/Anti-Terrorism Force Protection (ATFP) Support.</w:t>
      </w:r>
    </w:p>
    <w:p w14:paraId="1AD84211" w14:textId="014ACA98" w:rsidR="00FF31DA" w:rsidRDefault="0049599B">
      <w:pPr>
        <w:pStyle w:val="Body"/>
        <w:rPr>
          <w:sz w:val="22"/>
          <w:szCs w:val="22"/>
        </w:rPr>
      </w:pPr>
      <w:r>
        <w:rPr>
          <w:sz w:val="22"/>
          <w:szCs w:val="22"/>
        </w:rPr>
        <w:t>Team AveningTech</w:t>
      </w:r>
      <w:r>
        <w:t xml:space="preserve"> </w:t>
      </w:r>
      <w:r>
        <w:rPr>
          <w:sz w:val="22"/>
          <w:szCs w:val="22"/>
        </w:rPr>
        <w:t>recognizes that the most critical factor in maintaining peak efficiency and availability to any mission critical service is proactive system support activities such as network maintenance, network planning, and systems monitoring.</w:t>
      </w:r>
      <w:ins w:id="80" w:author="Microsoft Office User" w:date="2022-03-22T16:39:00Z">
        <w:r w:rsidR="00A57F61">
          <w:rPr>
            <w:sz w:val="22"/>
            <w:szCs w:val="22"/>
          </w:rPr>
          <w:t xml:space="preserve"> </w:t>
        </w:r>
      </w:ins>
      <w:r>
        <w:rPr>
          <w:sz w:val="22"/>
          <w:szCs w:val="22"/>
        </w:rPr>
        <w:t>Team AveningTech</w:t>
      </w:r>
      <w:r>
        <w:t xml:space="preserve"> </w:t>
      </w:r>
      <w:r>
        <w:rPr>
          <w:sz w:val="22"/>
          <w:szCs w:val="22"/>
        </w:rPr>
        <w:t xml:space="preserve">has extensive experience in performing O&amp;M activities for </w:t>
      </w:r>
      <w:r>
        <w:t xml:space="preserve">other </w:t>
      </w:r>
      <w:r>
        <w:rPr>
          <w:sz w:val="22"/>
          <w:szCs w:val="22"/>
        </w:rPr>
        <w:t>enterprise services and their components to include NIPRNet and SIPRNet (</w:t>
      </w:r>
      <w:r>
        <w:t xml:space="preserve">both </w:t>
      </w:r>
      <w:r>
        <w:rPr>
          <w:sz w:val="22"/>
          <w:szCs w:val="22"/>
        </w:rPr>
        <w:t>CONUS and OCONUS).</w:t>
      </w:r>
      <w:r>
        <w:t xml:space="preserve">  We will provide ongoing support for the deployment of new systems connected through </w:t>
      </w:r>
      <w:proofErr w:type="spellStart"/>
      <w:r>
        <w:t>PSNet</w:t>
      </w:r>
      <w:proofErr w:type="spellEnd"/>
      <w:r>
        <w:t xml:space="preserve"> and will coordinate with the appropriate ATFP sustainment organization as equipment is installed and/or decommissioned and deliver the ATFP IT Systems Report quarterly detailing any completed or pending changes to systems over the previous quarter.  </w:t>
      </w:r>
    </w:p>
    <w:p w14:paraId="756B4E8E" w14:textId="77777777" w:rsidR="00FF31DA" w:rsidRDefault="0049599B">
      <w:pPr>
        <w:pStyle w:val="HeaderFooterA"/>
        <w:numPr>
          <w:ilvl w:val="2"/>
          <w:numId w:val="2"/>
        </w:numPr>
        <w:spacing w:after="160" w:line="259" w:lineRule="auto"/>
        <w:rPr>
          <w:i w:val="0"/>
          <w:iCs w:val="0"/>
          <w:sz w:val="22"/>
          <w:szCs w:val="22"/>
        </w:rPr>
        <w:pPrChange w:id="81" w:author="Lee Platt" w:date="2022-03-22T16:25:00Z">
          <w:pPr>
            <w:pStyle w:val="HeaderFooterA"/>
            <w:numPr>
              <w:ilvl w:val="2"/>
              <w:numId w:val="9"/>
            </w:numPr>
            <w:spacing w:after="160" w:line="259" w:lineRule="auto"/>
            <w:ind w:left="720" w:hanging="720"/>
          </w:pPr>
        </w:pPrChange>
      </w:pPr>
      <w:r>
        <w:rPr>
          <w:i w:val="0"/>
          <w:iCs w:val="0"/>
          <w:sz w:val="22"/>
          <w:szCs w:val="22"/>
        </w:rPr>
        <w:t>Subtask 5 – Enterprise Land Mobile Radio (ELMR) Support.</w:t>
      </w:r>
    </w:p>
    <w:p w14:paraId="30B18942" w14:textId="77777777" w:rsidR="00FF31DA" w:rsidRDefault="0049599B">
      <w:pPr>
        <w:pStyle w:val="Body"/>
      </w:pPr>
      <w:r>
        <w:t>The ELMR system provides instant communication and interoperability between users both at a base level but also between various installations across commands. Team AveningTech has over two decades of experience in designing, deployment and maintaining ELMR system infrastructure and subscribers with established relationships with major OEMs including Motorola Solutions and Harris.  We have provided support for ELMR Project 25 (P25) system core installation and upgrades, new RF site design and maintenance.  Our deployed team will have access to our team of LMR engineers to support advanced fleet mapping and programming techniques.  We provide training on a variety of topics including RF principles and subscriber operations.  Our engineering teams can provide guidance with ongoing system lifecycle and upgrade plans to ensure that when various components require upgrades, plans are developed to ensure that systems are always fully supportable and mission capable.</w:t>
      </w:r>
    </w:p>
    <w:p w14:paraId="25EB8391" w14:textId="77777777" w:rsidR="00FF31DA" w:rsidRDefault="00FF31DA">
      <w:pPr>
        <w:pStyle w:val="Body"/>
        <w:rPr>
          <w:sz w:val="22"/>
          <w:szCs w:val="22"/>
        </w:rPr>
      </w:pPr>
    </w:p>
    <w:p w14:paraId="57231C4E" w14:textId="77777777" w:rsidR="00FF31DA" w:rsidRDefault="0049599B">
      <w:pPr>
        <w:pStyle w:val="HeaderFooterA"/>
        <w:numPr>
          <w:ilvl w:val="2"/>
          <w:numId w:val="2"/>
        </w:numPr>
        <w:spacing w:after="160" w:line="259" w:lineRule="auto"/>
        <w:rPr>
          <w:i w:val="0"/>
          <w:iCs w:val="0"/>
          <w:sz w:val="22"/>
          <w:szCs w:val="22"/>
        </w:rPr>
        <w:pPrChange w:id="82" w:author="Lee Platt" w:date="2022-03-22T16:25:00Z">
          <w:pPr>
            <w:pStyle w:val="HeaderFooterA"/>
            <w:numPr>
              <w:ilvl w:val="2"/>
              <w:numId w:val="9"/>
            </w:numPr>
            <w:spacing w:after="160" w:line="259" w:lineRule="auto"/>
            <w:ind w:left="720" w:hanging="720"/>
          </w:pPr>
        </w:pPrChange>
      </w:pPr>
      <w:r>
        <w:rPr>
          <w:i w:val="0"/>
          <w:iCs w:val="0"/>
          <w:sz w:val="22"/>
          <w:szCs w:val="22"/>
        </w:rPr>
        <w:t>Subtask 6 – RDC Alarms Manager.</w:t>
      </w:r>
    </w:p>
    <w:p w14:paraId="7901B2E0" w14:textId="77777777" w:rsidR="00FF31DA" w:rsidRDefault="0049599B">
      <w:pPr>
        <w:pStyle w:val="Body"/>
        <w:rPr>
          <w:sz w:val="22"/>
          <w:szCs w:val="22"/>
        </w:rPr>
      </w:pPr>
      <w:r>
        <w:t xml:space="preserve">Local base fire and instruction alarms will be managed as part of each Local and Regional Alarm Management systems by ensuring proper administration and testing of each system including integration with Computer Aided Dispatch (CAD) at each site.  Each alarm node will require support of the various connectivity methods whether twisted pair or radio connectivity, which will be managed by our deployed team as a function of other subtasks.  Server and Database management will be performed both at the local and regional levels to ensure proper updates for configuration changes as systems are repaired or upgraded.  Proper integration between the RAMAS/LAMAS and local CAD and GIS systems will be regularly tested to ensure proper operation with temporary monitoring and reporting mechanisms enabled in the event of a failure of the CAD interface with an alarm server.  </w:t>
      </w:r>
    </w:p>
    <w:p w14:paraId="513833B6" w14:textId="77777777" w:rsidR="00FF31DA" w:rsidRDefault="00FF31DA">
      <w:pPr>
        <w:pStyle w:val="BodyA"/>
      </w:pPr>
    </w:p>
    <w:p w14:paraId="74249C2A" w14:textId="77777777" w:rsidR="00FF31DA" w:rsidRDefault="00FF31DA">
      <w:pPr>
        <w:pStyle w:val="BodyA"/>
      </w:pPr>
    </w:p>
    <w:p w14:paraId="3B87E94D" w14:textId="77777777" w:rsidR="00FF31DA" w:rsidRDefault="00FF31DA">
      <w:pPr>
        <w:pStyle w:val="BodyA"/>
      </w:pPr>
    </w:p>
    <w:p w14:paraId="680DF421" w14:textId="77777777" w:rsidR="00FF31DA" w:rsidRDefault="00FF31DA">
      <w:pPr>
        <w:pStyle w:val="BodyA"/>
      </w:pPr>
    </w:p>
    <w:p w14:paraId="7A5B88ED" w14:textId="77777777" w:rsidR="00FF31DA" w:rsidRDefault="00FF31DA">
      <w:pPr>
        <w:pStyle w:val="BodyA"/>
      </w:pPr>
    </w:p>
    <w:p w14:paraId="24A0DE5E" w14:textId="77777777" w:rsidR="00FF31DA" w:rsidRDefault="00FF31DA">
      <w:pPr>
        <w:pStyle w:val="BodyA"/>
      </w:pPr>
    </w:p>
    <w:p w14:paraId="4A7F6FC6" w14:textId="77777777" w:rsidR="00FF31DA" w:rsidRDefault="00FF31DA">
      <w:pPr>
        <w:pStyle w:val="BodyA"/>
      </w:pPr>
    </w:p>
    <w:p w14:paraId="15EFDE8B" w14:textId="77777777" w:rsidR="00FF31DA" w:rsidRDefault="00FF31DA">
      <w:pPr>
        <w:pStyle w:val="BodyA"/>
      </w:pPr>
    </w:p>
    <w:p w14:paraId="2E392548" w14:textId="77777777" w:rsidR="00FF31DA" w:rsidRDefault="00FF31DA">
      <w:pPr>
        <w:pStyle w:val="BodyA"/>
      </w:pPr>
    </w:p>
    <w:p w14:paraId="61580A21" w14:textId="77777777" w:rsidR="00FF31DA" w:rsidRDefault="0049599B">
      <w:pPr>
        <w:pStyle w:val="Heading"/>
      </w:pPr>
      <w:bookmarkStart w:id="83" w:name="_Toc98859481"/>
      <w:r>
        <w:rPr>
          <w:rFonts w:eastAsia="Arial Unicode MS" w:cs="Arial Unicode MS"/>
        </w:rPr>
        <w:t>Subfactor Four - Managed IT Services Support</w:t>
      </w:r>
      <w:bookmarkEnd w:id="83"/>
      <w:r>
        <w:rPr>
          <w:rFonts w:eastAsia="Arial Unicode MS" w:cs="Arial Unicode MS"/>
        </w:rPr>
        <w:t xml:space="preserve"> </w:t>
      </w:r>
    </w:p>
    <w:p w14:paraId="09897F11" w14:textId="77777777" w:rsidR="00FF31DA" w:rsidRDefault="0049599B">
      <w:pPr>
        <w:pStyle w:val="BodyREQUIREMENT"/>
      </w:pPr>
      <w:r>
        <w:t xml:space="preserve">a. The Contractor demonstrates a plan for effectively managing C3P workload under the following tasks in compliance with applicable DoD, </w:t>
      </w:r>
      <w:proofErr w:type="spellStart"/>
      <w:r>
        <w:t>DoN</w:t>
      </w:r>
      <w:proofErr w:type="spellEnd"/>
      <w:r>
        <w:t>, and HQ instructions, policies, and procedures such as CNIC Instruction 5222.1 para 4.j and 5.g. PWS Subtask 6.2.1 - ROC/EOC/RDC/LDC Support. PWS Subtask 6.2.2 - Emergency Communications Support. PWS Subtask 6.2.3 - Entry Control Point (ECP)/Access Control Systems (ACS) Support. PWS Subtask 6.2.4 - Public Safety Network (</w:t>
      </w:r>
      <w:proofErr w:type="spellStart"/>
      <w:r>
        <w:t>PSNet</w:t>
      </w:r>
      <w:proofErr w:type="spellEnd"/>
      <w:r>
        <w:t>)/Anti-Terrorism Force Protection (ATFP) Support. PWS Subtask 6.2.6 - RDC Alarms Manager,</w:t>
      </w:r>
    </w:p>
    <w:p w14:paraId="7ADC51F0" w14:textId="16BBB814" w:rsidR="00FF31DA" w:rsidRDefault="0049599B">
      <w:pPr>
        <w:pStyle w:val="BodyREQUIREMENT"/>
        <w:rPr>
          <w:ins w:id="84" w:author="Microsoft Office User" w:date="2022-03-22T19:40:00Z"/>
        </w:rPr>
      </w:pPr>
      <w:r>
        <w:t>Assigned to: _________</w:t>
      </w:r>
    </w:p>
    <w:p w14:paraId="3A91A27F" w14:textId="0013A3B4" w:rsidR="003B3D97" w:rsidRDefault="003B3D97">
      <w:pPr>
        <w:pStyle w:val="BodyREQUIREMENT"/>
        <w:rPr>
          <w:ins w:id="85" w:author="Microsoft Office User" w:date="2022-03-22T19:40:00Z"/>
        </w:rPr>
      </w:pPr>
    </w:p>
    <w:p w14:paraId="0C7BE166" w14:textId="26C49EAA" w:rsidR="003B3D97" w:rsidRDefault="003B3D97">
      <w:pPr>
        <w:pStyle w:val="BodyREQUIREMENT"/>
      </w:pPr>
      <w:ins w:id="86" w:author="Microsoft Office User" w:date="2022-03-22T19:40:00Z">
        <w:r>
          <w:t>[</w:t>
        </w:r>
      </w:ins>
      <w:commentRangeStart w:id="87"/>
      <w:ins w:id="88" w:author="Microsoft Office User" w:date="2022-03-22T19:41:00Z">
        <w:r>
          <w:t>Tom / Logan / Lee</w:t>
        </w:r>
        <w:commentRangeEnd w:id="87"/>
        <w:r>
          <w:rPr>
            <w:rStyle w:val="CommentReference"/>
            <w:rFonts w:cs="Times New Roman"/>
            <w:i w:val="0"/>
            <w:iCs w:val="0"/>
            <w:color w:val="auto"/>
          </w:rPr>
          <w:commentReference w:id="87"/>
        </w:r>
        <w:r>
          <w:t>]</w:t>
        </w:r>
      </w:ins>
    </w:p>
    <w:p w14:paraId="71406F2D" w14:textId="77777777" w:rsidR="00FF31DA" w:rsidRDefault="00FF31DA">
      <w:pPr>
        <w:pStyle w:val="BodyA"/>
      </w:pPr>
    </w:p>
    <w:p w14:paraId="4FF60F74" w14:textId="77777777" w:rsidR="00FF31DA" w:rsidRDefault="0049599B">
      <w:pPr>
        <w:pStyle w:val="Heading2"/>
      </w:pPr>
      <w:bookmarkStart w:id="89" w:name="_Toc98859482"/>
      <w:r>
        <w:rPr>
          <w:rFonts w:eastAsia="Arial Unicode MS" w:cs="Arial Unicode MS"/>
        </w:rPr>
        <w:t>6.3 Task 3 – Enterprise/Infrastructure Services Support</w:t>
      </w:r>
      <w:bookmarkEnd w:id="89"/>
    </w:p>
    <w:p w14:paraId="2DBBA398" w14:textId="77777777" w:rsidR="00FF31DA" w:rsidRDefault="0049599B">
      <w:pPr>
        <w:pStyle w:val="BodyREQUIREMENT"/>
      </w:pPr>
      <w:r>
        <w:t xml:space="preserve">The Contractor shall provide support for hosting and technology products mapped to organizational business processes supporting CNIC and Regional mission objectives and decision making. Technology products and processes provide data analytics and tools to CNIC N-codes through dashboard visualizations, data warehousing, collaboration, and technology infrastructure and network services. The Contractor shall stay abreast of the latest technology to support CNIC SharePoint services, Systems Administration, Microsoft Office Suite products (Office 365, Microsoft Teams and CVR), Cloud solution and new IT solutions that become available and required to support the CNIC mission. </w:t>
      </w:r>
    </w:p>
    <w:p w14:paraId="127FB884" w14:textId="77777777" w:rsidR="00FF31DA" w:rsidRDefault="0049599B">
      <w:pPr>
        <w:pStyle w:val="BodyREQUIREMENT"/>
      </w:pPr>
      <w:r>
        <w:t xml:space="preserve">Subtask 1 – Platform Application Management </w:t>
      </w:r>
    </w:p>
    <w:p w14:paraId="48D65F91" w14:textId="77777777" w:rsidR="00FF31DA" w:rsidRDefault="0049599B">
      <w:pPr>
        <w:pStyle w:val="BodyREQUIREMENT"/>
      </w:pPr>
      <w:r>
        <w:t xml:space="preserve">Subtask 2 – Application Strategy Management </w:t>
      </w:r>
    </w:p>
    <w:p w14:paraId="631D1FAE" w14:textId="77777777" w:rsidR="00FF31DA" w:rsidRDefault="0049599B">
      <w:pPr>
        <w:pStyle w:val="BodyREQUIREMENT"/>
      </w:pPr>
      <w:r>
        <w:t xml:space="preserve">Subtask 3 – </w:t>
      </w:r>
      <w:proofErr w:type="spellStart"/>
      <w:r>
        <w:rPr>
          <w:lang w:val="fr-FR"/>
        </w:rPr>
        <w:t>Operational</w:t>
      </w:r>
      <w:proofErr w:type="spellEnd"/>
      <w:r>
        <w:rPr>
          <w:lang w:val="fr-FR"/>
        </w:rPr>
        <w:t xml:space="preserve"> Application Management </w:t>
      </w:r>
    </w:p>
    <w:p w14:paraId="6F554687" w14:textId="77777777" w:rsidR="00FF31DA" w:rsidRDefault="0049599B">
      <w:pPr>
        <w:pStyle w:val="BodyREQUIREMENT"/>
      </w:pPr>
      <w:r>
        <w:t>Assigned to: _________</w:t>
      </w:r>
    </w:p>
    <w:p w14:paraId="357F8D99" w14:textId="77777777" w:rsidR="00FF31DA" w:rsidRDefault="00FF31DA">
      <w:pPr>
        <w:pStyle w:val="BodyA"/>
      </w:pPr>
    </w:p>
    <w:p w14:paraId="7967F76D" w14:textId="77777777" w:rsidR="00FF31DA" w:rsidRDefault="0049599B">
      <w:pPr>
        <w:pStyle w:val="Default"/>
        <w:jc w:val="both"/>
        <w:rPr>
          <w:rFonts w:ascii="Times New Roman" w:eastAsia="Times New Roman" w:hAnsi="Times New Roman" w:cs="Times New Roman"/>
          <w:sz w:val="24"/>
          <w:szCs w:val="24"/>
          <w:u w:color="000000"/>
        </w:rPr>
      </w:pPr>
      <w:r>
        <w:rPr>
          <w:rFonts w:ascii="Times New Roman" w:hAnsi="Times New Roman"/>
          <w:u w:color="000000"/>
        </w:rPr>
        <w:t xml:space="preserve">Team AveningTech draws on our vast experience and expertise operating large </w:t>
      </w:r>
      <w:r>
        <w:rPr>
          <w:rFonts w:ascii="Times New Roman" w:hAnsi="Times New Roman"/>
          <w:u w:color="000000"/>
        </w:rPr>
        <w:softHyphen/>
        <w:t xml:space="preserve">scale IT Support and Service Desk operations for our </w:t>
      </w:r>
      <w:proofErr w:type="gramStart"/>
      <w:r>
        <w:rPr>
          <w:rFonts w:ascii="Times New Roman" w:hAnsi="Times New Roman"/>
          <w:u w:color="000000"/>
        </w:rPr>
        <w:t>Federal</w:t>
      </w:r>
      <w:proofErr w:type="gramEnd"/>
      <w:r>
        <w:rPr>
          <w:rFonts w:ascii="Times New Roman" w:hAnsi="Times New Roman"/>
          <w:u w:color="000000"/>
        </w:rPr>
        <w:t xml:space="preserve"> customers and determining most efficient and optimum staffing levels. </w:t>
      </w:r>
      <w:commentRangeStart w:id="90"/>
      <w:r>
        <w:rPr>
          <w:rFonts w:ascii="Times New Roman" w:hAnsi="Times New Roman"/>
          <w:spacing w:val="-1"/>
          <w:sz w:val="24"/>
          <w:szCs w:val="24"/>
          <w:u w:color="000000"/>
        </w:rPr>
        <w:t>Our</w:t>
      </w:r>
      <w:r>
        <w:rPr>
          <w:rFonts w:ascii="Times New Roman" w:hAnsi="Times New Roman"/>
          <w:spacing w:val="-2"/>
          <w:sz w:val="24"/>
          <w:szCs w:val="24"/>
          <w:u w:color="000000"/>
        </w:rPr>
        <w:t xml:space="preserve"> approach</w:t>
      </w:r>
      <w:r>
        <w:rPr>
          <w:rFonts w:ascii="Times New Roman" w:hAnsi="Times New Roman"/>
          <w:spacing w:val="-1"/>
          <w:sz w:val="24"/>
          <w:szCs w:val="24"/>
          <w:u w:color="000000"/>
        </w:rPr>
        <w:t xml:space="preserve"> will deliver</w:t>
      </w:r>
      <w:r>
        <w:rPr>
          <w:rFonts w:ascii="Times New Roman" w:hAnsi="Times New Roman"/>
          <w:spacing w:val="-2"/>
          <w:sz w:val="24"/>
          <w:szCs w:val="24"/>
          <w:u w:color="000000"/>
        </w:rPr>
        <w:t xml:space="preserve"> </w:t>
      </w:r>
      <w:r>
        <w:rPr>
          <w:rFonts w:ascii="Times New Roman" w:hAnsi="Times New Roman"/>
          <w:spacing w:val="-1"/>
          <w:sz w:val="24"/>
          <w:szCs w:val="24"/>
          <w:u w:color="000000"/>
        </w:rPr>
        <w:t>several key elements:</w:t>
      </w:r>
    </w:p>
    <w:p w14:paraId="248C106D" w14:textId="77777777" w:rsidR="00FF31DA" w:rsidRDefault="0049599B">
      <w:pPr>
        <w:pStyle w:val="Default"/>
        <w:widowControl w:val="0"/>
        <w:numPr>
          <w:ilvl w:val="0"/>
          <w:numId w:val="4"/>
        </w:numPr>
        <w:jc w:val="both"/>
        <w:rPr>
          <w:rFonts w:ascii="Times New Roman" w:hAnsi="Times New Roman"/>
          <w:sz w:val="24"/>
          <w:szCs w:val="24"/>
          <w:u w:color="000000"/>
        </w:rPr>
        <w:pPrChange w:id="91" w:author="Lee Platt" w:date="2022-03-22T16:25:00Z">
          <w:pPr>
            <w:pStyle w:val="Default"/>
            <w:widowControl w:val="0"/>
            <w:numPr>
              <w:numId w:val="10"/>
            </w:numPr>
            <w:ind w:left="720" w:hanging="360"/>
            <w:jc w:val="both"/>
          </w:pPr>
        </w:pPrChange>
      </w:pPr>
      <w:r>
        <w:rPr>
          <w:rFonts w:ascii="Times New Roman" w:hAnsi="Times New Roman"/>
          <w:sz w:val="24"/>
          <w:szCs w:val="24"/>
          <w:u w:color="000000"/>
        </w:rPr>
        <w:t>Smooth</w:t>
      </w:r>
      <w:r>
        <w:rPr>
          <w:rFonts w:ascii="Times New Roman" w:hAnsi="Times New Roman"/>
          <w:spacing w:val="-2"/>
          <w:sz w:val="24"/>
          <w:szCs w:val="24"/>
          <w:u w:color="000000"/>
        </w:rPr>
        <w:t xml:space="preserve"> </w:t>
      </w:r>
      <w:r>
        <w:rPr>
          <w:rFonts w:ascii="Times New Roman" w:hAnsi="Times New Roman"/>
          <w:sz w:val="24"/>
          <w:szCs w:val="24"/>
          <w:u w:color="000000"/>
        </w:rPr>
        <w:t>seamless</w:t>
      </w:r>
      <w:r>
        <w:rPr>
          <w:rFonts w:ascii="Times New Roman" w:hAnsi="Times New Roman"/>
          <w:spacing w:val="-2"/>
          <w:sz w:val="24"/>
          <w:szCs w:val="24"/>
          <w:u w:color="000000"/>
        </w:rPr>
        <w:t xml:space="preserve"> </w:t>
      </w:r>
      <w:r>
        <w:rPr>
          <w:rFonts w:ascii="Times New Roman" w:hAnsi="Times New Roman"/>
          <w:spacing w:val="-1"/>
          <w:sz w:val="24"/>
          <w:szCs w:val="24"/>
          <w:u w:color="000000"/>
        </w:rPr>
        <w:t>transition with</w:t>
      </w:r>
      <w:r>
        <w:rPr>
          <w:rFonts w:ascii="Times New Roman" w:hAnsi="Times New Roman"/>
          <w:spacing w:val="-2"/>
          <w:sz w:val="24"/>
          <w:szCs w:val="24"/>
          <w:u w:color="000000"/>
        </w:rPr>
        <w:t xml:space="preserve"> </w:t>
      </w:r>
      <w:r>
        <w:rPr>
          <w:rFonts w:ascii="Times New Roman" w:hAnsi="Times New Roman"/>
          <w:spacing w:val="-1"/>
          <w:sz w:val="24"/>
          <w:szCs w:val="24"/>
          <w:u w:color="000000"/>
        </w:rPr>
        <w:t>no disruption</w:t>
      </w:r>
      <w:r>
        <w:rPr>
          <w:rFonts w:ascii="Times New Roman" w:hAnsi="Times New Roman"/>
          <w:spacing w:val="-2"/>
          <w:sz w:val="24"/>
          <w:szCs w:val="24"/>
          <w:u w:color="000000"/>
        </w:rPr>
        <w:t xml:space="preserve"> </w:t>
      </w:r>
      <w:r>
        <w:rPr>
          <w:rFonts w:ascii="Times New Roman" w:hAnsi="Times New Roman"/>
          <w:spacing w:val="-1"/>
          <w:sz w:val="24"/>
          <w:szCs w:val="24"/>
          <w:u w:color="000000"/>
        </w:rPr>
        <w:t>to the</w:t>
      </w:r>
      <w:r>
        <w:rPr>
          <w:rFonts w:ascii="Times New Roman" w:hAnsi="Times New Roman"/>
          <w:spacing w:val="-2"/>
          <w:sz w:val="24"/>
          <w:szCs w:val="24"/>
          <w:u w:color="000000"/>
        </w:rPr>
        <w:t xml:space="preserve"> </w:t>
      </w:r>
      <w:r>
        <w:rPr>
          <w:rFonts w:ascii="Times New Roman" w:hAnsi="Times New Roman"/>
          <w:spacing w:val="-1"/>
          <w:sz w:val="24"/>
          <w:szCs w:val="24"/>
          <w:u w:color="000000"/>
        </w:rPr>
        <w:t>mission</w:t>
      </w:r>
    </w:p>
    <w:p w14:paraId="2C5EFAF1" w14:textId="77777777" w:rsidR="00FF31DA" w:rsidRDefault="0049599B">
      <w:pPr>
        <w:pStyle w:val="Default"/>
        <w:widowControl w:val="0"/>
        <w:numPr>
          <w:ilvl w:val="0"/>
          <w:numId w:val="4"/>
        </w:numPr>
        <w:jc w:val="both"/>
        <w:rPr>
          <w:rFonts w:ascii="Times New Roman" w:hAnsi="Times New Roman"/>
          <w:sz w:val="24"/>
          <w:szCs w:val="24"/>
          <w:u w:color="000000"/>
        </w:rPr>
        <w:pPrChange w:id="92" w:author="Lee Platt" w:date="2022-03-22T16:25:00Z">
          <w:pPr>
            <w:pStyle w:val="Default"/>
            <w:widowControl w:val="0"/>
            <w:numPr>
              <w:numId w:val="10"/>
            </w:numPr>
            <w:ind w:left="720" w:hanging="360"/>
            <w:jc w:val="both"/>
          </w:pPr>
        </w:pPrChange>
      </w:pPr>
      <w:r>
        <w:rPr>
          <w:rFonts w:ascii="Times New Roman" w:hAnsi="Times New Roman"/>
          <w:sz w:val="24"/>
          <w:szCs w:val="24"/>
          <w:u w:color="000000"/>
        </w:rPr>
        <w:t>Effective</w:t>
      </w:r>
      <w:r>
        <w:rPr>
          <w:rFonts w:ascii="Times New Roman" w:hAnsi="Times New Roman"/>
          <w:spacing w:val="-5"/>
          <w:sz w:val="24"/>
          <w:szCs w:val="24"/>
          <w:u w:color="000000"/>
        </w:rPr>
        <w:t xml:space="preserve"> </w:t>
      </w:r>
      <w:r>
        <w:rPr>
          <w:rFonts w:ascii="Times New Roman" w:hAnsi="Times New Roman"/>
          <w:sz w:val="24"/>
          <w:szCs w:val="24"/>
          <w:u w:color="000000"/>
        </w:rPr>
        <w:t>and</w:t>
      </w:r>
      <w:r>
        <w:rPr>
          <w:rFonts w:ascii="Times New Roman" w:hAnsi="Times New Roman"/>
          <w:spacing w:val="-4"/>
          <w:sz w:val="24"/>
          <w:szCs w:val="24"/>
          <w:u w:color="000000"/>
        </w:rPr>
        <w:t xml:space="preserve"> </w:t>
      </w:r>
      <w:r>
        <w:rPr>
          <w:rFonts w:ascii="Times New Roman" w:hAnsi="Times New Roman"/>
          <w:spacing w:val="-1"/>
          <w:sz w:val="24"/>
          <w:szCs w:val="24"/>
          <w:u w:color="000000"/>
        </w:rPr>
        <w:t>efficient</w:t>
      </w:r>
      <w:r>
        <w:rPr>
          <w:rFonts w:ascii="Times New Roman" w:hAnsi="Times New Roman"/>
          <w:spacing w:val="-4"/>
          <w:sz w:val="24"/>
          <w:szCs w:val="24"/>
          <w:u w:color="000000"/>
        </w:rPr>
        <w:t xml:space="preserve"> </w:t>
      </w:r>
      <w:r>
        <w:rPr>
          <w:rFonts w:ascii="Times New Roman" w:hAnsi="Times New Roman"/>
          <w:spacing w:val="-1"/>
          <w:sz w:val="24"/>
          <w:szCs w:val="24"/>
          <w:u w:color="000000"/>
        </w:rPr>
        <w:t>knowledge</w:t>
      </w:r>
      <w:r>
        <w:rPr>
          <w:rFonts w:ascii="Times New Roman" w:hAnsi="Times New Roman"/>
          <w:spacing w:val="-4"/>
          <w:sz w:val="24"/>
          <w:szCs w:val="24"/>
          <w:u w:color="000000"/>
        </w:rPr>
        <w:t xml:space="preserve"> </w:t>
      </w:r>
      <w:r>
        <w:rPr>
          <w:rFonts w:ascii="Times New Roman" w:hAnsi="Times New Roman"/>
          <w:spacing w:val="-1"/>
          <w:sz w:val="24"/>
          <w:szCs w:val="24"/>
          <w:u w:color="000000"/>
        </w:rPr>
        <w:t>transfer</w:t>
      </w:r>
    </w:p>
    <w:p w14:paraId="52CDC51E" w14:textId="77777777" w:rsidR="00FF31DA" w:rsidRDefault="0049599B">
      <w:pPr>
        <w:pStyle w:val="Default"/>
        <w:widowControl w:val="0"/>
        <w:numPr>
          <w:ilvl w:val="0"/>
          <w:numId w:val="4"/>
        </w:numPr>
        <w:jc w:val="both"/>
        <w:rPr>
          <w:rFonts w:ascii="Times New Roman" w:hAnsi="Times New Roman"/>
          <w:sz w:val="24"/>
          <w:szCs w:val="24"/>
          <w:u w:color="000000"/>
        </w:rPr>
        <w:pPrChange w:id="93" w:author="Lee Platt" w:date="2022-03-22T16:25:00Z">
          <w:pPr>
            <w:pStyle w:val="Default"/>
            <w:widowControl w:val="0"/>
            <w:numPr>
              <w:numId w:val="10"/>
            </w:numPr>
            <w:ind w:left="720" w:hanging="360"/>
            <w:jc w:val="both"/>
          </w:pPr>
        </w:pPrChange>
      </w:pPr>
      <w:r>
        <w:rPr>
          <w:rFonts w:ascii="Times New Roman" w:hAnsi="Times New Roman"/>
          <w:sz w:val="24"/>
          <w:szCs w:val="24"/>
          <w:u w:color="000000"/>
        </w:rPr>
        <w:t>Established</w:t>
      </w:r>
      <w:r>
        <w:rPr>
          <w:rFonts w:ascii="Times New Roman" w:hAnsi="Times New Roman"/>
          <w:spacing w:val="-3"/>
          <w:sz w:val="24"/>
          <w:szCs w:val="24"/>
          <w:u w:color="000000"/>
        </w:rPr>
        <w:t xml:space="preserve"> </w:t>
      </w:r>
      <w:r>
        <w:rPr>
          <w:rFonts w:ascii="Times New Roman" w:hAnsi="Times New Roman"/>
          <w:spacing w:val="-1"/>
          <w:sz w:val="24"/>
          <w:szCs w:val="24"/>
          <w:u w:color="000000"/>
        </w:rPr>
        <w:t>Service</w:t>
      </w:r>
      <w:r>
        <w:rPr>
          <w:rFonts w:ascii="Times New Roman" w:hAnsi="Times New Roman"/>
          <w:spacing w:val="-2"/>
          <w:sz w:val="24"/>
          <w:szCs w:val="24"/>
          <w:u w:color="000000"/>
        </w:rPr>
        <w:t xml:space="preserve"> </w:t>
      </w:r>
      <w:r>
        <w:rPr>
          <w:rFonts w:ascii="Times New Roman" w:hAnsi="Times New Roman"/>
          <w:spacing w:val="-1"/>
          <w:sz w:val="24"/>
          <w:szCs w:val="24"/>
          <w:u w:color="000000"/>
        </w:rPr>
        <w:t>Desk</w:t>
      </w:r>
      <w:r>
        <w:rPr>
          <w:rFonts w:ascii="Times New Roman" w:hAnsi="Times New Roman"/>
          <w:spacing w:val="-3"/>
          <w:sz w:val="24"/>
          <w:szCs w:val="24"/>
          <w:u w:color="000000"/>
        </w:rPr>
        <w:t xml:space="preserve"> </w:t>
      </w:r>
      <w:r>
        <w:rPr>
          <w:rFonts w:ascii="Times New Roman" w:hAnsi="Times New Roman"/>
          <w:spacing w:val="-1"/>
          <w:sz w:val="24"/>
          <w:szCs w:val="24"/>
          <w:u w:color="000000"/>
        </w:rPr>
        <w:t xml:space="preserve">ITIL </w:t>
      </w:r>
      <w:r>
        <w:rPr>
          <w:rFonts w:ascii="Times New Roman" w:hAnsi="Times New Roman"/>
          <w:spacing w:val="-1"/>
          <w:sz w:val="24"/>
          <w:szCs w:val="24"/>
          <w:u w:color="000000"/>
        </w:rPr>
        <w:softHyphen/>
        <w:t>based,</w:t>
      </w:r>
      <w:r>
        <w:rPr>
          <w:rFonts w:ascii="Times New Roman" w:hAnsi="Times New Roman"/>
          <w:spacing w:val="-2"/>
          <w:sz w:val="24"/>
          <w:szCs w:val="24"/>
          <w:u w:color="000000"/>
        </w:rPr>
        <w:t xml:space="preserve"> </w:t>
      </w:r>
      <w:r>
        <w:rPr>
          <w:rFonts w:ascii="Times New Roman" w:hAnsi="Times New Roman"/>
          <w:spacing w:val="-1"/>
          <w:sz w:val="24"/>
          <w:szCs w:val="24"/>
          <w:u w:color="000000"/>
        </w:rPr>
        <w:t xml:space="preserve">ISO </w:t>
      </w:r>
      <w:r>
        <w:rPr>
          <w:rFonts w:ascii="Times New Roman" w:hAnsi="Times New Roman"/>
          <w:spacing w:val="-1"/>
          <w:sz w:val="24"/>
          <w:szCs w:val="24"/>
          <w:u w:color="000000"/>
        </w:rPr>
        <w:softHyphen/>
        <w:t>certified</w:t>
      </w:r>
      <w:r>
        <w:rPr>
          <w:rFonts w:ascii="Times New Roman" w:hAnsi="Times New Roman"/>
          <w:spacing w:val="-3"/>
          <w:sz w:val="24"/>
          <w:szCs w:val="24"/>
          <w:u w:color="000000"/>
        </w:rPr>
        <w:t xml:space="preserve"> </w:t>
      </w:r>
      <w:r>
        <w:rPr>
          <w:rFonts w:ascii="Times New Roman" w:hAnsi="Times New Roman"/>
          <w:spacing w:val="-1"/>
          <w:sz w:val="24"/>
          <w:szCs w:val="24"/>
          <w:u w:color="000000"/>
        </w:rPr>
        <w:t>processes</w:t>
      </w:r>
      <w:r>
        <w:rPr>
          <w:rFonts w:ascii="Times New Roman" w:hAnsi="Times New Roman"/>
          <w:spacing w:val="-2"/>
          <w:sz w:val="24"/>
          <w:szCs w:val="24"/>
          <w:u w:color="000000"/>
        </w:rPr>
        <w:t xml:space="preserve"> </w:t>
      </w:r>
      <w:r>
        <w:rPr>
          <w:rFonts w:ascii="Times New Roman" w:hAnsi="Times New Roman"/>
          <w:spacing w:val="-1"/>
          <w:sz w:val="24"/>
          <w:szCs w:val="24"/>
          <w:u w:color="000000"/>
        </w:rPr>
        <w:t>and</w:t>
      </w:r>
      <w:r>
        <w:rPr>
          <w:rFonts w:ascii="Times New Roman" w:hAnsi="Times New Roman"/>
          <w:spacing w:val="53"/>
          <w:sz w:val="24"/>
          <w:szCs w:val="24"/>
          <w:u w:color="000000"/>
        </w:rPr>
        <w:t xml:space="preserve"> </w:t>
      </w:r>
      <w:r>
        <w:rPr>
          <w:rFonts w:ascii="Times New Roman" w:hAnsi="Times New Roman"/>
          <w:sz w:val="24"/>
          <w:szCs w:val="24"/>
          <w:u w:color="000000"/>
        </w:rPr>
        <w:t>procedures</w:t>
      </w:r>
      <w:r>
        <w:rPr>
          <w:rFonts w:ascii="Times New Roman" w:hAnsi="Times New Roman"/>
          <w:spacing w:val="-3"/>
          <w:sz w:val="24"/>
          <w:szCs w:val="24"/>
          <w:u w:color="000000"/>
        </w:rPr>
        <w:t xml:space="preserve"> </w:t>
      </w:r>
      <w:r>
        <w:rPr>
          <w:rFonts w:ascii="Times New Roman" w:hAnsi="Times New Roman"/>
          <w:sz w:val="24"/>
          <w:szCs w:val="24"/>
          <w:u w:color="000000"/>
        </w:rPr>
        <w:t>that</w:t>
      </w:r>
      <w:r>
        <w:rPr>
          <w:rFonts w:ascii="Times New Roman" w:hAnsi="Times New Roman"/>
          <w:spacing w:val="-2"/>
          <w:sz w:val="24"/>
          <w:szCs w:val="24"/>
          <w:u w:color="000000"/>
        </w:rPr>
        <w:t xml:space="preserve"> </w:t>
      </w:r>
      <w:r>
        <w:rPr>
          <w:rFonts w:ascii="Times New Roman" w:hAnsi="Times New Roman"/>
          <w:sz w:val="24"/>
          <w:szCs w:val="24"/>
          <w:u w:color="000000"/>
        </w:rPr>
        <w:t>comply</w:t>
      </w:r>
      <w:r>
        <w:rPr>
          <w:rFonts w:ascii="Times New Roman" w:hAnsi="Times New Roman"/>
          <w:spacing w:val="-3"/>
          <w:sz w:val="24"/>
          <w:szCs w:val="24"/>
          <w:u w:color="000000"/>
        </w:rPr>
        <w:t xml:space="preserve"> </w:t>
      </w:r>
      <w:r>
        <w:rPr>
          <w:rFonts w:ascii="Times New Roman" w:hAnsi="Times New Roman"/>
          <w:spacing w:val="-1"/>
          <w:sz w:val="24"/>
          <w:szCs w:val="24"/>
          <w:u w:color="000000"/>
        </w:rPr>
        <w:t>with</w:t>
      </w:r>
      <w:r>
        <w:rPr>
          <w:rFonts w:ascii="Times New Roman" w:hAnsi="Times New Roman"/>
          <w:spacing w:val="-3"/>
          <w:sz w:val="24"/>
          <w:szCs w:val="24"/>
          <w:u w:color="000000"/>
        </w:rPr>
        <w:t xml:space="preserve"> </w:t>
      </w:r>
      <w:r>
        <w:rPr>
          <w:rFonts w:ascii="Times New Roman" w:hAnsi="Times New Roman"/>
          <w:spacing w:val="-1"/>
          <w:sz w:val="24"/>
          <w:szCs w:val="24"/>
          <w:u w:color="000000"/>
        </w:rPr>
        <w:t>Help</w:t>
      </w:r>
      <w:r>
        <w:rPr>
          <w:rFonts w:ascii="Times New Roman" w:hAnsi="Times New Roman"/>
          <w:spacing w:val="-2"/>
          <w:sz w:val="24"/>
          <w:szCs w:val="24"/>
          <w:u w:color="000000"/>
        </w:rPr>
        <w:t xml:space="preserve"> </w:t>
      </w:r>
      <w:r>
        <w:rPr>
          <w:rFonts w:ascii="Times New Roman" w:hAnsi="Times New Roman"/>
          <w:spacing w:val="-1"/>
          <w:sz w:val="24"/>
          <w:szCs w:val="24"/>
          <w:u w:color="000000"/>
        </w:rPr>
        <w:t>Desk</w:t>
      </w:r>
      <w:r>
        <w:rPr>
          <w:rFonts w:ascii="Times New Roman" w:hAnsi="Times New Roman"/>
          <w:spacing w:val="-3"/>
          <w:sz w:val="24"/>
          <w:szCs w:val="24"/>
          <w:u w:color="000000"/>
        </w:rPr>
        <w:t xml:space="preserve"> </w:t>
      </w:r>
      <w:r>
        <w:rPr>
          <w:rFonts w:ascii="Times New Roman" w:hAnsi="Times New Roman"/>
          <w:spacing w:val="-1"/>
          <w:sz w:val="24"/>
          <w:szCs w:val="24"/>
          <w:u w:color="000000"/>
        </w:rPr>
        <w:t>Institute</w:t>
      </w:r>
      <w:r>
        <w:rPr>
          <w:rFonts w:ascii="Times New Roman" w:hAnsi="Times New Roman"/>
          <w:spacing w:val="-2"/>
          <w:sz w:val="24"/>
          <w:szCs w:val="24"/>
          <w:u w:color="000000"/>
        </w:rPr>
        <w:t xml:space="preserve"> </w:t>
      </w:r>
      <w:r>
        <w:rPr>
          <w:rFonts w:ascii="Times New Roman" w:hAnsi="Times New Roman"/>
          <w:spacing w:val="-1"/>
          <w:sz w:val="24"/>
          <w:szCs w:val="24"/>
          <w:u w:color="000000"/>
        </w:rPr>
        <w:t>(HDI)</w:t>
      </w:r>
      <w:r>
        <w:rPr>
          <w:rFonts w:ascii="Times New Roman" w:hAnsi="Times New Roman"/>
          <w:spacing w:val="-3"/>
          <w:sz w:val="24"/>
          <w:szCs w:val="24"/>
          <w:u w:color="000000"/>
        </w:rPr>
        <w:t xml:space="preserve"> </w:t>
      </w:r>
      <w:r>
        <w:rPr>
          <w:rFonts w:ascii="Times New Roman" w:hAnsi="Times New Roman"/>
          <w:spacing w:val="-1"/>
          <w:sz w:val="24"/>
          <w:szCs w:val="24"/>
          <w:u w:color="000000"/>
        </w:rPr>
        <w:t>best</w:t>
      </w:r>
      <w:r>
        <w:rPr>
          <w:rFonts w:ascii="Times New Roman" w:hAnsi="Times New Roman"/>
          <w:spacing w:val="-2"/>
          <w:sz w:val="24"/>
          <w:szCs w:val="24"/>
          <w:u w:color="000000"/>
        </w:rPr>
        <w:t xml:space="preserve"> </w:t>
      </w:r>
      <w:r>
        <w:rPr>
          <w:rFonts w:ascii="Times New Roman" w:hAnsi="Times New Roman"/>
          <w:spacing w:val="-1"/>
          <w:sz w:val="24"/>
          <w:szCs w:val="24"/>
          <w:u w:color="000000"/>
        </w:rPr>
        <w:t>practices</w:t>
      </w:r>
    </w:p>
    <w:p w14:paraId="3B0FFA5F" w14:textId="77777777" w:rsidR="00FF31DA" w:rsidRDefault="0049599B">
      <w:pPr>
        <w:pStyle w:val="Default"/>
        <w:widowControl w:val="0"/>
        <w:numPr>
          <w:ilvl w:val="0"/>
          <w:numId w:val="4"/>
        </w:numPr>
        <w:jc w:val="both"/>
        <w:rPr>
          <w:rFonts w:ascii="Times New Roman" w:hAnsi="Times New Roman"/>
          <w:sz w:val="24"/>
          <w:szCs w:val="24"/>
          <w:u w:color="000000"/>
        </w:rPr>
        <w:pPrChange w:id="94" w:author="Lee Platt" w:date="2022-03-22T16:25:00Z">
          <w:pPr>
            <w:pStyle w:val="Default"/>
            <w:widowControl w:val="0"/>
            <w:numPr>
              <w:numId w:val="10"/>
            </w:numPr>
            <w:ind w:left="720" w:hanging="360"/>
            <w:jc w:val="both"/>
          </w:pPr>
        </w:pPrChange>
      </w:pPr>
      <w:r>
        <w:rPr>
          <w:rFonts w:ascii="Times New Roman" w:hAnsi="Times New Roman"/>
          <w:sz w:val="24"/>
          <w:szCs w:val="24"/>
          <w:u w:color="000000"/>
        </w:rPr>
        <w:t>A</w:t>
      </w:r>
      <w:r>
        <w:rPr>
          <w:rFonts w:ascii="Times New Roman" w:hAnsi="Times New Roman"/>
          <w:spacing w:val="-2"/>
          <w:sz w:val="24"/>
          <w:szCs w:val="24"/>
          <w:u w:color="000000"/>
        </w:rPr>
        <w:t xml:space="preserve"> </w:t>
      </w:r>
      <w:r>
        <w:rPr>
          <w:rFonts w:ascii="Times New Roman" w:hAnsi="Times New Roman"/>
          <w:sz w:val="24"/>
          <w:szCs w:val="24"/>
          <w:u w:color="000000"/>
        </w:rPr>
        <w:t>proactive</w:t>
      </w:r>
      <w:r>
        <w:rPr>
          <w:rFonts w:ascii="Times New Roman" w:hAnsi="Times New Roman"/>
          <w:spacing w:val="-2"/>
          <w:sz w:val="24"/>
          <w:szCs w:val="24"/>
          <w:u w:color="000000"/>
        </w:rPr>
        <w:t xml:space="preserve"> </w:t>
      </w:r>
      <w:r>
        <w:rPr>
          <w:rFonts w:ascii="Times New Roman" w:hAnsi="Times New Roman"/>
          <w:spacing w:val="-1"/>
          <w:sz w:val="24"/>
          <w:szCs w:val="24"/>
          <w:u w:color="000000"/>
        </w:rPr>
        <w:t>approach</w:t>
      </w:r>
      <w:r>
        <w:rPr>
          <w:rFonts w:ascii="Times New Roman" w:hAnsi="Times New Roman"/>
          <w:spacing w:val="-2"/>
          <w:sz w:val="24"/>
          <w:szCs w:val="24"/>
          <w:u w:color="000000"/>
        </w:rPr>
        <w:t xml:space="preserve"> </w:t>
      </w:r>
      <w:r>
        <w:rPr>
          <w:rFonts w:ascii="Times New Roman" w:hAnsi="Times New Roman"/>
          <w:spacing w:val="-1"/>
          <w:sz w:val="24"/>
          <w:szCs w:val="24"/>
          <w:u w:color="000000"/>
        </w:rPr>
        <w:t>that</w:t>
      </w:r>
      <w:r>
        <w:rPr>
          <w:rFonts w:ascii="Times New Roman" w:hAnsi="Times New Roman"/>
          <w:spacing w:val="-2"/>
          <w:sz w:val="24"/>
          <w:szCs w:val="24"/>
          <w:u w:color="000000"/>
        </w:rPr>
        <w:t xml:space="preserve"> </w:t>
      </w:r>
      <w:r>
        <w:rPr>
          <w:rFonts w:ascii="Times New Roman" w:hAnsi="Times New Roman"/>
          <w:spacing w:val="-1"/>
          <w:sz w:val="24"/>
          <w:szCs w:val="24"/>
          <w:u w:color="000000"/>
        </w:rPr>
        <w:t>will</w:t>
      </w:r>
      <w:r>
        <w:rPr>
          <w:rFonts w:ascii="Times New Roman" w:hAnsi="Times New Roman"/>
          <w:spacing w:val="-2"/>
          <w:sz w:val="24"/>
          <w:szCs w:val="24"/>
          <w:u w:color="000000"/>
        </w:rPr>
        <w:t xml:space="preserve"> </w:t>
      </w:r>
      <w:r>
        <w:rPr>
          <w:rFonts w:ascii="Times New Roman" w:hAnsi="Times New Roman"/>
          <w:spacing w:val="-1"/>
          <w:sz w:val="24"/>
          <w:szCs w:val="24"/>
          <w:u w:color="000000"/>
        </w:rPr>
        <w:t>meet and</w:t>
      </w:r>
      <w:r>
        <w:rPr>
          <w:rFonts w:ascii="Times New Roman" w:hAnsi="Times New Roman"/>
          <w:spacing w:val="-2"/>
          <w:sz w:val="24"/>
          <w:szCs w:val="24"/>
          <w:u w:color="000000"/>
        </w:rPr>
        <w:t xml:space="preserve"> </w:t>
      </w:r>
      <w:r>
        <w:rPr>
          <w:rFonts w:ascii="Times New Roman" w:hAnsi="Times New Roman"/>
          <w:spacing w:val="-1"/>
          <w:sz w:val="24"/>
          <w:szCs w:val="24"/>
          <w:u w:color="000000"/>
        </w:rPr>
        <w:t>consistently</w:t>
      </w:r>
      <w:r>
        <w:rPr>
          <w:rFonts w:ascii="Times New Roman" w:hAnsi="Times New Roman"/>
          <w:spacing w:val="-2"/>
          <w:sz w:val="24"/>
          <w:szCs w:val="24"/>
          <w:u w:color="000000"/>
        </w:rPr>
        <w:t xml:space="preserve"> </w:t>
      </w:r>
      <w:r>
        <w:rPr>
          <w:rFonts w:ascii="Times New Roman" w:hAnsi="Times New Roman"/>
          <w:spacing w:val="-1"/>
          <w:sz w:val="24"/>
          <w:szCs w:val="24"/>
          <w:u w:color="000000"/>
        </w:rPr>
        <w:t>exceed</w:t>
      </w:r>
      <w:r>
        <w:rPr>
          <w:rFonts w:ascii="Times New Roman" w:hAnsi="Times New Roman"/>
          <w:spacing w:val="-2"/>
          <w:sz w:val="24"/>
          <w:szCs w:val="24"/>
          <w:u w:color="000000"/>
        </w:rPr>
        <w:t xml:space="preserve"> </w:t>
      </w:r>
      <w:r>
        <w:rPr>
          <w:rFonts w:ascii="Times New Roman" w:hAnsi="Times New Roman"/>
          <w:sz w:val="24"/>
          <w:szCs w:val="24"/>
          <w:u w:color="000000"/>
        </w:rPr>
        <w:t>SLA</w:t>
      </w:r>
    </w:p>
    <w:p w14:paraId="6F04EC9E" w14:textId="77777777" w:rsidR="00FF31DA" w:rsidRDefault="0049599B">
      <w:pPr>
        <w:pStyle w:val="Default"/>
        <w:widowControl w:val="0"/>
        <w:numPr>
          <w:ilvl w:val="0"/>
          <w:numId w:val="4"/>
        </w:numPr>
        <w:jc w:val="both"/>
        <w:rPr>
          <w:rFonts w:ascii="Times New Roman" w:hAnsi="Times New Roman"/>
          <w:sz w:val="24"/>
          <w:szCs w:val="24"/>
          <w:u w:color="000000"/>
        </w:rPr>
        <w:pPrChange w:id="95" w:author="Lee Platt" w:date="2022-03-22T16:25:00Z">
          <w:pPr>
            <w:pStyle w:val="Default"/>
            <w:widowControl w:val="0"/>
            <w:numPr>
              <w:numId w:val="10"/>
            </w:numPr>
            <w:ind w:left="720" w:hanging="360"/>
            <w:jc w:val="both"/>
          </w:pPr>
        </w:pPrChange>
      </w:pPr>
      <w:r>
        <w:rPr>
          <w:rFonts w:ascii="Times New Roman" w:hAnsi="Times New Roman"/>
          <w:sz w:val="24"/>
          <w:szCs w:val="24"/>
          <w:u w:color="000000"/>
        </w:rPr>
        <w:t>Constant</w:t>
      </w:r>
      <w:r>
        <w:rPr>
          <w:rFonts w:ascii="Times New Roman" w:hAnsi="Times New Roman"/>
          <w:spacing w:val="-2"/>
          <w:sz w:val="24"/>
          <w:szCs w:val="24"/>
          <w:u w:color="000000"/>
        </w:rPr>
        <w:t xml:space="preserve"> </w:t>
      </w:r>
      <w:r>
        <w:rPr>
          <w:rFonts w:ascii="Times New Roman" w:hAnsi="Times New Roman"/>
          <w:sz w:val="24"/>
          <w:szCs w:val="24"/>
          <w:u w:color="000000"/>
        </w:rPr>
        <w:t>SLA</w:t>
      </w:r>
      <w:r>
        <w:rPr>
          <w:rFonts w:ascii="Times New Roman" w:hAnsi="Times New Roman"/>
          <w:spacing w:val="-2"/>
          <w:sz w:val="24"/>
          <w:szCs w:val="24"/>
          <w:u w:color="000000"/>
        </w:rPr>
        <w:t xml:space="preserve"> </w:t>
      </w:r>
      <w:r>
        <w:rPr>
          <w:rFonts w:ascii="Times New Roman" w:hAnsi="Times New Roman"/>
          <w:spacing w:val="-1"/>
          <w:sz w:val="24"/>
          <w:szCs w:val="24"/>
          <w:u w:color="000000"/>
        </w:rPr>
        <w:t>monitoring and</w:t>
      </w:r>
      <w:r>
        <w:rPr>
          <w:rFonts w:ascii="Times New Roman" w:hAnsi="Times New Roman"/>
          <w:spacing w:val="-2"/>
          <w:sz w:val="24"/>
          <w:szCs w:val="24"/>
          <w:u w:color="000000"/>
        </w:rPr>
        <w:t xml:space="preserve"> </w:t>
      </w:r>
      <w:r>
        <w:rPr>
          <w:rFonts w:ascii="Times New Roman" w:hAnsi="Times New Roman"/>
          <w:spacing w:val="-1"/>
          <w:sz w:val="24"/>
          <w:szCs w:val="24"/>
          <w:u w:color="000000"/>
        </w:rPr>
        <w:t>establishing</w:t>
      </w:r>
      <w:r>
        <w:rPr>
          <w:rFonts w:ascii="Times New Roman" w:hAnsi="Times New Roman"/>
          <w:spacing w:val="-2"/>
          <w:sz w:val="24"/>
          <w:szCs w:val="24"/>
          <w:u w:color="000000"/>
        </w:rPr>
        <w:t xml:space="preserve"> </w:t>
      </w:r>
      <w:r>
        <w:rPr>
          <w:rFonts w:ascii="Times New Roman" w:hAnsi="Times New Roman"/>
          <w:spacing w:val="-1"/>
          <w:sz w:val="24"/>
          <w:szCs w:val="24"/>
          <w:u w:color="000000"/>
        </w:rPr>
        <w:t>proactive remediation</w:t>
      </w:r>
      <w:r>
        <w:rPr>
          <w:rFonts w:ascii="Times New Roman" w:hAnsi="Times New Roman"/>
          <w:spacing w:val="-2"/>
          <w:sz w:val="24"/>
          <w:szCs w:val="24"/>
          <w:u w:color="000000"/>
        </w:rPr>
        <w:t xml:space="preserve"> </w:t>
      </w:r>
      <w:r>
        <w:rPr>
          <w:rFonts w:ascii="Times New Roman" w:hAnsi="Times New Roman"/>
          <w:spacing w:val="-1"/>
          <w:sz w:val="24"/>
          <w:szCs w:val="24"/>
          <w:u w:color="000000"/>
        </w:rPr>
        <w:t>before</w:t>
      </w:r>
      <w:r>
        <w:rPr>
          <w:rFonts w:ascii="Times New Roman" w:hAnsi="Times New Roman"/>
          <w:spacing w:val="-2"/>
          <w:sz w:val="24"/>
          <w:szCs w:val="24"/>
          <w:u w:color="000000"/>
        </w:rPr>
        <w:t xml:space="preserve"> </w:t>
      </w:r>
      <w:r>
        <w:rPr>
          <w:rFonts w:ascii="Times New Roman" w:hAnsi="Times New Roman"/>
          <w:spacing w:val="-1"/>
          <w:sz w:val="24"/>
          <w:szCs w:val="24"/>
          <w:u w:color="000000"/>
        </w:rPr>
        <w:t>the threshold</w:t>
      </w:r>
      <w:r>
        <w:rPr>
          <w:rFonts w:ascii="Times New Roman" w:hAnsi="Times New Roman"/>
          <w:spacing w:val="-2"/>
          <w:sz w:val="24"/>
          <w:szCs w:val="24"/>
          <w:u w:color="000000"/>
        </w:rPr>
        <w:t xml:space="preserve"> </w:t>
      </w:r>
      <w:r>
        <w:rPr>
          <w:rFonts w:ascii="Times New Roman" w:hAnsi="Times New Roman"/>
          <w:spacing w:val="-1"/>
          <w:sz w:val="24"/>
          <w:szCs w:val="24"/>
          <w:u w:color="000000"/>
        </w:rPr>
        <w:t>is</w:t>
      </w:r>
      <w:r>
        <w:rPr>
          <w:rFonts w:ascii="Times New Roman" w:hAnsi="Times New Roman"/>
          <w:spacing w:val="41"/>
          <w:sz w:val="24"/>
          <w:szCs w:val="24"/>
          <w:u w:color="000000"/>
        </w:rPr>
        <w:t xml:space="preserve"> </w:t>
      </w:r>
      <w:r>
        <w:rPr>
          <w:rFonts w:ascii="Times New Roman" w:hAnsi="Times New Roman"/>
          <w:sz w:val="24"/>
          <w:szCs w:val="24"/>
          <w:u w:color="000000"/>
        </w:rPr>
        <w:t>reached</w:t>
      </w:r>
    </w:p>
    <w:p w14:paraId="2AF66EFF" w14:textId="77777777" w:rsidR="00FF31DA" w:rsidRDefault="0049599B">
      <w:pPr>
        <w:pStyle w:val="Default"/>
        <w:widowControl w:val="0"/>
        <w:numPr>
          <w:ilvl w:val="0"/>
          <w:numId w:val="4"/>
        </w:numPr>
        <w:jc w:val="both"/>
        <w:rPr>
          <w:rFonts w:ascii="Times New Roman" w:hAnsi="Times New Roman"/>
          <w:sz w:val="24"/>
          <w:szCs w:val="24"/>
          <w:u w:color="000000"/>
        </w:rPr>
        <w:pPrChange w:id="96" w:author="Lee Platt" w:date="2022-03-22T16:25:00Z">
          <w:pPr>
            <w:pStyle w:val="Default"/>
            <w:widowControl w:val="0"/>
            <w:numPr>
              <w:numId w:val="10"/>
            </w:numPr>
            <w:ind w:left="720" w:hanging="360"/>
            <w:jc w:val="both"/>
          </w:pPr>
        </w:pPrChange>
      </w:pPr>
      <w:r>
        <w:rPr>
          <w:rFonts w:ascii="Times New Roman" w:hAnsi="Times New Roman"/>
          <w:sz w:val="24"/>
          <w:szCs w:val="24"/>
          <w:u w:color="000000"/>
        </w:rPr>
        <w:t>Initial</w:t>
      </w:r>
      <w:r>
        <w:rPr>
          <w:rFonts w:ascii="Times New Roman" w:hAnsi="Times New Roman"/>
          <w:spacing w:val="-2"/>
          <w:sz w:val="24"/>
          <w:szCs w:val="24"/>
          <w:u w:color="000000"/>
        </w:rPr>
        <w:t xml:space="preserve"> </w:t>
      </w:r>
      <w:r>
        <w:rPr>
          <w:rFonts w:ascii="Times New Roman" w:hAnsi="Times New Roman"/>
          <w:sz w:val="24"/>
          <w:szCs w:val="24"/>
          <w:u w:color="000000"/>
        </w:rPr>
        <w:t>and</w:t>
      </w:r>
      <w:r>
        <w:rPr>
          <w:rFonts w:ascii="Times New Roman" w:hAnsi="Times New Roman"/>
          <w:spacing w:val="-1"/>
          <w:sz w:val="24"/>
          <w:szCs w:val="24"/>
          <w:u w:color="000000"/>
        </w:rPr>
        <w:t xml:space="preserve"> </w:t>
      </w:r>
      <w:r>
        <w:rPr>
          <w:rFonts w:ascii="Times New Roman" w:hAnsi="Times New Roman"/>
          <w:sz w:val="24"/>
          <w:szCs w:val="24"/>
          <w:u w:color="000000"/>
        </w:rPr>
        <w:t>periodic</w:t>
      </w:r>
      <w:r>
        <w:rPr>
          <w:rFonts w:ascii="Times New Roman" w:hAnsi="Times New Roman"/>
          <w:spacing w:val="-3"/>
          <w:sz w:val="24"/>
          <w:szCs w:val="24"/>
          <w:u w:color="000000"/>
        </w:rPr>
        <w:t xml:space="preserve"> </w:t>
      </w:r>
      <w:r>
        <w:rPr>
          <w:rFonts w:ascii="Times New Roman" w:hAnsi="Times New Roman"/>
          <w:spacing w:val="-1"/>
          <w:sz w:val="24"/>
          <w:szCs w:val="24"/>
          <w:u w:color="000000"/>
        </w:rPr>
        <w:t>refresher</w:t>
      </w:r>
      <w:r>
        <w:rPr>
          <w:rFonts w:ascii="Times New Roman" w:hAnsi="Times New Roman"/>
          <w:spacing w:val="-2"/>
          <w:sz w:val="24"/>
          <w:szCs w:val="24"/>
          <w:u w:color="000000"/>
        </w:rPr>
        <w:t xml:space="preserve"> </w:t>
      </w:r>
      <w:r>
        <w:rPr>
          <w:rFonts w:ascii="Times New Roman" w:hAnsi="Times New Roman"/>
          <w:spacing w:val="-1"/>
          <w:sz w:val="24"/>
          <w:szCs w:val="24"/>
          <w:u w:color="000000"/>
        </w:rPr>
        <w:t>training and</w:t>
      </w:r>
      <w:r>
        <w:rPr>
          <w:rFonts w:ascii="Times New Roman" w:hAnsi="Times New Roman"/>
          <w:spacing w:val="-2"/>
          <w:sz w:val="24"/>
          <w:szCs w:val="24"/>
          <w:u w:color="000000"/>
        </w:rPr>
        <w:t xml:space="preserve"> </w:t>
      </w:r>
      <w:r>
        <w:rPr>
          <w:rFonts w:ascii="Times New Roman" w:hAnsi="Times New Roman"/>
          <w:spacing w:val="-1"/>
          <w:sz w:val="24"/>
          <w:szCs w:val="24"/>
          <w:u w:color="000000"/>
        </w:rPr>
        <w:t>monitoring for</w:t>
      </w:r>
      <w:r>
        <w:rPr>
          <w:rFonts w:ascii="Times New Roman" w:hAnsi="Times New Roman"/>
          <w:spacing w:val="-2"/>
          <w:sz w:val="24"/>
          <w:szCs w:val="24"/>
          <w:u w:color="000000"/>
        </w:rPr>
        <w:t xml:space="preserve"> </w:t>
      </w:r>
      <w:r>
        <w:rPr>
          <w:rFonts w:ascii="Times New Roman" w:hAnsi="Times New Roman"/>
          <w:spacing w:val="-1"/>
          <w:sz w:val="24"/>
          <w:szCs w:val="24"/>
          <w:u w:color="000000"/>
        </w:rPr>
        <w:t>any chronic</w:t>
      </w:r>
      <w:r>
        <w:rPr>
          <w:rFonts w:ascii="Times New Roman" w:hAnsi="Times New Roman"/>
          <w:spacing w:val="-2"/>
          <w:sz w:val="24"/>
          <w:szCs w:val="24"/>
          <w:u w:color="000000"/>
        </w:rPr>
        <w:t xml:space="preserve"> </w:t>
      </w:r>
      <w:r>
        <w:rPr>
          <w:rFonts w:ascii="Times New Roman" w:hAnsi="Times New Roman"/>
          <w:spacing w:val="-1"/>
          <w:sz w:val="24"/>
          <w:szCs w:val="24"/>
          <w:u w:color="000000"/>
        </w:rPr>
        <w:t>staff issues</w:t>
      </w:r>
      <w:r>
        <w:rPr>
          <w:rFonts w:ascii="Times New Roman" w:hAnsi="Times New Roman"/>
          <w:spacing w:val="-2"/>
          <w:sz w:val="24"/>
          <w:szCs w:val="24"/>
          <w:u w:color="000000"/>
        </w:rPr>
        <w:t xml:space="preserve"> </w:t>
      </w:r>
      <w:r>
        <w:rPr>
          <w:rFonts w:ascii="Times New Roman" w:hAnsi="Times New Roman"/>
          <w:spacing w:val="-1"/>
          <w:sz w:val="24"/>
          <w:szCs w:val="24"/>
          <w:u w:color="000000"/>
        </w:rPr>
        <w:t>that would</w:t>
      </w:r>
      <w:r>
        <w:rPr>
          <w:rFonts w:ascii="Times New Roman" w:hAnsi="Times New Roman"/>
          <w:spacing w:val="42"/>
          <w:sz w:val="24"/>
          <w:szCs w:val="24"/>
          <w:u w:color="000000"/>
        </w:rPr>
        <w:t xml:space="preserve"> </w:t>
      </w:r>
      <w:r>
        <w:rPr>
          <w:rFonts w:ascii="Times New Roman" w:hAnsi="Times New Roman"/>
          <w:sz w:val="24"/>
          <w:szCs w:val="24"/>
          <w:u w:color="000000"/>
        </w:rPr>
        <w:t>trigger</w:t>
      </w:r>
      <w:r>
        <w:rPr>
          <w:rFonts w:ascii="Times New Roman" w:hAnsi="Times New Roman"/>
          <w:spacing w:val="-3"/>
          <w:sz w:val="24"/>
          <w:szCs w:val="24"/>
          <w:u w:color="000000"/>
        </w:rPr>
        <w:t xml:space="preserve"> </w:t>
      </w:r>
      <w:r>
        <w:rPr>
          <w:rFonts w:ascii="Times New Roman" w:hAnsi="Times New Roman"/>
          <w:sz w:val="24"/>
          <w:szCs w:val="24"/>
          <w:u w:color="000000"/>
        </w:rPr>
        <w:t>an</w:t>
      </w:r>
      <w:r>
        <w:rPr>
          <w:rFonts w:ascii="Times New Roman" w:hAnsi="Times New Roman"/>
          <w:spacing w:val="-3"/>
          <w:sz w:val="24"/>
          <w:szCs w:val="24"/>
          <w:u w:color="000000"/>
        </w:rPr>
        <w:t xml:space="preserve"> </w:t>
      </w:r>
      <w:r>
        <w:rPr>
          <w:rFonts w:ascii="Times New Roman" w:hAnsi="Times New Roman"/>
          <w:sz w:val="24"/>
          <w:szCs w:val="24"/>
          <w:u w:color="000000"/>
        </w:rPr>
        <w:t>upgrade</w:t>
      </w:r>
      <w:r>
        <w:rPr>
          <w:rFonts w:ascii="Times New Roman" w:hAnsi="Times New Roman"/>
          <w:spacing w:val="-2"/>
          <w:sz w:val="24"/>
          <w:szCs w:val="24"/>
          <w:u w:color="000000"/>
        </w:rPr>
        <w:t xml:space="preserve"> </w:t>
      </w:r>
      <w:r>
        <w:rPr>
          <w:rFonts w:ascii="Times New Roman" w:hAnsi="Times New Roman"/>
          <w:sz w:val="24"/>
          <w:szCs w:val="24"/>
          <w:u w:color="000000"/>
        </w:rPr>
        <w:t>of</w:t>
      </w:r>
      <w:r>
        <w:rPr>
          <w:rFonts w:ascii="Times New Roman" w:hAnsi="Times New Roman"/>
          <w:spacing w:val="-3"/>
          <w:sz w:val="24"/>
          <w:szCs w:val="24"/>
          <w:u w:color="000000"/>
        </w:rPr>
        <w:t xml:space="preserve"> </w:t>
      </w:r>
      <w:r>
        <w:rPr>
          <w:rFonts w:ascii="Times New Roman" w:hAnsi="Times New Roman"/>
          <w:spacing w:val="-1"/>
          <w:sz w:val="24"/>
          <w:szCs w:val="24"/>
          <w:u w:color="000000"/>
        </w:rPr>
        <w:t>staff</w:t>
      </w:r>
    </w:p>
    <w:p w14:paraId="4B0D0161" w14:textId="77777777" w:rsidR="00FF31DA" w:rsidRDefault="0049599B">
      <w:pPr>
        <w:pStyle w:val="Default"/>
        <w:widowControl w:val="0"/>
        <w:numPr>
          <w:ilvl w:val="0"/>
          <w:numId w:val="4"/>
        </w:numPr>
        <w:jc w:val="both"/>
        <w:rPr>
          <w:rFonts w:ascii="Times New Roman" w:hAnsi="Times New Roman"/>
          <w:sz w:val="24"/>
          <w:szCs w:val="24"/>
          <w:u w:color="000000"/>
        </w:rPr>
        <w:pPrChange w:id="97" w:author="Lee Platt" w:date="2022-03-22T16:25:00Z">
          <w:pPr>
            <w:pStyle w:val="Default"/>
            <w:widowControl w:val="0"/>
            <w:numPr>
              <w:numId w:val="10"/>
            </w:numPr>
            <w:ind w:left="720" w:hanging="360"/>
            <w:jc w:val="both"/>
          </w:pPr>
        </w:pPrChange>
      </w:pPr>
      <w:r>
        <w:rPr>
          <w:rFonts w:ascii="Times New Roman" w:hAnsi="Times New Roman"/>
          <w:sz w:val="24"/>
          <w:szCs w:val="24"/>
          <w:u w:color="000000"/>
        </w:rPr>
        <w:t>Service</w:t>
      </w:r>
      <w:r>
        <w:rPr>
          <w:rFonts w:ascii="Times New Roman" w:hAnsi="Times New Roman"/>
          <w:spacing w:val="-2"/>
          <w:sz w:val="24"/>
          <w:szCs w:val="24"/>
          <w:u w:color="000000"/>
        </w:rPr>
        <w:t xml:space="preserve"> </w:t>
      </w:r>
      <w:r>
        <w:rPr>
          <w:rFonts w:ascii="Times New Roman" w:hAnsi="Times New Roman"/>
          <w:sz w:val="24"/>
          <w:szCs w:val="24"/>
          <w:u w:color="000000"/>
        </w:rPr>
        <w:t>Desk</w:t>
      </w:r>
      <w:r>
        <w:rPr>
          <w:rFonts w:ascii="Times New Roman" w:hAnsi="Times New Roman"/>
          <w:spacing w:val="-2"/>
          <w:sz w:val="24"/>
          <w:szCs w:val="24"/>
          <w:u w:color="000000"/>
        </w:rPr>
        <w:t xml:space="preserve"> </w:t>
      </w:r>
      <w:r>
        <w:rPr>
          <w:rFonts w:ascii="Times New Roman" w:hAnsi="Times New Roman"/>
          <w:spacing w:val="-1"/>
          <w:sz w:val="24"/>
          <w:szCs w:val="24"/>
          <w:u w:color="000000"/>
        </w:rPr>
        <w:t>operators applying</w:t>
      </w:r>
      <w:r>
        <w:rPr>
          <w:rFonts w:ascii="Times New Roman" w:hAnsi="Times New Roman"/>
          <w:spacing w:val="-2"/>
          <w:sz w:val="24"/>
          <w:szCs w:val="24"/>
          <w:u w:color="000000"/>
        </w:rPr>
        <w:t xml:space="preserve"> </w:t>
      </w:r>
      <w:r>
        <w:rPr>
          <w:rFonts w:ascii="Times New Roman" w:hAnsi="Times New Roman"/>
          <w:spacing w:val="-1"/>
          <w:sz w:val="24"/>
          <w:szCs w:val="24"/>
          <w:u w:color="000000"/>
        </w:rPr>
        <w:t>innovation directly</w:t>
      </w:r>
      <w:r>
        <w:rPr>
          <w:rFonts w:ascii="Times New Roman" w:hAnsi="Times New Roman"/>
          <w:spacing w:val="-2"/>
          <w:sz w:val="24"/>
          <w:szCs w:val="24"/>
          <w:u w:color="000000"/>
        </w:rPr>
        <w:t xml:space="preserve"> </w:t>
      </w:r>
      <w:r>
        <w:rPr>
          <w:rFonts w:ascii="Times New Roman" w:hAnsi="Times New Roman"/>
          <w:spacing w:val="-1"/>
          <w:sz w:val="24"/>
          <w:szCs w:val="24"/>
          <w:u w:color="000000"/>
        </w:rPr>
        <w:t>into the</w:t>
      </w:r>
      <w:r>
        <w:rPr>
          <w:rFonts w:ascii="Times New Roman" w:hAnsi="Times New Roman"/>
          <w:spacing w:val="-2"/>
          <w:sz w:val="24"/>
          <w:szCs w:val="24"/>
          <w:u w:color="000000"/>
        </w:rPr>
        <w:t xml:space="preserve"> </w:t>
      </w:r>
      <w:r>
        <w:rPr>
          <w:rFonts w:ascii="Times New Roman" w:hAnsi="Times New Roman"/>
          <w:spacing w:val="-1"/>
          <w:sz w:val="24"/>
          <w:szCs w:val="24"/>
          <w:u w:color="000000"/>
        </w:rPr>
        <w:t>tool without</w:t>
      </w:r>
      <w:r>
        <w:rPr>
          <w:rFonts w:ascii="Times New Roman" w:hAnsi="Times New Roman"/>
          <w:spacing w:val="-2"/>
          <w:sz w:val="24"/>
          <w:szCs w:val="24"/>
          <w:u w:color="000000"/>
        </w:rPr>
        <w:t xml:space="preserve"> </w:t>
      </w:r>
      <w:r>
        <w:rPr>
          <w:rFonts w:ascii="Times New Roman" w:hAnsi="Times New Roman"/>
          <w:spacing w:val="-1"/>
          <w:sz w:val="24"/>
          <w:szCs w:val="24"/>
          <w:u w:color="000000"/>
        </w:rPr>
        <w:t>going</w:t>
      </w:r>
      <w:r>
        <w:rPr>
          <w:rFonts w:ascii="Times New Roman" w:hAnsi="Times New Roman"/>
          <w:spacing w:val="-2"/>
          <w:sz w:val="24"/>
          <w:szCs w:val="24"/>
          <w:u w:color="000000"/>
        </w:rPr>
        <w:t xml:space="preserve"> </w:t>
      </w:r>
      <w:r>
        <w:rPr>
          <w:rFonts w:ascii="Times New Roman" w:hAnsi="Times New Roman"/>
          <w:spacing w:val="-1"/>
          <w:sz w:val="24"/>
          <w:szCs w:val="24"/>
          <w:u w:color="000000"/>
        </w:rPr>
        <w:t xml:space="preserve">through </w:t>
      </w:r>
      <w:r>
        <w:rPr>
          <w:rFonts w:ascii="Times New Roman" w:hAnsi="Times New Roman"/>
          <w:sz w:val="24"/>
          <w:szCs w:val="24"/>
          <w:u w:color="000000"/>
        </w:rPr>
        <w:t>a</w:t>
      </w:r>
      <w:r>
        <w:rPr>
          <w:rFonts w:ascii="Times New Roman" w:hAnsi="Times New Roman"/>
          <w:spacing w:val="37"/>
          <w:sz w:val="24"/>
          <w:szCs w:val="24"/>
          <w:u w:color="000000"/>
        </w:rPr>
        <w:t xml:space="preserve"> </w:t>
      </w:r>
      <w:r>
        <w:rPr>
          <w:rFonts w:ascii="Times New Roman" w:hAnsi="Times New Roman"/>
          <w:sz w:val="24"/>
          <w:szCs w:val="24"/>
          <w:u w:color="000000"/>
        </w:rPr>
        <w:t>third</w:t>
      </w:r>
      <w:r>
        <w:rPr>
          <w:rFonts w:ascii="Times New Roman" w:hAnsi="Times New Roman"/>
          <w:spacing w:val="-15"/>
          <w:sz w:val="24"/>
          <w:szCs w:val="24"/>
          <w:u w:color="000000"/>
        </w:rPr>
        <w:t xml:space="preserve"> </w:t>
      </w:r>
      <w:r>
        <w:rPr>
          <w:rFonts w:ascii="Times New Roman" w:hAnsi="Times New Roman"/>
          <w:sz w:val="24"/>
          <w:szCs w:val="24"/>
          <w:u w:color="000000"/>
        </w:rPr>
        <w:t>party/contract</w:t>
      </w:r>
    </w:p>
    <w:p w14:paraId="4CFAD0C9" w14:textId="77777777" w:rsidR="00FF31DA" w:rsidRDefault="0049599B">
      <w:pPr>
        <w:pStyle w:val="Default"/>
        <w:widowControl w:val="0"/>
        <w:numPr>
          <w:ilvl w:val="0"/>
          <w:numId w:val="4"/>
        </w:numPr>
        <w:jc w:val="both"/>
        <w:rPr>
          <w:rFonts w:ascii="Times New Roman" w:hAnsi="Times New Roman"/>
          <w:sz w:val="24"/>
          <w:szCs w:val="24"/>
          <w:u w:color="000000"/>
        </w:rPr>
        <w:pPrChange w:id="98" w:author="Lee Platt" w:date="2022-03-22T16:25:00Z">
          <w:pPr>
            <w:pStyle w:val="Default"/>
            <w:widowControl w:val="0"/>
            <w:numPr>
              <w:numId w:val="10"/>
            </w:numPr>
            <w:ind w:left="720" w:hanging="360"/>
            <w:jc w:val="both"/>
          </w:pPr>
        </w:pPrChange>
      </w:pPr>
      <w:r>
        <w:rPr>
          <w:rFonts w:ascii="Times New Roman" w:hAnsi="Times New Roman"/>
          <w:sz w:val="24"/>
          <w:szCs w:val="24"/>
          <w:u w:color="000000"/>
        </w:rPr>
        <w:t>Cost</w:t>
      </w:r>
      <w:r>
        <w:rPr>
          <w:rFonts w:ascii="Times New Roman" w:hAnsi="Times New Roman"/>
          <w:spacing w:val="-3"/>
          <w:sz w:val="24"/>
          <w:szCs w:val="24"/>
          <w:u w:color="000000"/>
        </w:rPr>
        <w:t xml:space="preserve"> </w:t>
      </w:r>
      <w:r>
        <w:rPr>
          <w:rFonts w:ascii="Times New Roman" w:hAnsi="Times New Roman"/>
          <w:sz w:val="24"/>
          <w:szCs w:val="24"/>
          <w:u w:color="000000"/>
        </w:rPr>
        <w:t>efficiency</w:t>
      </w:r>
      <w:r>
        <w:rPr>
          <w:rFonts w:ascii="Times New Roman" w:hAnsi="Times New Roman"/>
          <w:spacing w:val="-2"/>
          <w:sz w:val="24"/>
          <w:szCs w:val="24"/>
          <w:u w:color="000000"/>
        </w:rPr>
        <w:t xml:space="preserve"> </w:t>
      </w:r>
      <w:r>
        <w:rPr>
          <w:rFonts w:ascii="Times New Roman" w:hAnsi="Times New Roman"/>
          <w:spacing w:val="-1"/>
          <w:sz w:val="24"/>
          <w:szCs w:val="24"/>
          <w:u w:color="000000"/>
        </w:rPr>
        <w:t>through</w:t>
      </w:r>
      <w:r>
        <w:rPr>
          <w:rFonts w:ascii="Times New Roman" w:hAnsi="Times New Roman"/>
          <w:spacing w:val="-2"/>
          <w:sz w:val="24"/>
          <w:szCs w:val="24"/>
          <w:u w:color="000000"/>
        </w:rPr>
        <w:t xml:space="preserve"> </w:t>
      </w:r>
      <w:r>
        <w:rPr>
          <w:rFonts w:ascii="Times New Roman" w:hAnsi="Times New Roman"/>
          <w:spacing w:val="-1"/>
          <w:sz w:val="24"/>
          <w:szCs w:val="24"/>
          <w:u w:color="000000"/>
        </w:rPr>
        <w:t>innovation,</w:t>
      </w:r>
      <w:r>
        <w:rPr>
          <w:rFonts w:ascii="Times New Roman" w:hAnsi="Times New Roman"/>
          <w:spacing w:val="-2"/>
          <w:sz w:val="24"/>
          <w:szCs w:val="24"/>
          <w:u w:color="000000"/>
        </w:rPr>
        <w:t xml:space="preserve"> </w:t>
      </w:r>
      <w:r>
        <w:rPr>
          <w:rFonts w:ascii="Times New Roman" w:hAnsi="Times New Roman"/>
          <w:spacing w:val="-1"/>
          <w:sz w:val="24"/>
          <w:szCs w:val="24"/>
          <w:u w:color="000000"/>
        </w:rPr>
        <w:t>automation</w:t>
      </w:r>
      <w:r>
        <w:rPr>
          <w:rFonts w:ascii="Times New Roman" w:hAnsi="Times New Roman"/>
          <w:spacing w:val="-2"/>
          <w:sz w:val="24"/>
          <w:szCs w:val="24"/>
          <w:u w:color="000000"/>
        </w:rPr>
        <w:t xml:space="preserve"> </w:t>
      </w:r>
      <w:r>
        <w:rPr>
          <w:rFonts w:ascii="Times New Roman" w:hAnsi="Times New Roman"/>
          <w:spacing w:val="-1"/>
          <w:sz w:val="24"/>
          <w:szCs w:val="24"/>
          <w:u w:color="000000"/>
        </w:rPr>
        <w:t>and</w:t>
      </w:r>
      <w:r>
        <w:rPr>
          <w:rFonts w:ascii="Times New Roman" w:hAnsi="Times New Roman"/>
          <w:spacing w:val="-2"/>
          <w:sz w:val="24"/>
          <w:szCs w:val="24"/>
          <w:u w:color="000000"/>
        </w:rPr>
        <w:t xml:space="preserve"> </w:t>
      </w:r>
      <w:r>
        <w:rPr>
          <w:rFonts w:ascii="Times New Roman" w:hAnsi="Times New Roman"/>
          <w:spacing w:val="-1"/>
          <w:sz w:val="24"/>
          <w:szCs w:val="24"/>
          <w:u w:color="000000"/>
        </w:rPr>
        <w:t>efficiency.</w:t>
      </w:r>
      <w:r>
        <w:rPr>
          <w:rFonts w:ascii="Times New Roman" w:eastAsia="Times New Roman" w:hAnsi="Times New Roman" w:cs="Times New Roman"/>
          <w:sz w:val="24"/>
          <w:szCs w:val="24"/>
          <w:u w:color="000000"/>
        </w:rPr>
        <w:br/>
      </w:r>
      <w:commentRangeEnd w:id="90"/>
      <w:r>
        <w:lastRenderedPageBreak/>
        <w:commentReference w:id="90"/>
      </w:r>
    </w:p>
    <w:p w14:paraId="4D289419" w14:textId="77777777" w:rsidR="00FF31DA" w:rsidRDefault="00FF31DA">
      <w:pPr>
        <w:pStyle w:val="BodyA"/>
      </w:pPr>
    </w:p>
    <w:p w14:paraId="28C65E32" w14:textId="77777777" w:rsidR="00FF31DA" w:rsidRDefault="0049599B">
      <w:pPr>
        <w:pStyle w:val="BodyA"/>
        <w:rPr>
          <w:shd w:val="clear" w:color="auto" w:fill="FFFF00"/>
        </w:rPr>
      </w:pPr>
      <w:r>
        <w:rPr>
          <w:rFonts w:eastAsia="Arial Unicode MS" w:cs="Arial Unicode MS"/>
        </w:rPr>
        <w:t xml:space="preserve">Team AveningTech provided 24x7x365 enterprise level support of Navy Enterprise Data Center (NEDC) infrastructure (classified and unclassified enclaves) and cloud hosting services to include Windows, Unix, Linux, Network, Network Security, Storage, Domain Name Services (DNS), Backups, Databases, Virtualization including Hypervisor and Application, Host Based Security Systems (HBSS), Assured Compliance Assessment Solution (ACAS), and Cloud Hosting services. Collectively our system administrators and engineers installed, configured, and maintained Solaris, RedHat, and Microsoft Windows operating systems supporting 1,550+ servers (Windows 1025, Linux 410, Solaris 140) and over 500,000 user accounts in support of both classified and unclassified domains. Additionally, </w:t>
      </w:r>
      <w:proofErr w:type="spellStart"/>
      <w:r>
        <w:rPr>
          <w:rFonts w:eastAsia="Arial Unicode MS" w:cs="Arial Unicode MS"/>
        </w:rPr>
        <w:t>ActioNet</w:t>
      </w:r>
      <w:proofErr w:type="spellEnd"/>
      <w:r>
        <w:rPr>
          <w:rFonts w:eastAsia="Arial Unicode MS" w:cs="Arial Unicode MS"/>
        </w:rPr>
        <w:t xml:space="preserve"> has provided remote support to NIWC Charleston and Kansas City data centers to include over 1,800+ servers (Windows 1300, Linux 360, Solaris 150). Our Cybersecurity Workforce (CSWF) staff are experts at implementing Defense Information Systems Agency (DISA) Security Technical Implementation Guides (STIGs), maintaining tight patching standards, and integrating those into baseline requirement standards. Team AveningTech directly supported the DC2HS Navy Cloud Broker (NCB) team and provided technical support for the migration of 53 systems from NIWC LANT NEDC-hosted environments to IL2 and IL4 certified Amazon We Services (AWS) and Azure environments. This migration resulted in the creation of 600+ virtual server instances across GovCloud and Public cloud regions (test and development environments). </w:t>
      </w:r>
      <w:commentRangeStart w:id="99"/>
      <w:r>
        <w:rPr>
          <w:rFonts w:eastAsia="Arial Unicode MS" w:cs="Arial Unicode MS"/>
          <w:shd w:val="clear" w:color="auto" w:fill="FFFF00"/>
        </w:rPr>
        <w:t xml:space="preserve">Add our </w:t>
      </w:r>
      <w:proofErr w:type="spellStart"/>
      <w:r>
        <w:rPr>
          <w:rFonts w:eastAsia="Arial Unicode MS" w:cs="Arial Unicode MS"/>
          <w:shd w:val="clear" w:color="auto" w:fill="FFFF00"/>
        </w:rPr>
        <w:t>SharePont</w:t>
      </w:r>
      <w:proofErr w:type="spellEnd"/>
      <w:r>
        <w:rPr>
          <w:rFonts w:eastAsia="Arial Unicode MS" w:cs="Arial Unicode MS"/>
          <w:shd w:val="clear" w:color="auto" w:fill="FFFF00"/>
        </w:rPr>
        <w:t xml:space="preserve"> portal/dashboard work with DoE &amp; NOAA</w:t>
      </w:r>
      <w:commentRangeEnd w:id="99"/>
      <w:r>
        <w:commentReference w:id="99"/>
      </w:r>
      <w:r>
        <w:rPr>
          <w:rFonts w:eastAsia="Arial Unicode MS" w:cs="Arial Unicode MS"/>
          <w:shd w:val="clear" w:color="auto" w:fill="FFFF00"/>
        </w:rPr>
        <w:t>.</w:t>
      </w:r>
    </w:p>
    <w:p w14:paraId="5D187935" w14:textId="77777777" w:rsidR="00FF31DA" w:rsidRDefault="00FF31DA">
      <w:pPr>
        <w:pStyle w:val="BodyA"/>
      </w:pPr>
    </w:p>
    <w:p w14:paraId="0EEEC651" w14:textId="77777777" w:rsidR="00FF31DA" w:rsidRDefault="0049599B">
      <w:pPr>
        <w:pStyle w:val="BodyA"/>
      </w:pPr>
      <w:r>
        <w:rPr>
          <w:rFonts w:eastAsia="Arial Unicode MS" w:cs="Arial Unicode MS"/>
        </w:rPr>
        <w:t xml:space="preserve">6.3.2 Subtask 2 - </w:t>
      </w:r>
      <w:commentRangeStart w:id="100"/>
      <w:r>
        <w:rPr>
          <w:rFonts w:eastAsia="Arial Unicode MS" w:cs="Arial Unicode MS"/>
        </w:rPr>
        <w:t xml:space="preserve">Application Strategy Management </w:t>
      </w:r>
      <w:commentRangeEnd w:id="100"/>
      <w:r w:rsidR="00C13A7C">
        <w:rPr>
          <w:rStyle w:val="CommentReference"/>
          <w:rFonts w:eastAsia="Arial Unicode MS"/>
          <w:color w:val="auto"/>
        </w:rPr>
        <w:commentReference w:id="100"/>
      </w:r>
    </w:p>
    <w:p w14:paraId="793ABFA7" w14:textId="3F08F300" w:rsidR="00FF31DA" w:rsidRDefault="0049599B">
      <w:pPr>
        <w:pStyle w:val="BodyA"/>
        <w:rPr>
          <w:ins w:id="101" w:author="Microsoft Office User" w:date="2022-03-22T16:30:00Z"/>
          <w:rFonts w:eastAsia="Arial Unicode MS" w:cs="Arial Unicode MS"/>
        </w:rPr>
      </w:pPr>
      <w:r>
        <w:rPr>
          <w:rFonts w:eastAsia="Arial Unicode MS" w:cs="Arial Unicode MS"/>
        </w:rPr>
        <w:t>Team AveningTech's cross-cutting performance approach focuses on utilizing Scaled Agile Framework (</w:t>
      </w:r>
      <w:proofErr w:type="spellStart"/>
      <w:r>
        <w:rPr>
          <w:rFonts w:eastAsia="Arial Unicode MS" w:cs="Arial Unicode MS"/>
        </w:rPr>
        <w:t>SAFe</w:t>
      </w:r>
      <w:proofErr w:type="spellEnd"/>
      <w:r>
        <w:rPr>
          <w:rFonts w:eastAsia="Arial Unicode MS" w:cs="Arial Unicode MS"/>
        </w:rPr>
        <w:t xml:space="preserve">) using the </w:t>
      </w:r>
      <w:proofErr w:type="spellStart"/>
      <w:r>
        <w:rPr>
          <w:rFonts w:eastAsia="Arial Unicode MS" w:cs="Arial Unicode MS"/>
        </w:rPr>
        <w:t>DevSecOps</w:t>
      </w:r>
      <w:proofErr w:type="spellEnd"/>
      <w:r>
        <w:rPr>
          <w:rFonts w:eastAsia="Arial Unicode MS" w:cs="Arial Unicode MS"/>
        </w:rPr>
        <w:t xml:space="preserve"> process which will automate the integration of security at every phase of the software development lifecycle, from initial design through integration, testing, deployment, and delivery. </w:t>
      </w:r>
      <w:proofErr w:type="spellStart"/>
      <w:r>
        <w:rPr>
          <w:rFonts w:eastAsia="Arial Unicode MS" w:cs="Arial Unicode MS"/>
        </w:rPr>
        <w:t>DevSecOps</w:t>
      </w:r>
      <w:proofErr w:type="spellEnd"/>
      <w:r>
        <w:rPr>
          <w:rFonts w:eastAsia="Arial Unicode MS" w:cs="Arial Unicode MS"/>
        </w:rPr>
        <w:t xml:space="preserve"> within a cloud environment allows for quick and easy deployment strategy with multiple environments to include Ashore and Afloat. </w:t>
      </w:r>
    </w:p>
    <w:p w14:paraId="7BDDCA0C" w14:textId="77777777" w:rsidR="00C13A7C" w:rsidRPr="00C13A7C" w:rsidRDefault="00C13A7C" w:rsidP="00C13A7C">
      <w:pPr>
        <w:pStyle w:val="BodyA"/>
        <w:rPr>
          <w:ins w:id="102" w:author="Microsoft Office User" w:date="2022-03-22T16:30:00Z"/>
        </w:rPr>
      </w:pPr>
      <w:ins w:id="103" w:author="Microsoft Office User" w:date="2022-03-22T16:30:00Z">
        <w:r w:rsidRPr="00C13A7C">
          <w:t>Team AveningTech will leverage our Navy Enterprise Asset Management experience maintaining 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CNFJ/CNRJ systems.</w:t>
        </w:r>
      </w:ins>
    </w:p>
    <w:p w14:paraId="069D2C2B" w14:textId="77777777" w:rsidR="00C13A7C" w:rsidRPr="00C13A7C" w:rsidRDefault="00C13A7C" w:rsidP="00C13A7C">
      <w:pPr>
        <w:pStyle w:val="BodyA"/>
        <w:rPr>
          <w:ins w:id="104" w:author="Microsoft Office User" w:date="2022-03-22T16:30:00Z"/>
        </w:rPr>
      </w:pPr>
    </w:p>
    <w:p w14:paraId="56B42032" w14:textId="77777777" w:rsidR="00C13A7C" w:rsidRPr="00C13A7C" w:rsidRDefault="00C13A7C" w:rsidP="00C13A7C">
      <w:pPr>
        <w:pStyle w:val="BodyA"/>
        <w:rPr>
          <w:ins w:id="105" w:author="Microsoft Office User" w:date="2022-03-22T16:30:00Z"/>
        </w:rPr>
      </w:pPr>
      <w:ins w:id="106" w:author="Microsoft Office User" w:date="2022-03-22T16:30:00Z">
        <w:r w:rsidRPr="00C13A7C">
          <w:t>For the Naval Information Warfare (NIWC) Atlantic Data Center and Cloud Hosting Services (DC2HS) Operations Center and Sustainment contract, Team AveningTech provided application management services in addition to other data center operations and maintenance requirements. Other services included IT planning, analysis, evaluation, testing, security, documentation, logistics, administration, monitoring, alerting, and operational sustainment support required to accomplish specified tasks. The DC2HS Division is tasked with providing a hosting environment for Navy applications and other Department of Defense (DoD) and Homeland Security (HLS) applications utilizing both Component Enterprise Data Centers (CEDC)s and Commercial Service Providers (CSP)s as hosting platforms. DC2HS hosting services reside on various networks including the Extended Demilitarized Zone (</w:t>
        </w:r>
        <w:proofErr w:type="spellStart"/>
        <w:r w:rsidRPr="00C13A7C">
          <w:t>eDMZ</w:t>
        </w:r>
        <w:proofErr w:type="spellEnd"/>
        <w:r w:rsidRPr="00C13A7C">
          <w:t>) provided by NGEN, NIPRNET and SIPRNET provided by DISA, SIPRNET, and commercial internet providers hosting CSPs. Within each hosting platform, DC2HS provides a set of common services as Shared Services to resident mission owners.</w:t>
        </w:r>
      </w:ins>
    </w:p>
    <w:p w14:paraId="57440F4E" w14:textId="77777777" w:rsidR="00C13A7C" w:rsidRPr="00C13A7C" w:rsidRDefault="00C13A7C" w:rsidP="00C13A7C">
      <w:pPr>
        <w:pStyle w:val="BodyA"/>
        <w:rPr>
          <w:ins w:id="107" w:author="Microsoft Office User" w:date="2022-03-22T16:30:00Z"/>
        </w:rPr>
      </w:pPr>
      <w:ins w:id="108" w:author="Microsoft Office User" w:date="2022-03-22T16:30:00Z">
        <w:r w:rsidRPr="00C13A7C">
          <w:lastRenderedPageBreak/>
          <w:t>Team AveningTech performed system software updates, tuning, patching, administration, monitoring, maintenance, IAVM patching, DADMS registration, STIG implementation, maintaining security compliance, CTO responses, auditing and logging, and reporting. We also supported the ability to Interpret server operational characteristics, accurately determine the presence of a problem, and identify possible solutions for the below and ensure configurations are in line with industry best practices. We provided enterprise-wide management and engineering support of system backups and worked closely customers to overcome challenges (</w:t>
        </w:r>
        <w:proofErr w:type="gramStart"/>
        <w:r w:rsidRPr="00C13A7C">
          <w:t>i.e.</w:t>
        </w:r>
        <w:proofErr w:type="gramEnd"/>
        <w:r w:rsidRPr="00C13A7C">
          <w:t xml:space="preserve"> data integrity) to ensure hosted data/systems were backed up and restored as required.</w:t>
        </w:r>
      </w:ins>
    </w:p>
    <w:p w14:paraId="690C07D0" w14:textId="77777777" w:rsidR="00C13A7C" w:rsidRPr="00C13A7C" w:rsidRDefault="00C13A7C" w:rsidP="00C13A7C">
      <w:pPr>
        <w:pStyle w:val="BodyA"/>
        <w:rPr>
          <w:ins w:id="109" w:author="Microsoft Office User" w:date="2022-03-22T16:30:00Z"/>
        </w:rPr>
      </w:pPr>
      <w:ins w:id="110" w:author="Microsoft Office User" w:date="2022-03-22T16:30:00Z">
        <w:r w:rsidRPr="00C13A7C">
          <w:t>Team AveningTech implemented a robust, streamlined configuration management process to ensure all assets, software, and documentation were managed according to the baseline and stored in the NIWC LANT configuration repository – Dimensions CM. We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Department of the Navy Applications and Database Management System (DADMS).</w:t>
        </w:r>
      </w:ins>
    </w:p>
    <w:p w14:paraId="555F17FF" w14:textId="77777777" w:rsidR="00C13A7C" w:rsidRDefault="00C13A7C">
      <w:pPr>
        <w:pStyle w:val="BodyA"/>
      </w:pPr>
    </w:p>
    <w:p w14:paraId="5DD76CA4" w14:textId="77777777" w:rsidR="00FF31DA" w:rsidRDefault="00FF31DA">
      <w:pPr>
        <w:pStyle w:val="BodyA"/>
      </w:pPr>
    </w:p>
    <w:p w14:paraId="2C6FBCE6" w14:textId="77777777" w:rsidR="00FF31DA" w:rsidRDefault="0049599B">
      <w:pPr>
        <w:pStyle w:val="BodyA"/>
      </w:pPr>
      <w:r>
        <w:rPr>
          <w:rFonts w:eastAsia="Arial Unicode MS" w:cs="Arial Unicode MS"/>
        </w:rPr>
        <w:t xml:space="preserve">6.3.1 Subtask 1 - </w:t>
      </w:r>
      <w:commentRangeStart w:id="111"/>
      <w:r>
        <w:rPr>
          <w:rFonts w:eastAsia="Arial Unicode MS" w:cs="Arial Unicode MS"/>
        </w:rPr>
        <w:t>Platform and Application Management</w:t>
      </w:r>
      <w:commentRangeEnd w:id="111"/>
      <w:r w:rsidR="00C13A7C">
        <w:rPr>
          <w:rStyle w:val="CommentReference"/>
          <w:rFonts w:eastAsia="Arial Unicode MS"/>
          <w:color w:val="auto"/>
        </w:rPr>
        <w:commentReference w:id="111"/>
      </w:r>
    </w:p>
    <w:p w14:paraId="3E844343" w14:textId="77777777" w:rsidR="005535FA" w:rsidRPr="005535FA" w:rsidRDefault="005535FA" w:rsidP="005535FA">
      <w:pPr>
        <w:pStyle w:val="BodyA"/>
        <w:rPr>
          <w:ins w:id="112" w:author="Microsoft Office User" w:date="2022-03-22T16:31:00Z"/>
          <w:rFonts w:cs="Arial Unicode MS"/>
        </w:rPr>
      </w:pPr>
      <w:ins w:id="113" w:author="Microsoft Office User" w:date="2022-03-22T16:31:00Z">
        <w:r w:rsidRPr="005535FA">
          <w:rPr>
            <w:rFonts w:cs="Arial Unicode MS"/>
          </w:rPr>
          <w:t>Team AveningTech will provide SharePoint Administration support ensuring a well-maintained and well</w:t>
        </w:r>
      </w:ins>
    </w:p>
    <w:p w14:paraId="7315345C" w14:textId="77777777" w:rsidR="005535FA" w:rsidRPr="005535FA" w:rsidRDefault="005535FA" w:rsidP="005535FA">
      <w:pPr>
        <w:pStyle w:val="BodyA"/>
        <w:rPr>
          <w:ins w:id="114" w:author="Microsoft Office User" w:date="2022-03-22T16:31:00Z"/>
          <w:rFonts w:cs="Arial Unicode MS"/>
        </w:rPr>
      </w:pPr>
      <w:ins w:id="115" w:author="Microsoft Office User" w:date="2022-03-22T16:31:00Z">
        <w:r w:rsidRPr="005535FA">
          <w:rPr>
            <w:rFonts w:cs="Arial Unicode MS"/>
          </w:rPr>
          <w:t xml:space="preserve">performing CNFJ / CNRJ Gateway and ONE-Net SharePoint portal. Our staff will monitor the day-to-day performance of the workflows ensuring they are active. We will correct any problems with workflows and applications and maintain the organization changes as needed.  </w:t>
        </w:r>
      </w:ins>
    </w:p>
    <w:p w14:paraId="0F869128" w14:textId="77777777" w:rsidR="005535FA" w:rsidRPr="005535FA" w:rsidRDefault="005535FA" w:rsidP="005535FA">
      <w:pPr>
        <w:pStyle w:val="BodyA"/>
        <w:rPr>
          <w:ins w:id="116" w:author="Microsoft Office User" w:date="2022-03-22T16:31:00Z"/>
          <w:rFonts w:eastAsia="Arial Unicode MS" w:cs="Arial Unicode MS"/>
        </w:rPr>
      </w:pPr>
    </w:p>
    <w:p w14:paraId="387B5604" w14:textId="77777777" w:rsidR="005535FA" w:rsidRPr="005535FA" w:rsidRDefault="005535FA" w:rsidP="005535FA">
      <w:pPr>
        <w:pStyle w:val="BodyA"/>
        <w:rPr>
          <w:ins w:id="117" w:author="Microsoft Office User" w:date="2022-03-22T16:31:00Z"/>
          <w:rFonts w:cs="Arial Unicode MS"/>
        </w:rPr>
      </w:pPr>
      <w:ins w:id="118" w:author="Microsoft Office User" w:date="2022-03-22T16:31:00Z">
        <w:r w:rsidRPr="005535FA">
          <w:rPr>
            <w:rFonts w:cs="Arial Unicode MS"/>
          </w:rPr>
          <w:t xml:space="preserve">Team AveningTech will administer, maintain, and monitor the CNFJ/CNRJ SharePoint sites host in Microsoft 365 environment. We will bring the following significant factors to support the SharePoint environment: </w:t>
        </w:r>
      </w:ins>
    </w:p>
    <w:p w14:paraId="6E9FB0EA" w14:textId="77777777" w:rsidR="005535FA" w:rsidRPr="005535FA" w:rsidRDefault="005535FA" w:rsidP="005535FA">
      <w:pPr>
        <w:pStyle w:val="BodyA"/>
        <w:numPr>
          <w:ilvl w:val="0"/>
          <w:numId w:val="12"/>
        </w:numPr>
        <w:rPr>
          <w:ins w:id="119" w:author="Microsoft Office User" w:date="2022-03-22T16:31:00Z"/>
          <w:rFonts w:cs="Arial Unicode MS"/>
        </w:rPr>
      </w:pPr>
      <w:ins w:id="120" w:author="Microsoft Office User" w:date="2022-03-22T16:31:00Z">
        <w:r w:rsidRPr="005535FA">
          <w:rPr>
            <w:rFonts w:cs="Arial Unicode MS"/>
          </w:rPr>
          <w:t xml:space="preserve">Design and implement automated reports to eliminate manual processing and streamline document gathering/tracking across the agency </w:t>
        </w:r>
      </w:ins>
    </w:p>
    <w:p w14:paraId="7F52FC90" w14:textId="77777777" w:rsidR="005535FA" w:rsidRPr="005535FA" w:rsidRDefault="005535FA" w:rsidP="005535FA">
      <w:pPr>
        <w:pStyle w:val="BodyA"/>
        <w:numPr>
          <w:ilvl w:val="0"/>
          <w:numId w:val="12"/>
        </w:numPr>
        <w:rPr>
          <w:ins w:id="121" w:author="Microsoft Office User" w:date="2022-03-22T16:31:00Z"/>
          <w:rFonts w:cs="Arial Unicode MS"/>
        </w:rPr>
      </w:pPr>
      <w:ins w:id="122" w:author="Microsoft Office User" w:date="2022-03-22T16:31:00Z">
        <w:r w:rsidRPr="005535FA">
          <w:rPr>
            <w:rFonts w:cs="Arial Unicode MS"/>
          </w:rPr>
          <w:t xml:space="preserve">Provide project templates, status reporting forms and reporting dashboards according to best-practice processes </w:t>
        </w:r>
      </w:ins>
    </w:p>
    <w:p w14:paraId="2DB00E62" w14:textId="77777777" w:rsidR="005535FA" w:rsidRPr="005535FA" w:rsidRDefault="005535FA" w:rsidP="005535FA">
      <w:pPr>
        <w:pStyle w:val="BodyA"/>
        <w:numPr>
          <w:ilvl w:val="0"/>
          <w:numId w:val="12"/>
        </w:numPr>
        <w:rPr>
          <w:ins w:id="123" w:author="Microsoft Office User" w:date="2022-03-22T16:31:00Z"/>
          <w:rFonts w:cs="Arial Unicode MS"/>
        </w:rPr>
      </w:pPr>
      <w:ins w:id="124" w:author="Microsoft Office User" w:date="2022-03-22T16:31:00Z">
        <w:r w:rsidRPr="005535FA">
          <w:rPr>
            <w:rFonts w:cs="Arial Unicode MS"/>
          </w:rPr>
          <w:t>Build an accessible SharePoint Site and Fix any SharePoint sites which are not compliant</w:t>
        </w:r>
      </w:ins>
    </w:p>
    <w:p w14:paraId="562498FF" w14:textId="77777777" w:rsidR="005535FA" w:rsidRPr="005535FA" w:rsidRDefault="005535FA" w:rsidP="005535FA">
      <w:pPr>
        <w:pStyle w:val="BodyA"/>
        <w:numPr>
          <w:ilvl w:val="0"/>
          <w:numId w:val="12"/>
        </w:numPr>
        <w:rPr>
          <w:ins w:id="125" w:author="Microsoft Office User" w:date="2022-03-22T16:31:00Z"/>
          <w:rFonts w:cs="Arial Unicode MS"/>
        </w:rPr>
      </w:pPr>
      <w:ins w:id="126" w:author="Microsoft Office User" w:date="2022-03-22T16:31:00Z">
        <w:r w:rsidRPr="005535FA">
          <w:rPr>
            <w:rFonts w:cs="Arial Unicode MS"/>
          </w:rPr>
          <w:t>Consult with internal leadership and stakeholders to determine needs and develop SharePoint solutions</w:t>
        </w:r>
      </w:ins>
    </w:p>
    <w:p w14:paraId="550E4ED8" w14:textId="77777777" w:rsidR="005535FA" w:rsidRPr="005535FA" w:rsidRDefault="005535FA" w:rsidP="005535FA">
      <w:pPr>
        <w:pStyle w:val="BodyA"/>
        <w:numPr>
          <w:ilvl w:val="0"/>
          <w:numId w:val="12"/>
        </w:numPr>
        <w:rPr>
          <w:ins w:id="127" w:author="Microsoft Office User" w:date="2022-03-22T16:31:00Z"/>
          <w:rFonts w:cs="Arial Unicode MS"/>
        </w:rPr>
      </w:pPr>
      <w:ins w:id="128" w:author="Microsoft Office User" w:date="2022-03-22T16:31:00Z">
        <w:r w:rsidRPr="005535FA">
          <w:rPr>
            <w:rFonts w:cs="Arial Unicode MS"/>
          </w:rPr>
          <w:t xml:space="preserve">Upload, organize, and maintain SharePoint program and project documentation, calendars, meeting information, and other workspaces </w:t>
        </w:r>
      </w:ins>
    </w:p>
    <w:p w14:paraId="20F39700" w14:textId="77777777" w:rsidR="005535FA" w:rsidRPr="005535FA" w:rsidRDefault="005535FA" w:rsidP="005535FA">
      <w:pPr>
        <w:pStyle w:val="BodyA"/>
        <w:numPr>
          <w:ilvl w:val="0"/>
          <w:numId w:val="12"/>
        </w:numPr>
        <w:rPr>
          <w:ins w:id="129" w:author="Microsoft Office User" w:date="2022-03-22T16:31:00Z"/>
          <w:rFonts w:cs="Arial Unicode MS"/>
        </w:rPr>
      </w:pPr>
      <w:ins w:id="130" w:author="Microsoft Office User" w:date="2022-03-22T16:31:00Z">
        <w:r w:rsidRPr="005535FA">
          <w:rPr>
            <w:rFonts w:cs="Arial Unicode MS"/>
          </w:rPr>
          <w:t xml:space="preserve">Train new users on basic functional use of SharePoint </w:t>
        </w:r>
      </w:ins>
    </w:p>
    <w:p w14:paraId="3BF4AF5F" w14:textId="77777777" w:rsidR="005535FA" w:rsidRPr="005535FA" w:rsidRDefault="005535FA" w:rsidP="005535FA">
      <w:pPr>
        <w:pStyle w:val="BodyA"/>
        <w:numPr>
          <w:ilvl w:val="0"/>
          <w:numId w:val="12"/>
        </w:numPr>
        <w:rPr>
          <w:ins w:id="131" w:author="Microsoft Office User" w:date="2022-03-22T16:31:00Z"/>
          <w:rFonts w:cs="Arial Unicode MS"/>
        </w:rPr>
      </w:pPr>
      <w:ins w:id="132" w:author="Microsoft Office User" w:date="2022-03-22T16:31:00Z">
        <w:r w:rsidRPr="005535FA">
          <w:rPr>
            <w:rFonts w:cs="Arial Unicode MS"/>
          </w:rPr>
          <w:t xml:space="preserve">Update and reorganize the information on the existing SharePoint system </w:t>
        </w:r>
      </w:ins>
    </w:p>
    <w:p w14:paraId="34F89738" w14:textId="77777777" w:rsidR="005535FA" w:rsidRPr="005535FA" w:rsidRDefault="005535FA" w:rsidP="005535FA">
      <w:pPr>
        <w:pStyle w:val="BodyA"/>
        <w:numPr>
          <w:ilvl w:val="0"/>
          <w:numId w:val="12"/>
        </w:numPr>
        <w:rPr>
          <w:ins w:id="133" w:author="Microsoft Office User" w:date="2022-03-22T16:31:00Z"/>
          <w:rFonts w:cs="Arial Unicode MS"/>
        </w:rPr>
      </w:pPr>
      <w:ins w:id="134" w:author="Microsoft Office User" w:date="2022-03-22T16:31:00Z">
        <w:r w:rsidRPr="005535FA">
          <w:rPr>
            <w:rFonts w:cs="Arial Unicode MS"/>
          </w:rPr>
          <w:t xml:space="preserve">Review the SharePoint system and propose basic and custom modifications to improve the system’s functionality, effectiveness, and efficiencies. </w:t>
        </w:r>
      </w:ins>
    </w:p>
    <w:p w14:paraId="3FCE12AA" w14:textId="77777777" w:rsidR="005535FA" w:rsidRPr="005535FA" w:rsidRDefault="005535FA" w:rsidP="005535FA">
      <w:pPr>
        <w:pStyle w:val="BodyA"/>
        <w:numPr>
          <w:ilvl w:val="0"/>
          <w:numId w:val="12"/>
        </w:numPr>
        <w:rPr>
          <w:ins w:id="135" w:author="Microsoft Office User" w:date="2022-03-22T16:31:00Z"/>
          <w:rFonts w:cs="Arial Unicode MS"/>
        </w:rPr>
      </w:pPr>
      <w:ins w:id="136" w:author="Microsoft Office User" w:date="2022-03-22T16:31:00Z">
        <w:r w:rsidRPr="005535FA">
          <w:rPr>
            <w:rFonts w:cs="Arial Unicode MS"/>
          </w:rPr>
          <w:t>Maintain SharePoint Sites, SharePoint Lists Features, Custom Workflows, Nintex Workflows and Document Libraries</w:t>
        </w:r>
      </w:ins>
    </w:p>
    <w:p w14:paraId="5FAEDCFF" w14:textId="77777777" w:rsidR="005535FA" w:rsidRPr="005535FA" w:rsidRDefault="005535FA" w:rsidP="005535FA">
      <w:pPr>
        <w:pStyle w:val="BodyA"/>
        <w:numPr>
          <w:ilvl w:val="0"/>
          <w:numId w:val="12"/>
        </w:numPr>
        <w:rPr>
          <w:ins w:id="137" w:author="Microsoft Office User" w:date="2022-03-22T16:31:00Z"/>
          <w:rFonts w:eastAsia="Arial Unicode MS" w:cs="Arial Unicode MS"/>
        </w:rPr>
      </w:pPr>
      <w:ins w:id="138" w:author="Microsoft Office User" w:date="2022-03-22T16:31:00Z">
        <w:r w:rsidRPr="005535FA">
          <w:rPr>
            <w:rFonts w:eastAsia="Arial Unicode MS" w:cs="Arial Unicode MS"/>
          </w:rPr>
          <w:t xml:space="preserve">Our quality and service management framework that is founded upon internationally recognized </w:t>
        </w:r>
      </w:ins>
    </w:p>
    <w:p w14:paraId="5261094A" w14:textId="77777777" w:rsidR="005535FA" w:rsidRPr="005535FA" w:rsidRDefault="005535FA" w:rsidP="005535FA">
      <w:pPr>
        <w:pStyle w:val="BodyA"/>
        <w:numPr>
          <w:ilvl w:val="0"/>
          <w:numId w:val="11"/>
        </w:numPr>
        <w:rPr>
          <w:ins w:id="139" w:author="Microsoft Office User" w:date="2022-03-22T16:31:00Z"/>
          <w:rFonts w:eastAsia="Arial Unicode MS" w:cs="Arial Unicode MS"/>
        </w:rPr>
      </w:pPr>
      <w:ins w:id="140" w:author="Microsoft Office User" w:date="2022-03-22T16:31:00Z">
        <w:r w:rsidRPr="005535FA">
          <w:rPr>
            <w:rFonts w:eastAsia="Arial Unicode MS" w:cs="Arial Unicode MS"/>
          </w:rPr>
          <w:t>and independently certified ISO 9000, 20000, and 27000 processes.</w:t>
        </w:r>
      </w:ins>
    </w:p>
    <w:p w14:paraId="6FAE2FE0" w14:textId="77777777" w:rsidR="005535FA" w:rsidRPr="005535FA" w:rsidRDefault="005535FA" w:rsidP="005535FA">
      <w:pPr>
        <w:pStyle w:val="BodyA"/>
        <w:rPr>
          <w:ins w:id="141" w:author="Microsoft Office User" w:date="2022-03-22T16:31:00Z"/>
          <w:rFonts w:eastAsia="Arial Unicode MS" w:cs="Arial Unicode MS"/>
        </w:rPr>
      </w:pPr>
    </w:p>
    <w:p w14:paraId="086F95F8" w14:textId="77777777" w:rsidR="005535FA" w:rsidRPr="005535FA" w:rsidRDefault="005535FA" w:rsidP="005535FA">
      <w:pPr>
        <w:pStyle w:val="BodyA"/>
        <w:rPr>
          <w:ins w:id="142" w:author="Microsoft Office User" w:date="2022-03-22T16:31:00Z"/>
          <w:rFonts w:eastAsia="Arial Unicode MS" w:cs="Arial Unicode MS"/>
        </w:rPr>
      </w:pPr>
      <w:ins w:id="143" w:author="Microsoft Office User" w:date="2022-03-22T16:31:00Z">
        <w:r w:rsidRPr="005535FA">
          <w:rPr>
            <w:rFonts w:eastAsia="Arial Unicode MS" w:cs="Arial Unicode MS"/>
          </w:rPr>
          <w:lastRenderedPageBreak/>
          <w:t>Team AveningTech uses a comprehensive approach to perform all SharePoint administrative activities that ensures day-to-day operations run smoothly. Leveraging our experience at the US Courts, our team will develop a SharePoint Governance Plan (SGP) SGP that includes a detailed analysis of all workflows and CNF/CNRJ sites that require maintenance. Our SGP establishes quantified goals and measures for system operations to ensure a well-maintained and well-performing portal. The SGP governs site configuration and maintenance activities across the tenant, hub, and local levels ensuring support standardization across the instance. All authorized changes to the system will be supported as well as any issue including creating sub sites, managing permissions, creating pages, customizing the web parts, and. creating workflows. External and internal access is audited and reported regularly to ensure data integrity as well as confirm compliance with the permissions matrix and the SGP. We monitor Microsoft 365 service health, workflow and webpart error alerts, as well as storage and usage statistics in the “Admin Center” to confirm the health of the system and avoid content overloading. All planned and unplanned work performed will be tracked within appropriate stories and tasks. The SGP establishes a set schedule for all operations and maintenance activities and deliverable dates as desired by CNFJ/CNRJ stakeholders. Utilizing the Agile methodology, we can create a site to track the status of new projects and change management requests received from the SharePoint mailbox.  We incorporate quality controls into the SharePoint Governance Plan (SGP) to confirm every phase of the project is completed and documented as per set standards.</w:t>
        </w:r>
      </w:ins>
    </w:p>
    <w:p w14:paraId="5432E19E" w14:textId="77777777" w:rsidR="005535FA" w:rsidRDefault="005535FA">
      <w:pPr>
        <w:pStyle w:val="BodyA"/>
        <w:rPr>
          <w:ins w:id="144" w:author="Microsoft Office User" w:date="2022-03-22T16:31:00Z"/>
          <w:rFonts w:eastAsia="Arial Unicode MS" w:cs="Arial Unicode MS"/>
        </w:rPr>
      </w:pPr>
    </w:p>
    <w:p w14:paraId="55AE9DEB" w14:textId="366ED01E" w:rsidR="00FF31DA" w:rsidRDefault="0049599B">
      <w:pPr>
        <w:pStyle w:val="BodyA"/>
      </w:pPr>
      <w:r>
        <w:rPr>
          <w:rFonts w:eastAsia="Arial Unicode MS" w:cs="Arial Unicode MS"/>
        </w:rPr>
        <w:t xml:space="preserve">For the DOE ITSS we utilize </w:t>
      </w:r>
      <w:del w:id="145" w:author="Microsoft Office User" w:date="2022-03-22T16:40:00Z">
        <w:r w:rsidDel="00293564">
          <w:rPr>
            <w:rFonts w:eastAsia="Arial Unicode MS" w:cs="Arial Unicode MS"/>
          </w:rPr>
          <w:delText xml:space="preserve"> </w:delText>
        </w:r>
      </w:del>
      <w:r>
        <w:rPr>
          <w:rFonts w:eastAsia="Arial Unicode MS" w:cs="Arial Unicode MS"/>
        </w:rPr>
        <w:t>MS SharePoint, ServiceNow, Bomgar, Apropos, and Wiki to provide consistent, automated, and quality support, templates and workflow of requests, incidents, problems, knowledge articles, change requests, assets, configuration items, service level targets, reports and dashboards. Technicians are trained in the proficient use of the tools.</w:t>
      </w:r>
    </w:p>
    <w:p w14:paraId="26ED1C76" w14:textId="76D915A7" w:rsidR="00FF31DA" w:rsidRDefault="0049599B">
      <w:pPr>
        <w:pStyle w:val="BodyA"/>
      </w:pPr>
      <w:r>
        <w:rPr>
          <w:rFonts w:eastAsia="Arial Unicode MS" w:cs="Arial Unicode MS"/>
        </w:rPr>
        <w:t>- Accelerated solution delivery, improved customer responsiveness, improved cost estimating and monitoring on-time solution delivery, incorporation of industry best business practices: e.g.</w:t>
      </w:r>
      <w:ins w:id="146" w:author="Microsoft Office User" w:date="2022-03-22T16:40:00Z">
        <w:r w:rsidR="00293564">
          <w:rPr>
            <w:rFonts w:eastAsia="Arial Unicode MS" w:cs="Arial Unicode MS"/>
          </w:rPr>
          <w:t>,</w:t>
        </w:r>
      </w:ins>
      <w:r>
        <w:rPr>
          <w:rFonts w:eastAsia="Arial Unicode MS" w:cs="Arial Unicode MS"/>
        </w:rPr>
        <w:t xml:space="preserve"> CMMI</w:t>
      </w:r>
    </w:p>
    <w:p w14:paraId="71699768" w14:textId="77777777" w:rsidR="00FF31DA" w:rsidRDefault="0049599B">
      <w:pPr>
        <w:pStyle w:val="BodyA"/>
      </w:pPr>
      <w:r>
        <w:rPr>
          <w:rFonts w:eastAsia="Arial Unicode MS" w:cs="Arial Unicode MS"/>
        </w:rPr>
        <w:t>6.3.3 Subtask 3 - Operational Application Management</w:t>
      </w:r>
    </w:p>
    <w:p w14:paraId="7AE267FD" w14:textId="77777777" w:rsidR="00FF31DA" w:rsidRDefault="0049599B">
      <w:pPr>
        <w:pStyle w:val="BodyA"/>
      </w:pPr>
      <w:r>
        <w:rPr>
          <w:rFonts w:eastAsia="Arial Unicode MS" w:cs="Arial Unicode MS"/>
        </w:rPr>
        <w:t>Our services include Application Maintenance and Sustainment, Application Management, Application Hosting, Application Help Desk, and Application Training.</w:t>
      </w:r>
    </w:p>
    <w:p w14:paraId="5ABC54D0" w14:textId="77777777" w:rsidR="00FF31DA" w:rsidRDefault="00FF31DA">
      <w:pPr>
        <w:pStyle w:val="BodyA"/>
      </w:pPr>
    </w:p>
    <w:p w14:paraId="060E8BCE" w14:textId="77777777" w:rsidR="00FF31DA" w:rsidRDefault="0049599B">
      <w:pPr>
        <w:pStyle w:val="BodyA"/>
      </w:pPr>
      <w:r>
        <w:rPr>
          <w:rFonts w:eastAsia="Arial Unicode MS" w:cs="Arial Unicode MS"/>
        </w:rPr>
        <w:t>For NIWC LANT, we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Department of the Navy Applications and Database Management System (DADMS).</w:t>
      </w:r>
    </w:p>
    <w:p w14:paraId="771601F3" w14:textId="77777777" w:rsidR="00FF31DA" w:rsidRDefault="00FF31DA">
      <w:pPr>
        <w:pStyle w:val="BodyA"/>
      </w:pPr>
    </w:p>
    <w:p w14:paraId="2255B640" w14:textId="77777777" w:rsidR="00FF31DA" w:rsidRDefault="0049599B">
      <w:pPr>
        <w:pStyle w:val="BodyA"/>
      </w:pPr>
      <w:r>
        <w:rPr>
          <w:rFonts w:eastAsia="Arial Unicode MS" w:cs="Arial Unicode MS"/>
        </w:rPr>
        <w:t>10 years of IT infrastructure and application support for National Oceanic and Atmospheric Administration (NOAA), which provides us with a deep understanding of weather and climate platforms such as National Environmental Satellite, Data, and Information Service (NESDIS), Advanced Weather Interactive Processing System (AWIPS), and National Centers for Coastal Ocean Science (NCCOS).Provide all personnel, management, equipment, tools, maintenance, materials, supervision, documentation, processes, and non-personal technical support services necessary to perform Application Management Services (AMS) services and satisfy daily AMS activities, administration, process advancement, objectives and standardization within each AMS  functional area.</w:t>
      </w:r>
    </w:p>
    <w:p w14:paraId="4D3D692D" w14:textId="77777777" w:rsidR="00FF31DA" w:rsidRDefault="00FF31DA">
      <w:pPr>
        <w:pStyle w:val="BodyA"/>
      </w:pPr>
    </w:p>
    <w:p w14:paraId="4FF8B8F2" w14:textId="77777777" w:rsidR="00DC2DFE" w:rsidRPr="008D1A0F" w:rsidRDefault="00DC2DFE" w:rsidP="00DC2DFE">
      <w:pPr>
        <w:pStyle w:val="Body"/>
        <w:rPr>
          <w:ins w:id="147" w:author="Microsoft Office User" w:date="2022-03-22T16:31:00Z"/>
          <w:sz w:val="22"/>
          <w:szCs w:val="22"/>
          <w:rPrChange w:id="148" w:author="Microsoft Office User" w:date="2022-03-22T16:32:00Z">
            <w:rPr>
              <w:ins w:id="149" w:author="Microsoft Office User" w:date="2022-03-22T16:31:00Z"/>
            </w:rPr>
          </w:rPrChange>
        </w:rPr>
      </w:pPr>
      <w:commentRangeStart w:id="150"/>
      <w:ins w:id="151" w:author="Microsoft Office User" w:date="2022-03-22T16:31:00Z">
        <w:r w:rsidRPr="00612810">
          <w:t>3</w:t>
        </w:r>
        <w:r w:rsidRPr="008D1A0F">
          <w:rPr>
            <w:sz w:val="22"/>
            <w:szCs w:val="22"/>
            <w:rPrChange w:id="152" w:author="Microsoft Office User" w:date="2022-03-22T16:32:00Z">
              <w:rPr/>
            </w:rPrChange>
          </w:rPr>
          <w:t>.3 Subtask 3 - Operational Application Management</w:t>
        </w:r>
        <w:commentRangeEnd w:id="150"/>
        <w:r w:rsidRPr="008D1A0F">
          <w:rPr>
            <w:sz w:val="22"/>
            <w:szCs w:val="22"/>
            <w:rPrChange w:id="153" w:author="Microsoft Office User" w:date="2022-03-22T16:32:00Z">
              <w:rPr>
                <w:rStyle w:val="CommentReference"/>
                <w:color w:val="auto"/>
              </w:rPr>
            </w:rPrChange>
          </w:rPr>
          <w:commentReference w:id="150"/>
        </w:r>
      </w:ins>
    </w:p>
    <w:p w14:paraId="13DBF289" w14:textId="77777777" w:rsidR="00DC2DFE" w:rsidRPr="008D1A0F" w:rsidRDefault="00DC2DFE" w:rsidP="00DC2DFE">
      <w:pPr>
        <w:pStyle w:val="Body"/>
        <w:rPr>
          <w:ins w:id="154" w:author="Microsoft Office User" w:date="2022-03-22T16:31:00Z"/>
          <w:sz w:val="22"/>
          <w:szCs w:val="22"/>
          <w:rPrChange w:id="155" w:author="Microsoft Office User" w:date="2022-03-22T16:32:00Z">
            <w:rPr>
              <w:ins w:id="156" w:author="Microsoft Office User" w:date="2022-03-22T16:31:00Z"/>
            </w:rPr>
          </w:rPrChange>
        </w:rPr>
      </w:pPr>
      <w:ins w:id="157" w:author="Microsoft Office User" w:date="2022-03-22T16:31:00Z">
        <w:r w:rsidRPr="008D1A0F">
          <w:rPr>
            <w:sz w:val="22"/>
            <w:szCs w:val="22"/>
            <w:rPrChange w:id="158" w:author="Microsoft Office User" w:date="2022-03-22T16:32:00Z">
              <w:rPr/>
            </w:rPrChange>
          </w:rPr>
          <w:lastRenderedPageBreak/>
          <w:t>Team AveningTech’ s cross-cutting performance approach focuses on utilizing Scaled Agile Framework (</w:t>
        </w:r>
        <w:proofErr w:type="spellStart"/>
        <w:r w:rsidRPr="008D1A0F">
          <w:rPr>
            <w:sz w:val="22"/>
            <w:szCs w:val="22"/>
            <w:rPrChange w:id="159" w:author="Microsoft Office User" w:date="2022-03-22T16:32:00Z">
              <w:rPr/>
            </w:rPrChange>
          </w:rPr>
          <w:t>SAFe</w:t>
        </w:r>
        <w:proofErr w:type="spellEnd"/>
        <w:r w:rsidRPr="008D1A0F">
          <w:rPr>
            <w:sz w:val="22"/>
            <w:szCs w:val="22"/>
            <w:rPrChange w:id="160" w:author="Microsoft Office User" w:date="2022-03-22T16:32:00Z">
              <w:rPr/>
            </w:rPrChange>
          </w:rPr>
          <w:t xml:space="preserve">) using the </w:t>
        </w:r>
        <w:proofErr w:type="spellStart"/>
        <w:r w:rsidRPr="008D1A0F">
          <w:rPr>
            <w:sz w:val="22"/>
            <w:szCs w:val="22"/>
            <w:rPrChange w:id="161" w:author="Microsoft Office User" w:date="2022-03-22T16:32:00Z">
              <w:rPr/>
            </w:rPrChange>
          </w:rPr>
          <w:t>DevSecOps</w:t>
        </w:r>
        <w:proofErr w:type="spellEnd"/>
        <w:r w:rsidRPr="008D1A0F">
          <w:rPr>
            <w:sz w:val="22"/>
            <w:szCs w:val="22"/>
            <w:rPrChange w:id="162" w:author="Microsoft Office User" w:date="2022-03-22T16:32:00Z">
              <w:rPr/>
            </w:rPrChange>
          </w:rPr>
          <w:t xml:space="preserve"> process which will automate the integration of security at every phase of the software development lifecycle, from initial design through integration, testing, deployment, and delivery. </w:t>
        </w:r>
        <w:proofErr w:type="spellStart"/>
        <w:r w:rsidRPr="008D1A0F">
          <w:rPr>
            <w:sz w:val="22"/>
            <w:szCs w:val="22"/>
            <w:rPrChange w:id="163" w:author="Microsoft Office User" w:date="2022-03-22T16:32:00Z">
              <w:rPr/>
            </w:rPrChange>
          </w:rPr>
          <w:t>DevSecOps</w:t>
        </w:r>
        <w:proofErr w:type="spellEnd"/>
        <w:r w:rsidRPr="008D1A0F">
          <w:rPr>
            <w:sz w:val="22"/>
            <w:szCs w:val="22"/>
            <w:rPrChange w:id="164" w:author="Microsoft Office User" w:date="2022-03-22T16:32:00Z">
              <w:rPr/>
            </w:rPrChange>
          </w:rPr>
          <w:t xml:space="preserve"> within a cloud environment allows for quick and easy deployment strategy with multiple environments to include Ashore and Afloat. Our services include Application Maintenance and Sustainment, Application Management, Application Hosting, Application Help Desk, and Application Training. This support will provide all the services necessary to establish and manage the CNFJ/CNRJ business application portfolio. Team AveningTech will leverage our experience in operational application management that will result in the following benefits to the CNFJ/CNRJ applications portfolio:</w:t>
        </w:r>
      </w:ins>
    </w:p>
    <w:p w14:paraId="77F42458" w14:textId="77777777" w:rsidR="00DC2DFE" w:rsidRPr="008D1A0F" w:rsidRDefault="00DC2DFE" w:rsidP="00DC2DFE">
      <w:pPr>
        <w:pStyle w:val="Body"/>
        <w:rPr>
          <w:ins w:id="165" w:author="Microsoft Office User" w:date="2022-03-22T16:31:00Z"/>
          <w:sz w:val="22"/>
          <w:szCs w:val="22"/>
          <w:rPrChange w:id="166" w:author="Microsoft Office User" w:date="2022-03-22T16:32:00Z">
            <w:rPr>
              <w:ins w:id="167" w:author="Microsoft Office User" w:date="2022-03-22T16:31:00Z"/>
            </w:rPr>
          </w:rPrChange>
        </w:rPr>
      </w:pPr>
      <w:ins w:id="168" w:author="Microsoft Office User" w:date="2022-03-22T16:31:00Z">
        <w:r w:rsidRPr="008D1A0F">
          <w:rPr>
            <w:sz w:val="22"/>
            <w:szCs w:val="22"/>
            <w:rPrChange w:id="169" w:author="Microsoft Office User" w:date="2022-03-22T16:32:00Z">
              <w:rPr/>
            </w:rPrChange>
          </w:rPr>
          <w:t>a.</w:t>
        </w:r>
        <w:r w:rsidRPr="008D1A0F">
          <w:rPr>
            <w:sz w:val="22"/>
            <w:szCs w:val="22"/>
            <w:rPrChange w:id="170" w:author="Microsoft Office User" w:date="2022-03-22T16:32:00Z">
              <w:rPr/>
            </w:rPrChange>
          </w:rPr>
          <w:tab/>
          <w:t>Accelerated solution delivery: Identify and implement innovative industry standards and rapid models for delivering application maintenance and sustainment solutions</w:t>
        </w:r>
      </w:ins>
    </w:p>
    <w:p w14:paraId="6C23351C" w14:textId="77777777" w:rsidR="00DC2DFE" w:rsidRPr="008D1A0F" w:rsidRDefault="00DC2DFE" w:rsidP="00DC2DFE">
      <w:pPr>
        <w:pStyle w:val="Body"/>
        <w:rPr>
          <w:ins w:id="171" w:author="Microsoft Office User" w:date="2022-03-22T16:31:00Z"/>
          <w:sz w:val="22"/>
          <w:szCs w:val="22"/>
          <w:rPrChange w:id="172" w:author="Microsoft Office User" w:date="2022-03-22T16:32:00Z">
            <w:rPr>
              <w:ins w:id="173" w:author="Microsoft Office User" w:date="2022-03-22T16:31:00Z"/>
            </w:rPr>
          </w:rPrChange>
        </w:rPr>
      </w:pPr>
      <w:ins w:id="174" w:author="Microsoft Office User" w:date="2022-03-22T16:31:00Z">
        <w:r w:rsidRPr="008D1A0F">
          <w:rPr>
            <w:sz w:val="22"/>
            <w:szCs w:val="22"/>
            <w:rPrChange w:id="175" w:author="Microsoft Office User" w:date="2022-03-22T16:32:00Z">
              <w:rPr/>
            </w:rPrChange>
          </w:rPr>
          <w:t>b.</w:t>
        </w:r>
        <w:r w:rsidRPr="008D1A0F">
          <w:rPr>
            <w:sz w:val="22"/>
            <w:szCs w:val="22"/>
            <w:rPrChange w:id="176" w:author="Microsoft Office User" w:date="2022-03-22T16:32:00Z">
              <w:rPr/>
            </w:rPrChange>
          </w:rPr>
          <w:tab/>
          <w:t>Improved customer responsiveness: Provide metrics demonstrating and tracking on- demand response times and associated skill sets to address time sensitive categories of application advancement and management requirements</w:t>
        </w:r>
      </w:ins>
    </w:p>
    <w:p w14:paraId="1DB957CE" w14:textId="77777777" w:rsidR="00DC2DFE" w:rsidRPr="008D1A0F" w:rsidRDefault="00DC2DFE" w:rsidP="00DC2DFE">
      <w:pPr>
        <w:pStyle w:val="Body"/>
        <w:rPr>
          <w:ins w:id="177" w:author="Microsoft Office User" w:date="2022-03-22T16:31:00Z"/>
          <w:sz w:val="22"/>
          <w:szCs w:val="22"/>
          <w:rPrChange w:id="178" w:author="Microsoft Office User" w:date="2022-03-22T16:32:00Z">
            <w:rPr>
              <w:ins w:id="179" w:author="Microsoft Office User" w:date="2022-03-22T16:31:00Z"/>
            </w:rPr>
          </w:rPrChange>
        </w:rPr>
      </w:pPr>
      <w:ins w:id="180" w:author="Microsoft Office User" w:date="2022-03-22T16:31:00Z">
        <w:r w:rsidRPr="008D1A0F">
          <w:rPr>
            <w:sz w:val="22"/>
            <w:szCs w:val="22"/>
            <w:rPrChange w:id="181" w:author="Microsoft Office User" w:date="2022-03-22T16:32:00Z">
              <w:rPr/>
            </w:rPrChange>
          </w:rPr>
          <w:t>c.</w:t>
        </w:r>
        <w:r w:rsidRPr="008D1A0F">
          <w:rPr>
            <w:sz w:val="22"/>
            <w:szCs w:val="22"/>
            <w:rPrChange w:id="182" w:author="Microsoft Office User" w:date="2022-03-22T16:32:00Z">
              <w:rPr/>
            </w:rPrChange>
          </w:rPr>
          <w:tab/>
          <w:t>On-time solution delivery: Reduce tasks and project schedule delays and the need to rebase-line task and project schedules through improved scheduling, resource availability, industry standards, and utilizing PMP and CMMI best practices</w:t>
        </w:r>
      </w:ins>
    </w:p>
    <w:p w14:paraId="6A6A2B36" w14:textId="77777777" w:rsidR="00DC2DFE" w:rsidRPr="008D1A0F" w:rsidRDefault="00DC2DFE" w:rsidP="00DC2DFE">
      <w:pPr>
        <w:pStyle w:val="Body"/>
        <w:rPr>
          <w:ins w:id="183" w:author="Microsoft Office User" w:date="2022-03-22T16:31:00Z"/>
          <w:sz w:val="22"/>
          <w:szCs w:val="22"/>
          <w:rPrChange w:id="184" w:author="Microsoft Office User" w:date="2022-03-22T16:32:00Z">
            <w:rPr>
              <w:ins w:id="185" w:author="Microsoft Office User" w:date="2022-03-22T16:31:00Z"/>
            </w:rPr>
          </w:rPrChange>
        </w:rPr>
      </w:pPr>
      <w:ins w:id="186" w:author="Microsoft Office User" w:date="2022-03-22T16:31:00Z">
        <w:r w:rsidRPr="008D1A0F">
          <w:rPr>
            <w:sz w:val="22"/>
            <w:szCs w:val="22"/>
            <w:rPrChange w:id="187" w:author="Microsoft Office User" w:date="2022-03-22T16:32:00Z">
              <w:rPr/>
            </w:rPrChange>
          </w:rPr>
          <w:t>e.</w:t>
        </w:r>
        <w:r w:rsidRPr="008D1A0F">
          <w:rPr>
            <w:sz w:val="22"/>
            <w:szCs w:val="22"/>
            <w:rPrChange w:id="188" w:author="Microsoft Office User" w:date="2022-03-22T16:32:00Z">
              <w:rPr/>
            </w:rPrChange>
          </w:rPr>
          <w:tab/>
          <w:t xml:space="preserve">Merge the Software Development Life Cycle (SDLC) with the Systems Engineering Framework (SEF): Establish, implement, and incorporate SDLC processes within the SEF to enhance task and project management and business operating model symmetry with other IMCOM and the selected hosting environment.  </w:t>
        </w:r>
      </w:ins>
    </w:p>
    <w:p w14:paraId="0608AB5C" w14:textId="77777777" w:rsidR="00DC2DFE" w:rsidRPr="008D1A0F" w:rsidRDefault="00DC2DFE" w:rsidP="00DC2DFE">
      <w:pPr>
        <w:pStyle w:val="Body"/>
        <w:rPr>
          <w:ins w:id="189" w:author="Microsoft Office User" w:date="2022-03-22T16:31:00Z"/>
          <w:sz w:val="22"/>
          <w:szCs w:val="22"/>
          <w:rPrChange w:id="190" w:author="Microsoft Office User" w:date="2022-03-22T16:32:00Z">
            <w:rPr>
              <w:ins w:id="191" w:author="Microsoft Office User" w:date="2022-03-22T16:31:00Z"/>
            </w:rPr>
          </w:rPrChange>
        </w:rPr>
      </w:pPr>
      <w:ins w:id="192" w:author="Microsoft Office User" w:date="2022-03-22T16:31:00Z">
        <w:r w:rsidRPr="008D1A0F">
          <w:rPr>
            <w:sz w:val="22"/>
            <w:szCs w:val="22"/>
            <w:rPrChange w:id="193" w:author="Microsoft Office User" w:date="2022-03-22T16:32:00Z">
              <w:rPr/>
            </w:rPrChange>
          </w:rPr>
          <w:t>f.</w:t>
        </w:r>
        <w:r w:rsidRPr="008D1A0F">
          <w:rPr>
            <w:sz w:val="22"/>
            <w:szCs w:val="22"/>
            <w:rPrChange w:id="194" w:author="Microsoft Office User" w:date="2022-03-22T16:32:00Z">
              <w:rPr/>
            </w:rPrChange>
          </w:rPr>
          <w:tab/>
          <w:t xml:space="preserve">Improved communication skills: Identify and implement methodologies and processes to keep customers and other stakeholders aware of individual application task and project progress. Establish robust communication channels to collect customer feedback, adjust for improvement, and deliver improved services. </w:t>
        </w:r>
      </w:ins>
    </w:p>
    <w:p w14:paraId="15A29BC0" w14:textId="77777777" w:rsidR="00DC2DFE" w:rsidRPr="008D1A0F" w:rsidRDefault="00DC2DFE" w:rsidP="00DC2DFE">
      <w:pPr>
        <w:pStyle w:val="Body"/>
        <w:rPr>
          <w:ins w:id="195" w:author="Microsoft Office User" w:date="2022-03-22T16:31:00Z"/>
          <w:sz w:val="22"/>
          <w:szCs w:val="22"/>
          <w:rPrChange w:id="196" w:author="Microsoft Office User" w:date="2022-03-22T16:32:00Z">
            <w:rPr>
              <w:ins w:id="197" w:author="Microsoft Office User" w:date="2022-03-22T16:31:00Z"/>
            </w:rPr>
          </w:rPrChange>
        </w:rPr>
      </w:pPr>
      <w:ins w:id="198" w:author="Microsoft Office User" w:date="2022-03-22T16:31:00Z">
        <w:r w:rsidRPr="008D1A0F">
          <w:rPr>
            <w:sz w:val="22"/>
            <w:szCs w:val="22"/>
            <w:rPrChange w:id="199" w:author="Microsoft Office User" w:date="2022-03-22T16:32:00Z">
              <w:rPr/>
            </w:rPrChange>
          </w:rPr>
          <w:t>g.</w:t>
        </w:r>
        <w:r w:rsidRPr="008D1A0F">
          <w:rPr>
            <w:sz w:val="22"/>
            <w:szCs w:val="22"/>
            <w:rPrChange w:id="200" w:author="Microsoft Office User" w:date="2022-03-22T16:32:00Z">
              <w:rPr/>
            </w:rPrChange>
          </w:rPr>
          <w:tab/>
          <w:t>Incorporation of industry best business practices: Demonstrate continued adherence to Capability Maturity Model Integration (CMMI) - Development Level 4 processes.</w:t>
        </w:r>
      </w:ins>
    </w:p>
    <w:p w14:paraId="1A3DD87D" w14:textId="77777777" w:rsidR="00DC2DFE" w:rsidRPr="008D1A0F" w:rsidRDefault="00DC2DFE" w:rsidP="00DC2DFE">
      <w:pPr>
        <w:pStyle w:val="Body"/>
        <w:rPr>
          <w:ins w:id="201" w:author="Microsoft Office User" w:date="2022-03-22T16:31:00Z"/>
          <w:sz w:val="22"/>
          <w:szCs w:val="22"/>
          <w:rPrChange w:id="202" w:author="Microsoft Office User" w:date="2022-03-22T16:32:00Z">
            <w:rPr>
              <w:ins w:id="203" w:author="Microsoft Office User" w:date="2022-03-22T16:31:00Z"/>
            </w:rPr>
          </w:rPrChange>
        </w:rPr>
      </w:pPr>
    </w:p>
    <w:p w14:paraId="51A6EEAD" w14:textId="77777777" w:rsidR="00DC2DFE" w:rsidRPr="008D1A0F" w:rsidRDefault="00DC2DFE" w:rsidP="00DC2DFE">
      <w:pPr>
        <w:pStyle w:val="Body"/>
        <w:rPr>
          <w:ins w:id="204" w:author="Microsoft Office User" w:date="2022-03-22T16:31:00Z"/>
          <w:sz w:val="22"/>
          <w:szCs w:val="22"/>
          <w:rPrChange w:id="205" w:author="Microsoft Office User" w:date="2022-03-22T16:32:00Z">
            <w:rPr>
              <w:ins w:id="206" w:author="Microsoft Office User" w:date="2022-03-22T16:31:00Z"/>
            </w:rPr>
          </w:rPrChange>
        </w:rPr>
      </w:pPr>
      <w:ins w:id="207" w:author="Microsoft Office User" w:date="2022-03-22T16:31:00Z">
        <w:r w:rsidRPr="008D1A0F">
          <w:rPr>
            <w:sz w:val="22"/>
            <w:szCs w:val="22"/>
            <w:rPrChange w:id="208" w:author="Microsoft Office User" w:date="2022-03-22T16:32:00Z">
              <w:rPr/>
            </w:rPrChange>
          </w:rPr>
          <w:t>For NIWC LANT, we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DADMS.</w:t>
        </w:r>
      </w:ins>
    </w:p>
    <w:p w14:paraId="47F8B877" w14:textId="77777777" w:rsidR="00FF31DA" w:rsidRPr="008D1A0F" w:rsidRDefault="00FF31DA">
      <w:pPr>
        <w:pStyle w:val="BodyA"/>
        <w:rPr>
          <w:rFonts w:eastAsia="Arial Unicode MS" w:cs="Arial Unicode MS"/>
          <w:rPrChange w:id="209" w:author="Microsoft Office User" w:date="2022-03-22T16:32:00Z">
            <w:rPr/>
          </w:rPrChange>
        </w:rPr>
      </w:pPr>
    </w:p>
    <w:p w14:paraId="2BC99442" w14:textId="77777777" w:rsidR="00FF31DA" w:rsidRDefault="00FF31DA">
      <w:pPr>
        <w:pStyle w:val="BodyA"/>
      </w:pPr>
    </w:p>
    <w:p w14:paraId="6F497872" w14:textId="77777777" w:rsidR="00FF31DA" w:rsidRDefault="00FF31DA">
      <w:pPr>
        <w:pStyle w:val="BodyA"/>
      </w:pPr>
    </w:p>
    <w:p w14:paraId="709EB0C3" w14:textId="77777777" w:rsidR="00FF31DA" w:rsidRDefault="00FF31DA">
      <w:pPr>
        <w:pStyle w:val="BodyA"/>
      </w:pPr>
    </w:p>
    <w:p w14:paraId="12F012B7" w14:textId="77777777" w:rsidR="00FF31DA" w:rsidRDefault="00FF31DA">
      <w:pPr>
        <w:pStyle w:val="BodyA"/>
      </w:pPr>
    </w:p>
    <w:p w14:paraId="1F0AC349" w14:textId="77777777" w:rsidR="00FF31DA" w:rsidRDefault="00FF31DA">
      <w:pPr>
        <w:pStyle w:val="BodyA"/>
      </w:pPr>
    </w:p>
    <w:p w14:paraId="7AF281F6" w14:textId="77777777" w:rsidR="00FF31DA" w:rsidRDefault="00FF31DA">
      <w:pPr>
        <w:pStyle w:val="BodyA"/>
      </w:pPr>
    </w:p>
    <w:p w14:paraId="4470AE48" w14:textId="77777777" w:rsidR="00FF31DA" w:rsidRDefault="00FF31DA">
      <w:pPr>
        <w:pStyle w:val="BodyA"/>
      </w:pPr>
    </w:p>
    <w:p w14:paraId="31DAD9FF" w14:textId="77777777" w:rsidR="00FF31DA" w:rsidRDefault="00FF31DA">
      <w:pPr>
        <w:pStyle w:val="BodyA"/>
      </w:pPr>
    </w:p>
    <w:p w14:paraId="33E9DD4F" w14:textId="77777777" w:rsidR="00FF31DA" w:rsidRDefault="0049599B">
      <w:pPr>
        <w:pStyle w:val="Heading2"/>
      </w:pPr>
      <w:bookmarkStart w:id="210" w:name="_Toc98859483"/>
      <w:r>
        <w:rPr>
          <w:rFonts w:eastAsia="Arial Unicode MS" w:cs="Arial Unicode MS"/>
        </w:rPr>
        <w:t>6.6 Task 6 – Managed IT Services Support</w:t>
      </w:r>
      <w:bookmarkEnd w:id="210"/>
    </w:p>
    <w:p w14:paraId="2DDBF917" w14:textId="77777777" w:rsidR="00FF31DA" w:rsidRDefault="0049599B">
      <w:pPr>
        <w:pStyle w:val="BodyREQUIREMENT"/>
      </w:pPr>
      <w:r>
        <w:t>As part of the Region or Installation IT staff, the Contractor shall provide support based on Information Technology Infrastructure Library (ITIL) framework of IT services to internal departments with application and systems support to include web, database, and other specialized applications or programs; support to other Departments in the migration or implementation of CNIC enterprise IT initiatives, web or portal sites and application software.</w:t>
      </w:r>
    </w:p>
    <w:p w14:paraId="6AEFB594" w14:textId="77777777" w:rsidR="00FF31DA" w:rsidRDefault="0049599B">
      <w:pPr>
        <w:pStyle w:val="BodyREQUIREMENT"/>
      </w:pPr>
      <w:r>
        <w:t xml:space="preserve">Subtask 1– CNIC and ONE-NET Liaison support </w:t>
      </w:r>
    </w:p>
    <w:p w14:paraId="0915E0E3" w14:textId="77777777" w:rsidR="00FF31DA" w:rsidRDefault="0049599B">
      <w:pPr>
        <w:pStyle w:val="BodyREQUIREMENT"/>
      </w:pPr>
      <w:r>
        <w:t xml:space="preserve">Subtask 2 – Systems and Network Support </w:t>
      </w:r>
    </w:p>
    <w:p w14:paraId="27610A28" w14:textId="77777777" w:rsidR="00FF31DA" w:rsidRDefault="0049599B">
      <w:pPr>
        <w:pStyle w:val="BodyREQUIREMENT"/>
      </w:pPr>
      <w:r>
        <w:t xml:space="preserve">Subtask 3 – </w:t>
      </w:r>
      <w:r>
        <w:rPr>
          <w:lang w:val="it-IT"/>
        </w:rPr>
        <w:t xml:space="preserve">Video </w:t>
      </w:r>
      <w:proofErr w:type="spellStart"/>
      <w:r>
        <w:rPr>
          <w:lang w:val="it-IT"/>
        </w:rPr>
        <w:t>Teleconference</w:t>
      </w:r>
      <w:proofErr w:type="spellEnd"/>
      <w:r>
        <w:rPr>
          <w:lang w:val="it-IT"/>
        </w:rPr>
        <w:t xml:space="preserve"> </w:t>
      </w:r>
      <w:proofErr w:type="spellStart"/>
      <w:r>
        <w:rPr>
          <w:lang w:val="it-IT"/>
        </w:rPr>
        <w:t>Support</w:t>
      </w:r>
      <w:proofErr w:type="spellEnd"/>
      <w:r>
        <w:rPr>
          <w:lang w:val="it-IT"/>
        </w:rPr>
        <w:t xml:space="preserve"> </w:t>
      </w:r>
    </w:p>
    <w:p w14:paraId="50CF6205" w14:textId="77777777" w:rsidR="00FF31DA" w:rsidRDefault="0049599B">
      <w:pPr>
        <w:pStyle w:val="BodyREQUIREMENT"/>
      </w:pPr>
      <w:r>
        <w:lastRenderedPageBreak/>
        <w:t xml:space="preserve">Subtask 4 – Asset Management Support </w:t>
      </w:r>
    </w:p>
    <w:p w14:paraId="3EF02A37" w14:textId="77777777" w:rsidR="00FF31DA" w:rsidRDefault="0049599B">
      <w:pPr>
        <w:pStyle w:val="BodyREQUIREMENT"/>
      </w:pPr>
      <w:r>
        <w:t xml:space="preserve">Subtask 5 – Telephone Control Officer (TCO) Support </w:t>
      </w:r>
    </w:p>
    <w:p w14:paraId="1E905600" w14:textId="77777777" w:rsidR="00FF31DA" w:rsidRDefault="0049599B">
      <w:pPr>
        <w:pStyle w:val="BodyREQUIREMENT"/>
      </w:pPr>
      <w:r>
        <w:t xml:space="preserve">Subtask 6 – Life Cycle Management. 6.6.6.1 The Contractor shall document their findings for all BOM requests… 6.6.6.2. The Contractor is responsible for proper receipt, handling, storage, and accountability of items ordered </w:t>
      </w:r>
    </w:p>
    <w:p w14:paraId="2240058F" w14:textId="21F53F94" w:rsidR="00FF31DA" w:rsidRDefault="0049599B">
      <w:pPr>
        <w:pStyle w:val="BodyREQUIREMENT"/>
      </w:pPr>
      <w:r>
        <w:t xml:space="preserve">Assigned to: </w:t>
      </w:r>
      <w:del w:id="211" w:author="Microsoft Office User" w:date="2022-03-22T19:43:00Z">
        <w:r w:rsidDel="003B3D97">
          <w:delText>_________</w:delText>
        </w:r>
      </w:del>
      <w:ins w:id="212" w:author="Microsoft Office User" w:date="2022-03-22T19:43:00Z">
        <w:r w:rsidR="003B3D97">
          <w:t>Lee</w:t>
        </w:r>
      </w:ins>
    </w:p>
    <w:p w14:paraId="0D220456" w14:textId="77777777" w:rsidR="00FF31DA" w:rsidRDefault="00FF31DA">
      <w:pPr>
        <w:pStyle w:val="BodyA"/>
      </w:pPr>
    </w:p>
    <w:p w14:paraId="6D0D125C" w14:textId="77777777" w:rsidR="00FF31DA" w:rsidRDefault="0049599B">
      <w:pPr>
        <w:pStyle w:val="BodyA"/>
      </w:pPr>
      <w:r>
        <w:rPr>
          <w:rFonts w:eastAsia="Arial Unicode MS" w:cs="Arial Unicode MS"/>
        </w:rPr>
        <w:t xml:space="preserve">Subtask 1 – </w:t>
      </w:r>
      <w:commentRangeStart w:id="213"/>
      <w:r>
        <w:rPr>
          <w:rFonts w:eastAsia="Arial Unicode MS" w:cs="Arial Unicode MS"/>
        </w:rPr>
        <w:t xml:space="preserve">CNIC and ONE-NET </w:t>
      </w:r>
      <w:commentRangeEnd w:id="213"/>
      <w:r w:rsidR="003B3D97">
        <w:rPr>
          <w:rStyle w:val="CommentReference"/>
          <w:rFonts w:eastAsia="Arial Unicode MS"/>
          <w:color w:val="auto"/>
        </w:rPr>
        <w:commentReference w:id="213"/>
      </w:r>
      <w:r>
        <w:rPr>
          <w:rFonts w:eastAsia="Arial Unicode MS" w:cs="Arial Unicode MS"/>
        </w:rPr>
        <w:t xml:space="preserve">Liaison Support: </w:t>
      </w:r>
      <w:r>
        <w:rPr>
          <w:rFonts w:eastAsia="Arial Unicode MS" w:cs="Arial Unicode MS"/>
          <w:shd w:val="clear" w:color="auto" w:fill="FFFF00"/>
        </w:rPr>
        <w:t xml:space="preserve">Need to leverage the fact that we are providing a range of support types to NGEN and have been for nearly a decade. Our support of PACAF C5ISRO is also directly relevant. We </w:t>
      </w:r>
      <w:commentRangeStart w:id="214"/>
      <w:r>
        <w:rPr>
          <w:rFonts w:eastAsia="Arial Unicode MS" w:cs="Arial Unicode MS"/>
          <w:shd w:val="clear" w:color="auto" w:fill="FFFF00"/>
        </w:rPr>
        <w:t>should</w:t>
      </w:r>
      <w:commentRangeEnd w:id="214"/>
      <w:r>
        <w:commentReference w:id="214"/>
      </w:r>
      <w:r>
        <w:rPr>
          <w:rFonts w:eastAsia="Arial Unicode MS" w:cs="Arial Unicode MS"/>
          <w:shd w:val="clear" w:color="auto" w:fill="FFFF00"/>
        </w:rPr>
        <w:t xml:space="preserve"> highlight that we have provided this type of service to multiple military branches.</w:t>
      </w:r>
      <w:r>
        <w:rPr>
          <w:rFonts w:eastAsia="Arial Unicode MS" w:cs="Arial Unicode MS"/>
        </w:rPr>
        <w:t xml:space="preserve"> </w:t>
      </w:r>
    </w:p>
    <w:p w14:paraId="29863953" w14:textId="77777777" w:rsidR="00FF31DA" w:rsidRDefault="00FF31DA">
      <w:pPr>
        <w:pStyle w:val="BodyA"/>
      </w:pPr>
    </w:p>
    <w:p w14:paraId="1D520031" w14:textId="77777777" w:rsidR="00FF31DA" w:rsidRDefault="0049599B">
      <w:pPr>
        <w:pStyle w:val="BodyA"/>
      </w:pPr>
      <w:r>
        <w:rPr>
          <w:rFonts w:eastAsia="Arial Unicode MS" w:cs="Arial Unicode MS"/>
        </w:rPr>
        <w:t>Subtask 2 (</w:t>
      </w:r>
      <w:r>
        <w:rPr>
          <w:rFonts w:eastAsia="Arial Unicode MS" w:cs="Arial Unicode MS"/>
          <w:shd w:val="clear" w:color="auto" w:fill="FFFF00"/>
        </w:rPr>
        <w:t>EVALUATED</w:t>
      </w:r>
      <w:r>
        <w:rPr>
          <w:rFonts w:eastAsia="Arial Unicode MS" w:cs="Arial Unicode MS"/>
        </w:rPr>
        <w:t xml:space="preserve">) – Systems and Network Support: In support of PACAF C5ISRO our personnel are appointed as Information Systems Security Officers (ISSO) for the Pacific Enterprise Service Center’s (PA-ESC) Area of Responsibility which includes three Numbered Air Forces (NAFs) and ten bases in the Pacific.  Additionally, we serve as the ISSO for four separate Sensitive Compartmented Information Facilities (SCIFs) in the PACAF Headquarters. We provide expert level system security analysis and associated services supporting assessment activities conducted by the Air Combat Command/A26 at each stage in the lifecycle to ensure delivery of an accreditable Air Force Joint Worldwide Intelligence Communications System (AF JWICS) for the Pacific theater and all three NAF subordinate commands and ten bases in accordance with Intelligence Community Directive (ICD) 503. We ensure compliance with Office of the Director of National Intelligence information security requirements including compliance with all ICDs, STIGs, and other documented security requirements for AF JWICS, mission systems, and weapons systems through all phases of the lifecycle. </w:t>
      </w:r>
    </w:p>
    <w:p w14:paraId="6DDE25E0" w14:textId="77777777" w:rsidR="00FF31DA" w:rsidRDefault="00FF31DA">
      <w:pPr>
        <w:pStyle w:val="BodyA"/>
      </w:pPr>
    </w:p>
    <w:p w14:paraId="7E5FE68D" w14:textId="77777777" w:rsidR="00FF31DA" w:rsidRDefault="0049599B">
      <w:pPr>
        <w:pStyle w:val="BodyA"/>
      </w:pPr>
      <w:r>
        <w:rPr>
          <w:rFonts w:eastAsia="Arial Unicode MS" w:cs="Arial Unicode MS"/>
        </w:rPr>
        <w:t xml:space="preserve">On NGEN-R SMIT we conduct Marine Corps Enterprise Network (MCEN) Unclassified and classified LAN/WAN/NOC network administration of over 1500 Cisco and Enterasys switches and routers in a highly-available (HA) environment.  Perform site surveys, design, and install network infrastructure solutions for new and expanding customer installations.  Monitor and troubleshoot all boundary devices enterprise wide, for Marine Corps Cyberspace Operations Group (MCCOG). Installation and configuration of VoIP phones using Cisco Unified Communications Manager (CUCM).  Interact with customers and troubleshoot connectivity problems.  Provide course of action, resolution, documentation, and processing of tickets using the BMC Remedy IT Service Management console.  Create and compile system documentation, diagrams, and Standard Operating Procedures (SOP). Apply system hardening for security. </w:t>
      </w:r>
    </w:p>
    <w:p w14:paraId="401CA9E1" w14:textId="77777777" w:rsidR="00FF31DA" w:rsidRDefault="00FF31DA">
      <w:pPr>
        <w:pStyle w:val="BodyA"/>
      </w:pPr>
    </w:p>
    <w:p w14:paraId="26AE03EB" w14:textId="77777777" w:rsidR="00FF31DA" w:rsidRDefault="0049599B">
      <w:pPr>
        <w:pStyle w:val="BodyA"/>
      </w:pPr>
      <w:r>
        <w:rPr>
          <w:rFonts w:eastAsia="Arial Unicode MS" w:cs="Arial Unicode MS"/>
        </w:rPr>
        <w:t xml:space="preserve">For NGEN, AveningTech technicians perform Active Directory, Exchange, Blackberry Enterprise Server and BUEM, Virtual Infrastructure (VMWare) and SAN (NetApp) administrative tasks in support of MCIEAST and MCCOG product group specific requests/incidents. Our support across all programs has included user assistance and user/account services. </w:t>
      </w:r>
    </w:p>
    <w:p w14:paraId="7CD9066A" w14:textId="77777777" w:rsidR="00FF31DA" w:rsidRDefault="00FF31DA">
      <w:pPr>
        <w:pStyle w:val="BodyA"/>
      </w:pPr>
    </w:p>
    <w:p w14:paraId="2CD80B9E" w14:textId="77777777" w:rsidR="00FF31DA" w:rsidRDefault="0049599B">
      <w:pPr>
        <w:pStyle w:val="BodyA"/>
      </w:pPr>
      <w:r>
        <w:rPr>
          <w:rFonts w:eastAsia="Arial Unicode MS" w:cs="Arial Unicode MS"/>
        </w:rPr>
        <w:t xml:space="preserve">On NGEN-R SMIT we provide platforms support to the team by building out domain controllers, making DNS modifications and updating Active Directory Sites and Services for new installs/modifications.  In this role, we participate in daily task meetings via WEBEX in which tasks are assigned/completed in JIRA.  We support the MCCOG EDM Platforms Tier III team by working requests assigned by their leadership and participating in their meetings on a weekly basis.  This support includes resolving incident requests, work orders and change requests that are assigned to the EDM Platforms Tier III team in the MCCOG Remedy system.  We ensure that all Platforms servers are compliant to IA scans and assist in </w:t>
      </w:r>
      <w:r>
        <w:rPr>
          <w:rFonts w:eastAsia="Arial Unicode MS" w:cs="Arial Unicode MS"/>
        </w:rPr>
        <w:lastRenderedPageBreak/>
        <w:t xml:space="preserve">remediating any findings.  AveningTech team members provide local tier III support as members of the MCCOG Det EDM Triage team at Camp Lejeune.  In this role, we function as touch labor for various MCCOG EDM teams to provide support to our enterprise infrastructure that is in our local area.  Additionally, we provide escalated support for any issues that arise in the </w:t>
      </w:r>
      <w:proofErr w:type="spellStart"/>
      <w:r>
        <w:rPr>
          <w:rFonts w:eastAsia="Arial Unicode MS" w:cs="Arial Unicode MS"/>
        </w:rPr>
        <w:t>MCIEast</w:t>
      </w:r>
      <w:proofErr w:type="spellEnd"/>
      <w:r>
        <w:rPr>
          <w:rFonts w:eastAsia="Arial Unicode MS" w:cs="Arial Unicode MS"/>
        </w:rPr>
        <w:t xml:space="preserve"> AOR prior to escalating them further up the ladder to MCCOG in Quantico.  </w:t>
      </w:r>
    </w:p>
    <w:p w14:paraId="774270A8" w14:textId="77777777" w:rsidR="00FF31DA" w:rsidRDefault="00FF31DA">
      <w:pPr>
        <w:pStyle w:val="BodyA"/>
      </w:pPr>
    </w:p>
    <w:p w14:paraId="4AE8C914" w14:textId="77777777" w:rsidR="00FF31DA" w:rsidRDefault="0049599B">
      <w:pPr>
        <w:pStyle w:val="BodyA"/>
      </w:pPr>
      <w:r>
        <w:rPr>
          <w:rFonts w:eastAsia="Arial Unicode MS" w:cs="Arial Unicode MS"/>
        </w:rPr>
        <w:t>Subtask 3 (</w:t>
      </w:r>
      <w:r>
        <w:rPr>
          <w:rFonts w:eastAsia="Arial Unicode MS" w:cs="Arial Unicode MS"/>
          <w:shd w:val="clear" w:color="auto" w:fill="FFFF00"/>
        </w:rPr>
        <w:t>EVALUATED</w:t>
      </w:r>
      <w:r>
        <w:rPr>
          <w:rFonts w:eastAsia="Arial Unicode MS" w:cs="Arial Unicode MS"/>
        </w:rPr>
        <w:t xml:space="preserve">) – VTC Support: AveningTech network engineers provide hardware maintenance design, installation, and support for PACAF VTC systems in Alaska and </w:t>
      </w:r>
      <w:commentRangeStart w:id="215"/>
      <w:r>
        <w:rPr>
          <w:rFonts w:eastAsia="Arial Unicode MS" w:cs="Arial Unicode MS"/>
        </w:rPr>
        <w:t>Japan</w:t>
      </w:r>
      <w:commentRangeEnd w:id="215"/>
      <w:r w:rsidR="00337111">
        <w:rPr>
          <w:rStyle w:val="CommentReference"/>
          <w:rFonts w:eastAsia="Arial Unicode MS"/>
          <w:color w:val="auto"/>
        </w:rPr>
        <w:commentReference w:id="215"/>
      </w:r>
      <w:r>
        <w:rPr>
          <w:rFonts w:eastAsia="Arial Unicode MS" w:cs="Arial Unicode MS"/>
        </w:rPr>
        <w:t xml:space="preserve">. Post-installation services include remedial maintenance, preventive maintenance inspections, repairs of critical system components within 2 hours after notification when spares are available, repairs of non-critical system components within 7 days of receipt of spares conducting acceptance tests of repaired items in accordance with the Acceptance Test Procedures (ATP) established by the Original Equipment Manufacturer (OEM) or in accordance with a site-developed validation and verification process approved by the on-site COR; performing fault isolation (troubleshooting); removing faulty equipment and parts; and relocating equipment components to support facility reconfigurations. </w:t>
      </w:r>
    </w:p>
    <w:p w14:paraId="5F76DB68" w14:textId="77777777" w:rsidR="00FF31DA" w:rsidRDefault="0049599B">
      <w:pPr>
        <w:pStyle w:val="BodyA"/>
      </w:pPr>
      <w:r>
        <w:br/>
      </w:r>
      <w:commentRangeStart w:id="216"/>
    </w:p>
    <w:p w14:paraId="6DCC0822" w14:textId="77777777" w:rsidR="00FF31DA" w:rsidRDefault="0049599B">
      <w:pPr>
        <w:pStyle w:val="BodyA"/>
      </w:pPr>
      <w:r>
        <w:rPr>
          <w:rFonts w:eastAsia="Arial Unicode MS" w:cs="Arial Unicode MS"/>
          <w:shd w:val="clear" w:color="auto" w:fill="FFFF00"/>
        </w:rPr>
        <w:t>Needs language about setting up conferences and processing trouble calls</w:t>
      </w:r>
      <w:commentRangeEnd w:id="216"/>
      <w:r>
        <w:commentReference w:id="216"/>
      </w:r>
      <w:r>
        <w:rPr>
          <w:rFonts w:eastAsia="Arial Unicode MS" w:cs="Arial Unicode MS"/>
          <w:shd w:val="clear" w:color="auto" w:fill="FFFF00"/>
        </w:rPr>
        <w:t>.</w:t>
      </w:r>
      <w:r>
        <w:rPr>
          <w:rFonts w:eastAsia="Arial Unicode MS" w:cs="Arial Unicode MS"/>
        </w:rPr>
        <w:t xml:space="preserve"> </w:t>
      </w:r>
    </w:p>
    <w:p w14:paraId="4760FB02" w14:textId="77777777" w:rsidR="00FF31DA" w:rsidRDefault="00FF31DA">
      <w:pPr>
        <w:pStyle w:val="BodyA"/>
      </w:pPr>
    </w:p>
    <w:p w14:paraId="6E8A62E6" w14:textId="77777777" w:rsidR="00FF31DA" w:rsidRDefault="0049599B">
      <w:pPr>
        <w:pStyle w:val="BodyA"/>
      </w:pPr>
      <w:r>
        <w:rPr>
          <w:rFonts w:eastAsia="Arial Unicode MS" w:cs="Arial Unicode MS"/>
        </w:rPr>
        <w:t>Subtask 4 (</w:t>
      </w:r>
      <w:r>
        <w:rPr>
          <w:rFonts w:eastAsia="Arial Unicode MS" w:cs="Arial Unicode MS"/>
          <w:shd w:val="clear" w:color="auto" w:fill="FFFF00"/>
        </w:rPr>
        <w:t>EVALUATED</w:t>
      </w:r>
      <w:r>
        <w:rPr>
          <w:rFonts w:eastAsia="Arial Unicode MS" w:cs="Arial Unicode MS"/>
        </w:rPr>
        <w:t xml:space="preserve">) – Asset Management Support: AveningTech provides end-to-end lifecycle support for government information technology equipment. We assist our customers with ensuring that their computers, peripherals, and other assets are properly tracked through the lifecycle, are loaded with current firmware and software, are maintained to industry standard, and are repaired or replaced on appropriate schedules. Our personnel fuse their expertise in systems engineering with knowledge and understanding of government asset management best practices to provide our customers with confidence that their assets will be fully mission capable and ready to support operations with minimal downtime. </w:t>
      </w:r>
    </w:p>
    <w:p w14:paraId="4E011654" w14:textId="77777777" w:rsidR="00FF31DA" w:rsidRDefault="00FF31DA">
      <w:pPr>
        <w:pStyle w:val="BodyA"/>
      </w:pPr>
    </w:p>
    <w:p w14:paraId="1AC26943" w14:textId="77777777" w:rsidR="00FF31DA" w:rsidRDefault="0049599B">
      <w:pPr>
        <w:pStyle w:val="BodyA"/>
      </w:pPr>
      <w:r>
        <w:rPr>
          <w:rFonts w:eastAsia="Arial Unicode MS" w:cs="Arial Unicode MS"/>
        </w:rPr>
        <w:t>In support of NGEN for the Marine Corps Cyberspace Operations Group (MCCOG) Marine Corps Enterprise Network (MCEN) Integration Branch on Marine Corps Base Quantico, our technicians serve as asset and configuration management Subject Matter Experts (SME) for the Domain Consolidation &amp; Elimination (DC&amp;E) Project, which is a USMC mission initiated to collapse and eliminate existing legacy domains into a single MCEN-NIPR management domain. We are responsible for populating migrated legacy end user, server and network infrastructure devices into the Remedy Atrium Configuration Management Database (CMDB) and modifying Configuration Items (CIs) as necessary to ensure accuracy. We analyze and inventory key network infrastructure assets for planning of enterprise infrastructure migration and upgrade while collaborating with over forty legacy domain Asset POCs to ensure the import and configuration of asset records within the Remedy CMDB were comprehensive and precise. To facilitate asset management, we constructed Excel macros to process site discovery analysis data for swift asset record import into the Remedy CMDB Templates.</w:t>
      </w:r>
    </w:p>
    <w:p w14:paraId="2F4CF387" w14:textId="77777777" w:rsidR="00FF31DA" w:rsidRDefault="00FF31DA">
      <w:pPr>
        <w:pStyle w:val="BodyA"/>
      </w:pPr>
    </w:p>
    <w:p w14:paraId="362740C2" w14:textId="77777777" w:rsidR="00FF31DA" w:rsidRDefault="0049599B">
      <w:pPr>
        <w:pStyle w:val="BodyA"/>
      </w:pPr>
      <w:r>
        <w:rPr>
          <w:rFonts w:eastAsia="Arial Unicode MS" w:cs="Arial Unicode MS"/>
        </w:rPr>
        <w:t xml:space="preserve">We provide physical inventory support at the Command’s preferred interval (typically on a monthly basis). We prepare a physical inventory form from the current program property list (property book) and conduct a wall-to-wall physical inventory in conjunction with the government customer. We take note of any discrepancies with asset location, model number, serial number, or other unique identifier, and immediately update the property book at the completion of the inventory cycle. We report our findings to the Command immediately upon completion of the inventory cycle, highlighting any discrepancies or </w:t>
      </w:r>
      <w:r>
        <w:rPr>
          <w:rFonts w:eastAsia="Arial Unicode MS" w:cs="Arial Unicode MS"/>
        </w:rPr>
        <w:lastRenderedPageBreak/>
        <w:t xml:space="preserve">inventory anomalies. In the case of a missing asset, we conduct an investigation to determine its whereabouts using the asset’s paper trail and conduct a loss report if necessary. </w:t>
      </w:r>
    </w:p>
    <w:p w14:paraId="1AEC2D98" w14:textId="77777777" w:rsidR="00FF31DA" w:rsidRDefault="00FF31DA">
      <w:pPr>
        <w:pStyle w:val="BodyA"/>
      </w:pPr>
    </w:p>
    <w:p w14:paraId="719DCEE5" w14:textId="07D2EFD0" w:rsidR="00FF31DA" w:rsidRDefault="0049599B">
      <w:pPr>
        <w:pStyle w:val="BodyA"/>
      </w:pPr>
      <w:r>
        <w:rPr>
          <w:rFonts w:eastAsia="Arial Unicode MS" w:cs="Arial Unicode MS"/>
        </w:rPr>
        <w:t xml:space="preserve">When assets become outdated, unsupportable, or are damaged to beyond economic repair (BER) status, AveningTech prepares disposition paperwork and executes delivery of unwanted assets to the Defense Reutilization Management Office (DRMO) or other disposition authority as directed by the Government customer. Our engineers track equipment warranty through the asset lifecycle to facilitate replacement and repair. As requested by our </w:t>
      </w:r>
      <w:del w:id="217" w:author="Microsoft Office User" w:date="2022-03-22T16:41:00Z">
        <w:r w:rsidDel="008F4272">
          <w:rPr>
            <w:rFonts w:eastAsia="Arial Unicode MS" w:cs="Arial Unicode MS"/>
          </w:rPr>
          <w:delText>Government</w:delText>
        </w:r>
      </w:del>
      <w:r w:rsidR="008F4272">
        <w:rPr>
          <w:rFonts w:eastAsia="Arial Unicode MS" w:cs="Arial Unicode MS"/>
        </w:rPr>
        <w:t>government</w:t>
      </w:r>
      <w:r>
        <w:rPr>
          <w:rFonts w:eastAsia="Arial Unicode MS" w:cs="Arial Unicode MS"/>
        </w:rPr>
        <w:t xml:space="preserve"> customers, we conduct cost/benefit analyses to provide recommendations on warranty renewal or cancellation based on any given asset’s status (age, level of repair, criticality, cost to replace, or other factor). We renew, cancel, or allow expiration of warranty terms based on feedback from our customers. When the Command’s asset management or inventory control system features warranty tracking capability, we ensure that all warranty data is current for each asset in the property book. We are aware of approaching renewal deadlines and advise our customers when they are approaching. </w:t>
      </w:r>
    </w:p>
    <w:p w14:paraId="4E172D9D" w14:textId="77777777" w:rsidR="00FF31DA" w:rsidRDefault="00FF31DA">
      <w:pPr>
        <w:pStyle w:val="BodyA"/>
      </w:pPr>
    </w:p>
    <w:p w14:paraId="6A3DB4C7" w14:textId="25C4CACB" w:rsidR="00FF31DA" w:rsidRDefault="0049599B">
      <w:pPr>
        <w:pStyle w:val="BodyA"/>
      </w:pPr>
      <w:r>
        <w:rPr>
          <w:rFonts w:eastAsia="Arial Unicode MS" w:cs="Arial Unicode MS"/>
        </w:rPr>
        <w:t xml:space="preserve">Our engineers work hand-in-hand with our </w:t>
      </w:r>
      <w:del w:id="218" w:author="Microsoft Office User" w:date="2022-03-22T16:41:00Z">
        <w:r w:rsidDel="008F4272">
          <w:rPr>
            <w:rFonts w:eastAsia="Arial Unicode MS" w:cs="Arial Unicode MS"/>
          </w:rPr>
          <w:delText>Government</w:delText>
        </w:r>
      </w:del>
      <w:r w:rsidR="008F4272">
        <w:rPr>
          <w:rFonts w:eastAsia="Arial Unicode MS" w:cs="Arial Unicode MS"/>
        </w:rPr>
        <w:t>government</w:t>
      </w:r>
      <w:r>
        <w:rPr>
          <w:rFonts w:eastAsia="Arial Unicode MS" w:cs="Arial Unicode MS"/>
        </w:rPr>
        <w:t xml:space="preserve"> customers to develop plans for upgrading or replacing certain infrastructure on a regular schedule (tech refresh). We understand that maintaining outdated assets supporting infrastructure is costly to Government organizations. Antiquated technology leads to lagging performance and service delivery and difficulties with predicting energy and space consumption costs, which increases administrative overhead costs. To reduce maintenance costs of IT assets and reduce risk of costly failures, we help our customers look forward to the next generation(s) of infrastructure support with the specific goal of limiting the variation in computer make and model to streamline service center support, minimize hardware sparing cost, and facilitate the replacement process. </w:t>
      </w:r>
    </w:p>
    <w:p w14:paraId="5C4D20D7" w14:textId="77777777" w:rsidR="00FF31DA" w:rsidRDefault="00FF31DA">
      <w:pPr>
        <w:pStyle w:val="BodyA"/>
      </w:pPr>
    </w:p>
    <w:p w14:paraId="15F1BD30" w14:textId="35BDFE8A" w:rsidR="00FF31DA" w:rsidRDefault="0049599B">
      <w:pPr>
        <w:pStyle w:val="BodyA"/>
      </w:pPr>
      <w:r>
        <w:rPr>
          <w:rFonts w:eastAsia="Arial Unicode MS" w:cs="Arial Unicode MS"/>
        </w:rPr>
        <w:t xml:space="preserve">To support tech refresh, our engineers identify availability of information assets, maintain data for the transition of old to new work stations, assist in disposition of legacy equipment, coordinate tasks with Service Provider, maintain data for the transition of old to new work stations, create </w:t>
      </w:r>
      <w:del w:id="219" w:author="Microsoft Office User" w:date="2022-03-22T16:41:00Z">
        <w:r w:rsidDel="008F4272">
          <w:rPr>
            <w:rFonts w:eastAsia="Arial Unicode MS" w:cs="Arial Unicode MS"/>
          </w:rPr>
          <w:delText>ActiveDirectory</w:delText>
        </w:r>
      </w:del>
      <w:r w:rsidR="008F4272">
        <w:rPr>
          <w:rFonts w:eastAsia="Arial Unicode MS" w:cs="Arial Unicode MS"/>
        </w:rPr>
        <w:t>Active Directory</w:t>
      </w:r>
      <w:r>
        <w:rPr>
          <w:rFonts w:eastAsia="Arial Unicode MS" w:cs="Arial Unicode MS"/>
        </w:rPr>
        <w:t xml:space="preserve"> records, and assist with the disposition process for equipment subject to tech refresh.</w:t>
      </w:r>
    </w:p>
    <w:p w14:paraId="75F38F2F" w14:textId="77777777" w:rsidR="00FF31DA" w:rsidRDefault="0049599B">
      <w:pPr>
        <w:pStyle w:val="BodyA"/>
      </w:pPr>
      <w:r>
        <w:br/>
      </w:r>
      <w:commentRangeStart w:id="220"/>
    </w:p>
    <w:p w14:paraId="1BC8F97C" w14:textId="77777777" w:rsidR="00FF31DA" w:rsidRDefault="0049599B">
      <w:pPr>
        <w:pStyle w:val="BodyA"/>
      </w:pPr>
      <w:r>
        <w:rPr>
          <w:rFonts w:eastAsia="Arial Unicode MS" w:cs="Arial Unicode MS"/>
        </w:rPr>
        <w:t>Subtask 5 – Telephone Control Officer (TCO) Support</w:t>
      </w:r>
      <w:commentRangeEnd w:id="220"/>
      <w:r>
        <w:commentReference w:id="220"/>
      </w:r>
      <w:r>
        <w:rPr>
          <w:rFonts w:eastAsia="Arial Unicode MS" w:cs="Arial Unicode MS"/>
        </w:rPr>
        <w:t xml:space="preserve">: </w:t>
      </w:r>
    </w:p>
    <w:p w14:paraId="0817C3D2" w14:textId="77777777" w:rsidR="00FF31DA" w:rsidRDefault="0049599B">
      <w:pPr>
        <w:pStyle w:val="BodyA"/>
      </w:pPr>
      <w:r>
        <w:br/>
      </w:r>
      <w:commentRangeStart w:id="221"/>
    </w:p>
    <w:p w14:paraId="12C0047E" w14:textId="77777777" w:rsidR="00FF31DA" w:rsidRDefault="0049599B">
      <w:pPr>
        <w:pStyle w:val="BodyA"/>
      </w:pPr>
      <w:r>
        <w:rPr>
          <w:rFonts w:eastAsia="Arial Unicode MS" w:cs="Arial Unicode MS"/>
        </w:rPr>
        <w:t>Subtask 6 – Life Cycle Management</w:t>
      </w:r>
      <w:commentRangeEnd w:id="221"/>
      <w:r>
        <w:commentReference w:id="221"/>
      </w:r>
      <w:r>
        <w:rPr>
          <w:rFonts w:eastAsia="Arial Unicode MS" w:cs="Arial Unicode MS"/>
        </w:rPr>
        <w:t xml:space="preserve">.: </w:t>
      </w:r>
    </w:p>
    <w:p w14:paraId="6B7907E6" w14:textId="77777777" w:rsidR="00FF31DA" w:rsidRDefault="00FF31DA">
      <w:pPr>
        <w:pStyle w:val="BodyA"/>
      </w:pPr>
    </w:p>
    <w:p w14:paraId="1D30F041" w14:textId="77777777" w:rsidR="00FF31DA" w:rsidRDefault="00FF31DA">
      <w:pPr>
        <w:pStyle w:val="BodyA"/>
      </w:pPr>
    </w:p>
    <w:p w14:paraId="797D9E17" w14:textId="77777777" w:rsidR="00FF31DA" w:rsidRDefault="00FF31DA">
      <w:pPr>
        <w:pStyle w:val="BodyA"/>
      </w:pPr>
    </w:p>
    <w:p w14:paraId="6326C633" w14:textId="77777777" w:rsidR="00FF31DA" w:rsidRDefault="00FF31DA">
      <w:pPr>
        <w:pStyle w:val="BodyA"/>
      </w:pPr>
    </w:p>
    <w:p w14:paraId="618E7774" w14:textId="77777777" w:rsidR="00FF31DA" w:rsidRDefault="00FF31DA">
      <w:pPr>
        <w:pStyle w:val="BodyA"/>
      </w:pPr>
    </w:p>
    <w:p w14:paraId="318990AE" w14:textId="77777777" w:rsidR="00FF31DA" w:rsidRDefault="00FF31DA">
      <w:pPr>
        <w:pStyle w:val="BodyA"/>
      </w:pPr>
    </w:p>
    <w:p w14:paraId="05804080" w14:textId="77777777" w:rsidR="00FF31DA" w:rsidRDefault="00FF31DA">
      <w:pPr>
        <w:pStyle w:val="BodyA"/>
      </w:pPr>
    </w:p>
    <w:p w14:paraId="24372773" w14:textId="77777777" w:rsidR="00FF31DA" w:rsidRDefault="00FF31DA">
      <w:pPr>
        <w:pStyle w:val="BodyA"/>
      </w:pPr>
    </w:p>
    <w:p w14:paraId="72F11C0C" w14:textId="77777777" w:rsidR="00FF31DA" w:rsidRDefault="00FF31DA">
      <w:pPr>
        <w:pStyle w:val="BodyA"/>
      </w:pPr>
    </w:p>
    <w:p w14:paraId="26CDFE2F" w14:textId="77777777" w:rsidR="00FF31DA" w:rsidRDefault="00FF31DA">
      <w:pPr>
        <w:pStyle w:val="BodyA"/>
      </w:pPr>
    </w:p>
    <w:p w14:paraId="479D146F" w14:textId="77777777" w:rsidR="00FF31DA" w:rsidRDefault="00FF31DA">
      <w:pPr>
        <w:pStyle w:val="BodyA"/>
      </w:pPr>
    </w:p>
    <w:p w14:paraId="7025CB7A" w14:textId="77777777" w:rsidR="00FF31DA" w:rsidRDefault="00FF31DA">
      <w:pPr>
        <w:pStyle w:val="BodyA"/>
      </w:pPr>
    </w:p>
    <w:p w14:paraId="74FBE966" w14:textId="77777777" w:rsidR="00FF31DA" w:rsidRDefault="00FF31DA">
      <w:pPr>
        <w:pStyle w:val="BodyA"/>
      </w:pPr>
    </w:p>
    <w:p w14:paraId="7F35E569" w14:textId="77777777" w:rsidR="00FF31DA" w:rsidRDefault="0049599B">
      <w:pPr>
        <w:pStyle w:val="Heading2"/>
      </w:pPr>
      <w:bookmarkStart w:id="222" w:name="_Toc98859484"/>
      <w:r>
        <w:rPr>
          <w:rFonts w:eastAsia="Arial Unicode MS" w:cs="Arial Unicode MS"/>
        </w:rPr>
        <w:t xml:space="preserve">6.7 </w:t>
      </w:r>
      <w:commentRangeStart w:id="223"/>
      <w:r>
        <w:rPr>
          <w:rFonts w:eastAsia="Arial Unicode MS" w:cs="Arial Unicode MS"/>
          <w:lang w:val="de-DE"/>
        </w:rPr>
        <w:t>Task</w:t>
      </w:r>
      <w:commentRangeEnd w:id="223"/>
      <w:r>
        <w:commentReference w:id="223"/>
      </w:r>
      <w:r>
        <w:rPr>
          <w:rFonts w:eastAsia="Arial Unicode MS" w:cs="Arial Unicode MS"/>
        </w:rPr>
        <w:t xml:space="preserve"> 7 – </w:t>
      </w:r>
      <w:commentRangeStart w:id="224"/>
      <w:r>
        <w:rPr>
          <w:rFonts w:eastAsia="Arial Unicode MS" w:cs="Arial Unicode MS"/>
        </w:rPr>
        <w:t>Bilateral Communications and Network Management Support</w:t>
      </w:r>
      <w:commentRangeEnd w:id="224"/>
      <w:r>
        <w:commentReference w:id="224"/>
      </w:r>
      <w:bookmarkEnd w:id="222"/>
    </w:p>
    <w:p w14:paraId="51AEFAFC" w14:textId="77777777" w:rsidR="00FF31DA" w:rsidRDefault="0049599B">
      <w:pPr>
        <w:pStyle w:val="BodyREQUIREMENT"/>
      </w:pPr>
      <w:r>
        <w:t xml:space="preserve">The Contractor shall provide </w:t>
      </w:r>
      <w:proofErr w:type="gramStart"/>
      <w:r>
        <w:t>Regional</w:t>
      </w:r>
      <w:proofErr w:type="gramEnd"/>
      <w:r>
        <w:t xml:space="preserve"> oversight and business management of Bilateral-Telecommunication and Networks infrastructure including assisting in the requirements development, implementation, operation and maintenance of technologies or capabilities as directed by Echelon II Mission Stakeholders.</w:t>
      </w:r>
    </w:p>
    <w:p w14:paraId="40DF698B" w14:textId="77777777" w:rsidR="00FF31DA" w:rsidRDefault="0049599B">
      <w:pPr>
        <w:pStyle w:val="BodyREQUIREMENT"/>
      </w:pPr>
      <w:r>
        <w:t xml:space="preserve">Subtask 1– Bilateral Communications Analysis and Support </w:t>
      </w:r>
    </w:p>
    <w:p w14:paraId="55E0C4B9" w14:textId="77777777" w:rsidR="00FF31DA" w:rsidRDefault="0049599B">
      <w:pPr>
        <w:pStyle w:val="BodyREQUIREMENT"/>
      </w:pPr>
      <w:r>
        <w:t xml:space="preserve">Subtask 2 – Bilateral Program Coordination </w:t>
      </w:r>
    </w:p>
    <w:p w14:paraId="2AE7D522" w14:textId="77777777" w:rsidR="00FF31DA" w:rsidRDefault="0049599B">
      <w:pPr>
        <w:pStyle w:val="BodyREQUIREMENT"/>
      </w:pPr>
      <w:r>
        <w:t xml:space="preserve">Subtask 3 – Bilateral System Support (i.e., CENTRIXS, ADSI, GCCS, and RADMERC) </w:t>
      </w:r>
    </w:p>
    <w:p w14:paraId="1AE850B8" w14:textId="5517C1D1" w:rsidR="00FF31DA" w:rsidRDefault="0049599B">
      <w:pPr>
        <w:pStyle w:val="BodyREQUIREMENT"/>
      </w:pPr>
      <w:r>
        <w:t xml:space="preserve">Assigned to: </w:t>
      </w:r>
      <w:r w:rsidR="006C1F06">
        <w:t>Lee, Gary</w:t>
      </w:r>
    </w:p>
    <w:p w14:paraId="5D6D74BD" w14:textId="77777777" w:rsidR="00FF31DA" w:rsidRDefault="00FF31DA">
      <w:pPr>
        <w:pStyle w:val="BodyA"/>
      </w:pPr>
    </w:p>
    <w:p w14:paraId="4E41CCDE" w14:textId="49CD91D0" w:rsidR="00FF31DA" w:rsidRDefault="0049599B">
      <w:pPr>
        <w:pStyle w:val="BodyA"/>
      </w:pPr>
      <w:r>
        <w:rPr>
          <w:rFonts w:eastAsia="Arial Unicode MS" w:cs="Arial Unicode MS"/>
        </w:rPr>
        <w:t>Team AveningTech will assign Network and System Engineers to support the Navy's telecommunications efforts. Leveraging Telecommunication Certification Office Support System (TCOSS), and DISA’s Worldwide On-Line System (WWOLS) these personnel conduct technical studies and design systems on the CNFJ-CNRJ network. We will leverage our experience supporting CENTRIXS-JPN (Japan-Bilateral Joint Network)​ and CENTRIXS-KOR (Korea-Bilateral Joint Network)​ on our PACAF SIPRNet contract.</w:t>
      </w:r>
    </w:p>
    <w:p w14:paraId="4D5D2D86" w14:textId="77777777" w:rsidR="00FF31DA" w:rsidRDefault="0049599B">
      <w:pPr>
        <w:pStyle w:val="BodyA"/>
      </w:pPr>
      <w:r>
        <w:rPr>
          <w:rFonts w:eastAsia="Arial Unicode MS" w:cs="Arial Unicode MS"/>
        </w:rPr>
        <w:t>Army 403rd AFSB contract includes support of CENTRXIS-</w:t>
      </w:r>
      <w:proofErr w:type="spellStart"/>
      <w:r>
        <w:rPr>
          <w:rFonts w:eastAsia="Arial Unicode MS" w:cs="Arial Unicode MS"/>
        </w:rPr>
        <w:t>Kor</w:t>
      </w:r>
      <w:proofErr w:type="spellEnd"/>
      <w:r>
        <w:rPr>
          <w:rFonts w:eastAsia="Arial Unicode MS" w:cs="Arial Unicode MS"/>
        </w:rPr>
        <w:t xml:space="preserve"> network and exercise support with US Forces Korea (USFK)</w:t>
      </w:r>
    </w:p>
    <w:p w14:paraId="0AA85575" w14:textId="77777777" w:rsidR="00FF31DA" w:rsidRDefault="00FF31DA">
      <w:pPr>
        <w:pStyle w:val="BodyA"/>
      </w:pPr>
    </w:p>
    <w:p w14:paraId="476EB518" w14:textId="77777777" w:rsidR="00E55827" w:rsidRPr="00E55827" w:rsidRDefault="00E55827" w:rsidP="00E55827">
      <w:pPr>
        <w:pStyle w:val="BodyA"/>
        <w:rPr>
          <w:ins w:id="225" w:author="Microsoft Office User" w:date="2022-03-22T16:33:00Z"/>
          <w:rFonts w:eastAsia="Arial Unicode MS" w:cs="Arial Unicode MS"/>
        </w:rPr>
      </w:pPr>
      <w:ins w:id="226" w:author="Microsoft Office User" w:date="2022-03-22T16:33:00Z">
        <w:r w:rsidRPr="00E55827">
          <w:rPr>
            <w:rFonts w:eastAsia="Arial Unicode MS" w:cs="Arial Unicode MS"/>
          </w:rPr>
          <w:t>Team AveningTech will provide regional oversight and business management of all Bilateral-Telecommunications and Network infrastructure including assisting in the requirements development, implementation, operation and maintenance of technologies and capabilities as directed by authorized stakeholders. We will coordinate with USFJ to ensure Bilateral equipment is compatible and will be fully interoperable in the Bilateral operating space. Team AveningTech will assign Network and System Engineers to support the Navy's telecommunications efforts. Leveraging Telecommunication Certification Office Support System (TCOSS), and DISA’s Worldwide On-Line System (WWOLS) these personnel conduct technical studies and design systems on the CNFJ-CNRJ network. We will leverage our experience supporting CENTRIXS-J (Japan-Bilateral Joint Network)​ and CENTRIXS-KOR (Korea-Bilateral Joint Network)​ on our PACAF SIPRNet contract.</w:t>
        </w:r>
      </w:ins>
    </w:p>
    <w:p w14:paraId="7D263E1F" w14:textId="77777777" w:rsidR="00E55827" w:rsidRPr="00E55827" w:rsidRDefault="00E55827" w:rsidP="00E55827">
      <w:pPr>
        <w:pStyle w:val="BodyA"/>
        <w:rPr>
          <w:ins w:id="227" w:author="Microsoft Office User" w:date="2022-03-22T16:33:00Z"/>
          <w:rFonts w:eastAsia="Arial Unicode MS" w:cs="Arial Unicode MS"/>
        </w:rPr>
      </w:pPr>
    </w:p>
    <w:p w14:paraId="3F2A1463" w14:textId="77777777" w:rsidR="00E55827" w:rsidRPr="00E55827" w:rsidRDefault="00E55827" w:rsidP="00E55827">
      <w:pPr>
        <w:pStyle w:val="BodyA"/>
        <w:rPr>
          <w:ins w:id="228" w:author="Microsoft Office User" w:date="2022-03-22T16:33:00Z"/>
          <w:rFonts w:cs="Arial Unicode MS"/>
        </w:rPr>
      </w:pPr>
      <w:ins w:id="229" w:author="Microsoft Office User" w:date="2022-03-22T16:33:00Z">
        <w:r w:rsidRPr="00E55827">
          <w:rPr>
            <w:rFonts w:eastAsia="Arial Unicode MS" w:cs="Arial Unicode MS"/>
          </w:rPr>
          <w:t>6.7.1 Subtask 1 - Bilateral Communications and Analysis Support</w:t>
        </w:r>
      </w:ins>
    </w:p>
    <w:p w14:paraId="4C5CEDCF" w14:textId="77777777" w:rsidR="00E55827" w:rsidRPr="00E55827" w:rsidRDefault="00E55827" w:rsidP="00E55827">
      <w:pPr>
        <w:pStyle w:val="BodyA"/>
        <w:rPr>
          <w:ins w:id="230" w:author="Microsoft Office User" w:date="2022-03-22T16:33:00Z"/>
          <w:rFonts w:eastAsia="Arial Unicode MS" w:cs="Arial Unicode MS"/>
        </w:rPr>
      </w:pPr>
    </w:p>
    <w:p w14:paraId="241C01DB" w14:textId="77777777" w:rsidR="00E55827" w:rsidRPr="00E55827" w:rsidRDefault="00E55827" w:rsidP="00E55827">
      <w:pPr>
        <w:pStyle w:val="BodyA"/>
        <w:rPr>
          <w:ins w:id="231" w:author="Microsoft Office User" w:date="2022-03-22T16:33:00Z"/>
          <w:rFonts w:eastAsia="Arial Unicode MS" w:cs="Arial Unicode MS"/>
        </w:rPr>
      </w:pPr>
    </w:p>
    <w:p w14:paraId="617FF85C" w14:textId="17D7B87F" w:rsidR="00E55827" w:rsidRPr="00E55827" w:rsidRDefault="00E55827" w:rsidP="00E55827">
      <w:pPr>
        <w:pStyle w:val="BodyA"/>
        <w:rPr>
          <w:ins w:id="232" w:author="Microsoft Office User" w:date="2022-03-22T16:33:00Z"/>
          <w:rFonts w:eastAsia="Arial Unicode MS" w:cs="Arial Unicode MS"/>
        </w:rPr>
      </w:pPr>
      <w:ins w:id="233" w:author="Microsoft Office User" w:date="2022-03-22T16:33:00Z">
        <w:r w:rsidRPr="00E55827">
          <w:rPr>
            <w:rFonts w:eastAsia="Arial Unicode MS" w:cs="Arial Unicode MS"/>
          </w:rPr>
          <w:t xml:space="preserve">Team AveningTech will provide all bilateral program technical analysis in support of bilateral exercises and operations with the Japanese Maritime Self Defense Force (JMSDF). Team AveningTech’ s </w:t>
        </w:r>
        <w:r w:rsidRPr="00E55827">
          <w:rPr>
            <w:rFonts w:cs="Arial Unicode MS"/>
          </w:rPr>
          <w:t xml:space="preserve">system administration support will follow its proven technical approach, Continuous Service Improvement </w:t>
        </w:r>
      </w:ins>
      <w:ins w:id="234" w:author="Microsoft Office User" w:date="2022-03-22T16:47:00Z">
        <w:r w:rsidR="009A475F" w:rsidRPr="00E55827">
          <w:rPr>
            <w:rFonts w:cs="Arial Unicode MS"/>
          </w:rPr>
          <w:t>Model, to</w:t>
        </w:r>
      </w:ins>
      <w:ins w:id="235" w:author="Microsoft Office User" w:date="2022-03-22T16:33:00Z">
        <w:r w:rsidRPr="00E55827">
          <w:rPr>
            <w:rFonts w:cs="Arial Unicode MS"/>
          </w:rPr>
          <w:t xml:space="preserve"> successfully manage systems for scalability, secure administration, and flexibility. We focus on </w:t>
        </w:r>
        <w:r w:rsidRPr="00E55827">
          <w:rPr>
            <w:rFonts w:cs="Arial Unicode MS"/>
            <w:b/>
            <w:bCs/>
          </w:rPr>
          <w:t>continuous improvement</w:t>
        </w:r>
        <w:r w:rsidRPr="00E55827">
          <w:rPr>
            <w:rFonts w:cs="Arial Unicode MS"/>
          </w:rPr>
          <w:t xml:space="preserve"> based on customer feedback, comprehensive reporting, situational analysis where we regularly assess strengths and weaknesses of a customer’s environment, and lessons learned from other program experiences.  We will conduct functional area baseline assessments of processes, data, and operations that measure bilateral communications (telecommunications and networking) operational effectiveness. Through this analysis, we will make recommendations for new hardware, software and processes to improve performance and efficiencies. We will embed Cybersecurity policy from the start, making sure any changes comply with DoD/DON security policies prior to implementation.</w:t>
        </w:r>
      </w:ins>
    </w:p>
    <w:p w14:paraId="0567DE68" w14:textId="77777777" w:rsidR="00E55827" w:rsidRPr="00E55827" w:rsidRDefault="00E55827" w:rsidP="00E55827">
      <w:pPr>
        <w:pStyle w:val="BodyA"/>
        <w:rPr>
          <w:ins w:id="236" w:author="Microsoft Office User" w:date="2022-03-22T16:33:00Z"/>
          <w:rFonts w:eastAsia="Arial Unicode MS" w:cs="Arial Unicode MS"/>
        </w:rPr>
      </w:pPr>
      <w:ins w:id="237" w:author="Microsoft Office User" w:date="2022-03-22T16:33:00Z">
        <w:r w:rsidRPr="00E55827">
          <w:rPr>
            <w:rFonts w:eastAsia="Arial Unicode MS" w:cs="Arial Unicode MS"/>
          </w:rPr>
          <w:t>6.7.2 - Subtask 2 - Bilateral Program Coordination</w:t>
        </w:r>
      </w:ins>
    </w:p>
    <w:p w14:paraId="7CCBEE5B" w14:textId="77777777" w:rsidR="00E55827" w:rsidRPr="00E55827" w:rsidRDefault="00E55827" w:rsidP="00E55827">
      <w:pPr>
        <w:pStyle w:val="BodyA"/>
        <w:rPr>
          <w:ins w:id="238" w:author="Microsoft Office User" w:date="2022-03-22T16:33:00Z"/>
          <w:rFonts w:eastAsia="Arial Unicode MS" w:cs="Arial Unicode MS"/>
        </w:rPr>
      </w:pPr>
      <w:ins w:id="239" w:author="Microsoft Office User" w:date="2022-03-22T16:33:00Z">
        <w:r w:rsidRPr="00E55827">
          <w:rPr>
            <w:rFonts w:eastAsia="Arial Unicode MS" w:cs="Arial Unicode MS"/>
          </w:rPr>
          <w:t xml:space="preserve">Team AveningTech will support CNFJ/CNRJ’s goals by providing support for cross-functional program coordination, issue and risk identification. We will provide advice to, and hands-on support for, project </w:t>
        </w:r>
        <w:r w:rsidRPr="00E55827">
          <w:rPr>
            <w:rFonts w:eastAsia="Arial Unicode MS" w:cs="Arial Unicode MS"/>
          </w:rPr>
          <w:lastRenderedPageBreak/>
          <w:t>managers in the use of standardized project management processes, tools, and methodologies, facilitate “Lessons Learned” sessions for programs and provide repository for storing related documentation. Team AveningTech’ s onsite project lead will be the single point of contact for all communication security (COMSEC) service-related issues. Team AveningTech will coordinate with USFJ for any Combined Enterprise Regional Information Exchange System - Japan (CENTRIXS-J) related changes in service and keep the command informed on Bilateral telecommunications/network related issues.</w:t>
        </w:r>
      </w:ins>
    </w:p>
    <w:p w14:paraId="36840A34" w14:textId="77777777" w:rsidR="00E55827" w:rsidRPr="00E55827" w:rsidRDefault="00E55827" w:rsidP="00E55827">
      <w:pPr>
        <w:pStyle w:val="BodyA"/>
        <w:rPr>
          <w:ins w:id="240" w:author="Microsoft Office User" w:date="2022-03-22T16:33:00Z"/>
          <w:rFonts w:cs="Arial Unicode MS"/>
        </w:rPr>
      </w:pPr>
      <w:ins w:id="241" w:author="Microsoft Office User" w:date="2022-03-22T16:33:00Z">
        <w:r w:rsidRPr="00E55827">
          <w:rPr>
            <w:rFonts w:cs="Arial Unicode MS"/>
          </w:rPr>
          <w:t>6.7.3 Bilateral System Support</w:t>
        </w:r>
      </w:ins>
    </w:p>
    <w:p w14:paraId="02882B29" w14:textId="77777777" w:rsidR="00E55827" w:rsidRPr="00E55827" w:rsidRDefault="00E55827" w:rsidP="00E55827">
      <w:pPr>
        <w:pStyle w:val="BodyA"/>
        <w:rPr>
          <w:ins w:id="242" w:author="Microsoft Office User" w:date="2022-03-22T16:33:00Z"/>
          <w:rFonts w:cs="Arial Unicode MS"/>
        </w:rPr>
      </w:pPr>
      <w:ins w:id="243" w:author="Microsoft Office User" w:date="2022-03-22T16:33:00Z">
        <w:r w:rsidRPr="00E55827">
          <w:rPr>
            <w:rFonts w:cs="Arial Unicode MS"/>
          </w:rPr>
          <w:t>Our Systems Engineers will ensure that tactical C4I systems required operational capabilities (ROC’s) reflect interoperability requirements by:</w:t>
        </w:r>
      </w:ins>
    </w:p>
    <w:p w14:paraId="3CEC7533" w14:textId="77777777" w:rsidR="00E55827" w:rsidRPr="00E55827" w:rsidRDefault="00E55827" w:rsidP="00E55827">
      <w:pPr>
        <w:pStyle w:val="BodyA"/>
        <w:rPr>
          <w:ins w:id="244" w:author="Microsoft Office User" w:date="2022-03-22T16:33:00Z"/>
          <w:rFonts w:cs="Arial Unicode MS"/>
        </w:rPr>
      </w:pPr>
      <w:ins w:id="245" w:author="Microsoft Office User" w:date="2022-03-22T16:33:00Z">
        <w:r w:rsidRPr="00E55827">
          <w:rPr>
            <w:rFonts w:cs="Arial Unicode MS"/>
          </w:rPr>
          <w:t>•</w:t>
        </w:r>
        <w:r w:rsidRPr="00E55827">
          <w:rPr>
            <w:rFonts w:cs="Arial Unicode MS"/>
          </w:rPr>
          <w:tab/>
          <w:t>Assuring that developed tactical C4I systems meet required capabilities by providing day-today system administration, user account administration and system security authorization support</w:t>
        </w:r>
      </w:ins>
    </w:p>
    <w:p w14:paraId="5658ECEF" w14:textId="77777777" w:rsidR="00E55827" w:rsidRPr="00E55827" w:rsidRDefault="00E55827" w:rsidP="00E55827">
      <w:pPr>
        <w:pStyle w:val="BodyA"/>
        <w:rPr>
          <w:ins w:id="246" w:author="Microsoft Office User" w:date="2022-03-22T16:33:00Z"/>
          <w:rFonts w:cs="Arial Unicode MS"/>
        </w:rPr>
      </w:pPr>
      <w:ins w:id="247" w:author="Microsoft Office User" w:date="2022-03-22T16:33:00Z">
        <w:r w:rsidRPr="00E55827">
          <w:rPr>
            <w:rFonts w:cs="Arial Unicode MS"/>
          </w:rPr>
          <w:t>•</w:t>
        </w:r>
        <w:r w:rsidRPr="00E55827">
          <w:rPr>
            <w:rFonts w:cs="Arial Unicode MS"/>
          </w:rPr>
          <w:tab/>
          <w:t>Perform configuration testing of the C4I systems: GCCS, CENTRXS-J, ADSI, and the Radiant Mercury (RADMERC) Cross Domain Solution (CDS)</w:t>
        </w:r>
      </w:ins>
    </w:p>
    <w:p w14:paraId="2C8681A4" w14:textId="77777777" w:rsidR="00E55827" w:rsidRPr="00E55827" w:rsidRDefault="00E55827" w:rsidP="00E55827">
      <w:pPr>
        <w:pStyle w:val="BodyA"/>
        <w:rPr>
          <w:ins w:id="248" w:author="Microsoft Office User" w:date="2022-03-22T16:33:00Z"/>
          <w:rFonts w:cs="Arial Unicode MS"/>
        </w:rPr>
      </w:pPr>
      <w:ins w:id="249" w:author="Microsoft Office User" w:date="2022-03-22T16:33:00Z">
        <w:r w:rsidRPr="00E55827">
          <w:rPr>
            <w:rFonts w:cs="Arial Unicode MS"/>
          </w:rPr>
          <w:t>•</w:t>
        </w:r>
        <w:r w:rsidRPr="00E55827">
          <w:rPr>
            <w:rFonts w:cs="Arial Unicode MS"/>
          </w:rPr>
          <w:tab/>
          <w:t xml:space="preserve">Participate in configuration management of C4I systems from the operational perspective, i.e., additional capability requirements, procedural changes, </w:t>
        </w:r>
        <w:proofErr w:type="spellStart"/>
        <w:r w:rsidRPr="00E55827">
          <w:rPr>
            <w:rFonts w:cs="Arial Unicode MS"/>
          </w:rPr>
          <w:t>etc</w:t>
        </w:r>
        <w:proofErr w:type="spellEnd"/>
      </w:ins>
    </w:p>
    <w:p w14:paraId="3F282ADF" w14:textId="77777777" w:rsidR="00E55827" w:rsidRPr="00E55827" w:rsidRDefault="00E55827" w:rsidP="00E55827">
      <w:pPr>
        <w:pStyle w:val="BodyA"/>
        <w:rPr>
          <w:ins w:id="250" w:author="Microsoft Office User" w:date="2022-03-22T16:33:00Z"/>
          <w:rFonts w:cs="Arial Unicode MS"/>
        </w:rPr>
      </w:pPr>
      <w:ins w:id="251" w:author="Microsoft Office User" w:date="2022-03-22T16:33:00Z">
        <w:r w:rsidRPr="00E55827">
          <w:rPr>
            <w:rFonts w:cs="Arial Unicode MS"/>
          </w:rPr>
          <w:t>•</w:t>
        </w:r>
        <w:r w:rsidRPr="00E55827">
          <w:rPr>
            <w:rFonts w:cs="Arial Unicode MS"/>
          </w:rPr>
          <w:tab/>
          <w:t>Develop and implement interoperability testing procedures, and conduct interoperability testing of tactical C4I systems</w:t>
        </w:r>
      </w:ins>
    </w:p>
    <w:p w14:paraId="030192FE" w14:textId="77777777" w:rsidR="00E55827" w:rsidRPr="00E55827" w:rsidRDefault="00E55827" w:rsidP="00E55827">
      <w:pPr>
        <w:pStyle w:val="BodyA"/>
        <w:rPr>
          <w:ins w:id="252" w:author="Microsoft Office User" w:date="2022-03-22T16:33:00Z"/>
          <w:rFonts w:cs="Arial Unicode MS"/>
        </w:rPr>
      </w:pPr>
      <w:ins w:id="253" w:author="Microsoft Office User" w:date="2022-03-22T16:33:00Z">
        <w:r w:rsidRPr="00E55827">
          <w:rPr>
            <w:rFonts w:cs="Arial Unicode MS"/>
          </w:rPr>
          <w:t>•</w:t>
        </w:r>
        <w:r w:rsidRPr="00E55827">
          <w:rPr>
            <w:rFonts w:cs="Arial Unicode MS"/>
          </w:rPr>
          <w:tab/>
          <w:t>Ensure protocol standards are met - the procedural rules that allow tactical C4I systems to exchange information.</w:t>
        </w:r>
      </w:ins>
    </w:p>
    <w:p w14:paraId="6E70D5EA" w14:textId="77777777" w:rsidR="00E55827" w:rsidRPr="00E55827" w:rsidRDefault="00E55827" w:rsidP="00E55827">
      <w:pPr>
        <w:pStyle w:val="BodyA"/>
        <w:rPr>
          <w:ins w:id="254" w:author="Microsoft Office User" w:date="2022-03-22T16:33:00Z"/>
          <w:rFonts w:cs="Arial Unicode MS"/>
        </w:rPr>
      </w:pPr>
      <w:ins w:id="255" w:author="Microsoft Office User" w:date="2022-03-22T16:33:00Z">
        <w:r w:rsidRPr="00E55827">
          <w:rPr>
            <w:rFonts w:cs="Arial Unicode MS"/>
          </w:rPr>
          <w:t>Our candidate for this position has a well-rounded skill set in Network Administration, Centrix-J/K/CNFC, GCCS and honed talents in Cisco networking products. Additionally, he has installed, configured, and maintained Air Defense Systems Integrator (ADSI) for Commander Seventh Fleet onboard the flagship USS Blue Ridge.</w:t>
        </w:r>
      </w:ins>
    </w:p>
    <w:p w14:paraId="76E332EE" w14:textId="0BDFB5A4" w:rsidR="00FF31DA" w:rsidDel="00E55827" w:rsidRDefault="0049599B">
      <w:pPr>
        <w:pStyle w:val="BodyA"/>
        <w:rPr>
          <w:del w:id="256" w:author="Microsoft Office User" w:date="2022-03-22T16:33:00Z"/>
        </w:rPr>
      </w:pPr>
      <w:del w:id="257" w:author="Microsoft Office User" w:date="2022-03-22T16:33:00Z">
        <w:r w:rsidDel="00E55827">
          <w:rPr>
            <w:rFonts w:eastAsia="Arial Unicode MS" w:cs="Arial Unicode MS"/>
          </w:rPr>
          <w:delText>6.7.1 - Subtask 1 - Bilateral Communications and Analysis Support</w:delText>
        </w:r>
      </w:del>
    </w:p>
    <w:p w14:paraId="0525D4F8" w14:textId="04A68711" w:rsidR="00FF31DA" w:rsidDel="00E55827" w:rsidRDefault="0049599B">
      <w:pPr>
        <w:pStyle w:val="BodyA"/>
        <w:rPr>
          <w:del w:id="258" w:author="Microsoft Office User" w:date="2022-03-22T16:33:00Z"/>
        </w:rPr>
      </w:pPr>
      <w:del w:id="259" w:author="Microsoft Office User" w:date="2022-03-22T16:33:00Z">
        <w:r w:rsidDel="00E55827">
          <w:rPr>
            <w:rFonts w:eastAsia="Arial Unicode MS" w:cs="Arial Unicode MS"/>
          </w:rPr>
          <w:delText>6.7.2 - Subtask 2 - Bilateral Program Coordination</w:delText>
        </w:r>
      </w:del>
    </w:p>
    <w:p w14:paraId="1767CEFD" w14:textId="039D240B" w:rsidR="00FF31DA" w:rsidDel="00E55827" w:rsidRDefault="0049599B">
      <w:pPr>
        <w:pStyle w:val="BodyA"/>
        <w:rPr>
          <w:del w:id="260" w:author="Microsoft Office User" w:date="2022-03-22T16:33:00Z"/>
        </w:rPr>
      </w:pPr>
      <w:del w:id="261" w:author="Microsoft Office User" w:date="2022-03-22T16:33:00Z">
        <w:r w:rsidDel="00E55827">
          <w:rPr>
            <w:rFonts w:eastAsia="Arial Unicode MS" w:cs="Arial Unicode MS"/>
          </w:rPr>
          <w:delText>6.7.3 - Subtask 3 - Bilateral System Support</w:delText>
        </w:r>
      </w:del>
    </w:p>
    <w:p w14:paraId="047C8FCA" w14:textId="77777777" w:rsidR="00FF31DA" w:rsidRDefault="00FF31DA">
      <w:pPr>
        <w:pStyle w:val="BodyA"/>
      </w:pPr>
    </w:p>
    <w:p w14:paraId="39A4DD9F" w14:textId="77777777" w:rsidR="00FF31DA" w:rsidRDefault="00FF31DA">
      <w:pPr>
        <w:pStyle w:val="BodyA"/>
      </w:pPr>
    </w:p>
    <w:p w14:paraId="04D7012B" w14:textId="77777777" w:rsidR="00FF31DA" w:rsidRDefault="00FF31DA">
      <w:pPr>
        <w:pStyle w:val="BodyA"/>
      </w:pPr>
    </w:p>
    <w:p w14:paraId="47549162" w14:textId="77777777" w:rsidR="00FF31DA" w:rsidRDefault="00FF31DA">
      <w:pPr>
        <w:pStyle w:val="BodyA"/>
      </w:pPr>
    </w:p>
    <w:p w14:paraId="125A3060" w14:textId="77777777" w:rsidR="00FF31DA" w:rsidRDefault="00FF31DA">
      <w:pPr>
        <w:pStyle w:val="BodyA"/>
      </w:pPr>
    </w:p>
    <w:p w14:paraId="28FE8933" w14:textId="77777777" w:rsidR="00FF31DA" w:rsidRDefault="00FF31DA">
      <w:pPr>
        <w:pStyle w:val="BodyA"/>
      </w:pPr>
    </w:p>
    <w:p w14:paraId="47E23774" w14:textId="77777777" w:rsidR="00FF31DA" w:rsidRDefault="00FF31DA">
      <w:pPr>
        <w:pStyle w:val="BodyA"/>
      </w:pPr>
    </w:p>
    <w:p w14:paraId="4C763362" w14:textId="77777777" w:rsidR="00FF31DA" w:rsidRDefault="00FF31DA">
      <w:pPr>
        <w:pStyle w:val="BodyA"/>
      </w:pPr>
    </w:p>
    <w:p w14:paraId="6D9E1310" w14:textId="77777777" w:rsidR="00FF31DA" w:rsidRDefault="00FF31DA">
      <w:pPr>
        <w:pStyle w:val="BodyA"/>
      </w:pPr>
    </w:p>
    <w:p w14:paraId="644E2C32" w14:textId="77777777" w:rsidR="00FF31DA" w:rsidRDefault="00FF31DA">
      <w:pPr>
        <w:pStyle w:val="BodyA"/>
      </w:pPr>
    </w:p>
    <w:p w14:paraId="26025CD9" w14:textId="77777777" w:rsidR="00FF31DA" w:rsidRDefault="0049599B">
      <w:pPr>
        <w:pStyle w:val="Heading2"/>
      </w:pPr>
      <w:bookmarkStart w:id="262" w:name="_Toc98859485"/>
      <w:r>
        <w:rPr>
          <w:rFonts w:eastAsia="Arial Unicode MS" w:cs="Arial Unicode MS"/>
        </w:rPr>
        <w:t>6.4 Task 4 – Enterprise Architecture</w:t>
      </w:r>
      <w:bookmarkEnd w:id="262"/>
    </w:p>
    <w:p w14:paraId="43B0ACC6" w14:textId="77777777" w:rsidR="00FF31DA" w:rsidRDefault="0049599B">
      <w:pPr>
        <w:pStyle w:val="BodyREQUIREMENT"/>
      </w:pPr>
      <w:r>
        <w:t xml:space="preserve">The Contractor shall provide portfolio management knowledge management, portal contents development and implementation support for CNRJ / CNFJ and its installation sites in accordance with guidance provided by CNIC and higher authority. The Contractor shall assist CNRJ / CNFJ with identifying those functions and capabilities required in order to ensure they are best satisfied and preserved within the Region Japan IT portfolio. CNRJ / CNFJ is responsible for the on-going management of the IT Portfolio processes and tasks as the Region Japan Portfolio lead. These processes and tasks are in place to continue streamlining IT overhead within the DOD. The reduction and consolidation of the duplicative IT systems, applications, and databases through the guidance of the CNIC and higher authorities. The Contractor shall also conduct research on technology trends and documentation as required. </w:t>
      </w:r>
    </w:p>
    <w:p w14:paraId="6BE10DC1" w14:textId="77777777" w:rsidR="00FF31DA" w:rsidRDefault="0049599B">
      <w:pPr>
        <w:pStyle w:val="BodyREQUIREMENT"/>
      </w:pPr>
      <w:r>
        <w:t xml:space="preserve">Subtask 1 – DADMS / DITPR-DON database record update </w:t>
      </w:r>
      <w:r>
        <w:br/>
        <w:t xml:space="preserve">Subtask 2 – Portfolio Customer Support </w:t>
      </w:r>
    </w:p>
    <w:p w14:paraId="33D99F8C" w14:textId="77777777" w:rsidR="00FF31DA" w:rsidRDefault="0049599B">
      <w:pPr>
        <w:pStyle w:val="BodyREQUIREMENT"/>
      </w:pPr>
      <w:r>
        <w:t xml:space="preserve">Subtask 3 – </w:t>
      </w:r>
      <w:r>
        <w:rPr>
          <w:lang w:val="fr-FR"/>
        </w:rPr>
        <w:t xml:space="preserve">Portfolio Management Liaison Support </w:t>
      </w:r>
    </w:p>
    <w:p w14:paraId="3ECA9035" w14:textId="019FA392" w:rsidR="00FF31DA" w:rsidRDefault="0049599B">
      <w:pPr>
        <w:pStyle w:val="BodyREQUIREMENT"/>
      </w:pPr>
      <w:r>
        <w:t xml:space="preserve">Assigned to: </w:t>
      </w:r>
      <w:commentRangeStart w:id="263"/>
      <w:del w:id="264" w:author="Microsoft Office User" w:date="2022-03-22T19:49:00Z">
        <w:r w:rsidDel="00D27C2B">
          <w:delText>_________</w:delText>
        </w:r>
      </w:del>
      <w:ins w:id="265" w:author="Microsoft Office User" w:date="2022-03-22T19:49:00Z">
        <w:r w:rsidR="00D27C2B">
          <w:t>Gary</w:t>
        </w:r>
        <w:commentRangeEnd w:id="263"/>
        <w:r w:rsidR="00D27C2B">
          <w:rPr>
            <w:rStyle w:val="CommentReference"/>
            <w:rFonts w:cs="Times New Roman"/>
            <w:i w:val="0"/>
            <w:iCs w:val="0"/>
            <w:color w:val="auto"/>
          </w:rPr>
          <w:commentReference w:id="263"/>
        </w:r>
      </w:ins>
    </w:p>
    <w:p w14:paraId="7C0B0CA1" w14:textId="77777777" w:rsidR="00FF31DA" w:rsidRDefault="00FF31DA">
      <w:pPr>
        <w:pStyle w:val="BodyA"/>
      </w:pPr>
    </w:p>
    <w:p w14:paraId="4EF0725A" w14:textId="77777777" w:rsidR="00FF31DA" w:rsidRDefault="0049599B">
      <w:pPr>
        <w:pStyle w:val="BodyA"/>
      </w:pPr>
      <w:r>
        <w:rPr>
          <w:rFonts w:eastAsia="Arial Unicode MS" w:cs="Arial Unicode MS"/>
        </w:rPr>
        <w:t>Team AveningTech provides infrastructure architecture support for the US Government (USG)USG including research, design, implementation, and updating of DoD Architectural Framework (DODAF) views in accordance with the latest version, v2.02. We create enterprise architecture views in the customer’s preferred tool with supporting artifacts such as total cost of ownership, roadmap, system, operational, services, standard and data/information viewpoints. The sets of architectures are catalogued to develop sets of Dashboards and Reference Models. Examples of Reference Models Maintain 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CNFJ-CNRJ systems.</w:t>
      </w:r>
    </w:p>
    <w:p w14:paraId="795FB5E4" w14:textId="77777777" w:rsidR="00FF31DA" w:rsidRDefault="0049599B">
      <w:pPr>
        <w:pStyle w:val="BodyA"/>
      </w:pPr>
      <w:r>
        <w:rPr>
          <w:rFonts w:eastAsia="Arial Unicode MS" w:cs="Arial Unicode MS"/>
        </w:rPr>
        <w:t xml:space="preserve">Team AveningTech approach to IT Life Cycle is based on industry best practices such as Project Management Body of Knowledge (PMBOK), CMMI Level 4 DEV and SVC, ITIL, and ISO 9001, ISO 27001, ISO 20000 ITSM frameworks. </w:t>
      </w:r>
    </w:p>
    <w:p w14:paraId="67D1EBCE" w14:textId="77777777" w:rsidR="00FF31DA" w:rsidRDefault="0049599B">
      <w:pPr>
        <w:pStyle w:val="BodyA"/>
      </w:pPr>
      <w:r>
        <w:rPr>
          <w:rFonts w:eastAsia="Arial Unicode MS" w:cs="Arial Unicode MS"/>
        </w:rPr>
        <w:t>Team AveningTech has an in-depth understanding of and experience developing network topology diagrams including but not limited to, the importance of determining network performance, scalability, and proactive reporting and maintenance within the physical and logical aspects. The visual representation of the network’s devices, connections, and paths should be fully represented in topology diagrams to ensure accurate data movement and boundary restrictions have been adhered to, while meeting the applicable security requirements. As it relates to network asset discovery, tools such as SPLUNK are utilized to detect active and inactive assets within the network, in addition to asset communication relationships, and usage within the network. Such discovery tools will provide diagnosis and system outages, device management, configuration management, and identify security risk.</w:t>
      </w:r>
    </w:p>
    <w:p w14:paraId="7B5020F6" w14:textId="77777777" w:rsidR="00FF31DA" w:rsidRDefault="0049599B">
      <w:pPr>
        <w:pStyle w:val="BodyA"/>
      </w:pPr>
      <w:r>
        <w:rPr>
          <w:rFonts w:eastAsia="Arial Unicode MS" w:cs="Arial Unicode MS"/>
        </w:rPr>
        <w:t xml:space="preserve">Team AveningTech ensures any equipment/system installed or integrated into Navy platform meets the cybersecurity requirements as specified under DODI 8500.01. We verify that any design change, integration change, configuration change, or installation of hardware and software is in accordance with established DoD/DON/Navy cyber directives and does not violate the terms and conditions of the accreditation/authorization issued by the appropriate Accreditation/Authorization official. </w:t>
      </w:r>
    </w:p>
    <w:p w14:paraId="4C0D897C" w14:textId="77777777" w:rsidR="00FF31DA" w:rsidRDefault="0049599B">
      <w:pPr>
        <w:pStyle w:val="BodyA"/>
      </w:pPr>
      <w:r>
        <w:rPr>
          <w:rFonts w:eastAsia="Arial Unicode MS" w:cs="Arial Unicode MS"/>
        </w:rPr>
        <w:t xml:space="preserve">Subtask 1 - DADMS/DITPT-DON </w:t>
      </w:r>
    </w:p>
    <w:p w14:paraId="3E60274C" w14:textId="44194C77" w:rsidR="00FF31DA" w:rsidRDefault="0049599B">
      <w:pPr>
        <w:pStyle w:val="BodyA"/>
      </w:pPr>
      <w:r>
        <w:rPr>
          <w:rFonts w:eastAsia="Arial Unicode MS" w:cs="Arial Unicode MS"/>
        </w:rPr>
        <w:t xml:space="preserve">Team AveningTech’ s robust configuration management approach implements an enterprise toolset solution for configuration identification, status accounting, change control, documentation, and code management/tracking from design through </w:t>
      </w:r>
      <w:del w:id="266" w:author="Microsoft Office User" w:date="2022-03-22T16:41:00Z">
        <w:r w:rsidDel="000E620F">
          <w:rPr>
            <w:rFonts w:eastAsia="Arial Unicode MS" w:cs="Arial Unicode MS"/>
          </w:rPr>
          <w:delText>acceptance .</w:delText>
        </w:r>
      </w:del>
      <w:r w:rsidR="000E620F">
        <w:rPr>
          <w:rFonts w:eastAsia="Arial Unicode MS" w:cs="Arial Unicode MS"/>
        </w:rPr>
        <w:t>acceptance.</w:t>
      </w:r>
      <w:r>
        <w:rPr>
          <w:rFonts w:eastAsia="Arial Unicode MS" w:cs="Arial Unicode MS"/>
        </w:rPr>
        <w:t xml:space="preserve"> Additionally, our CM strategy includes issue management through testing and operations. With more than 15 years of Navy IT experience, we leverage Navy Enterprise Asset Management Tools such as NET and Integrated Solution Framework (ISF)-Tools, as well as ensure compliance with DON Database Management Systems (DADMS) and EAF requirements.</w:t>
      </w:r>
      <w:r>
        <w:rPr>
          <w:rFonts w:eastAsia="Arial Unicode MS" w:cs="Arial Unicode MS"/>
        </w:rPr>
        <w:br/>
      </w:r>
      <w:commentRangeStart w:id="267"/>
    </w:p>
    <w:p w14:paraId="09D072DE" w14:textId="77777777" w:rsidR="00FF31DA" w:rsidRDefault="0049599B">
      <w:pPr>
        <w:pStyle w:val="BodyA"/>
      </w:pPr>
      <w:r>
        <w:rPr>
          <w:rFonts w:eastAsia="Arial Unicode MS" w:cs="Arial Unicode MS"/>
        </w:rPr>
        <w:t>6.4.1 Subtask 2 - Portfolio Customer Support</w:t>
      </w:r>
    </w:p>
    <w:p w14:paraId="1CD3637A" w14:textId="77777777" w:rsidR="00FF31DA" w:rsidRDefault="0049599B">
      <w:pPr>
        <w:pStyle w:val="BodyA"/>
      </w:pPr>
      <w:r>
        <w:rPr>
          <w:rFonts w:eastAsia="Arial Unicode MS" w:cs="Arial Unicode MS"/>
        </w:rPr>
        <w:t>6.4.2 Subtask 3 - Portfolio Management Liaison Support</w:t>
      </w:r>
      <w:commentRangeEnd w:id="267"/>
      <w:r>
        <w:commentReference w:id="267"/>
      </w:r>
    </w:p>
    <w:p w14:paraId="749BF4F7" w14:textId="77777777" w:rsidR="00FF31DA" w:rsidRDefault="00FF31DA">
      <w:pPr>
        <w:pStyle w:val="BodyA"/>
      </w:pPr>
    </w:p>
    <w:p w14:paraId="1E11AA08" w14:textId="77777777" w:rsidR="00FF31DA" w:rsidRDefault="00FF31DA">
      <w:pPr>
        <w:pStyle w:val="BodyA"/>
      </w:pPr>
    </w:p>
    <w:p w14:paraId="26B4C9F4" w14:textId="77777777" w:rsidR="00FF31DA" w:rsidRDefault="0049599B">
      <w:pPr>
        <w:pStyle w:val="BodyA"/>
      </w:pPr>
      <w:r>
        <w:rPr>
          <w:rFonts w:eastAsia="Arial Unicode MS" w:cs="Arial Unicode MS"/>
        </w:rPr>
        <w:t>For the Department of Energy (DoE) OCIO ITSS contract, Team AveningTech served as the trusted integrator, but also as the strategic advisor for the OCIO, including the Chief Technology Officer, Chief Data Officer, Chief Information Security Officer and Chief Architect, and we led the Innovation and Engineering organization to identify opportunities for IT Modernization.</w:t>
      </w:r>
    </w:p>
    <w:p w14:paraId="00B44F57" w14:textId="77777777" w:rsidR="00FF31DA" w:rsidRDefault="00FF31DA">
      <w:pPr>
        <w:pStyle w:val="BodyA"/>
      </w:pPr>
    </w:p>
    <w:p w14:paraId="20546AD7" w14:textId="77777777" w:rsidR="00FF31DA" w:rsidRDefault="00FF31DA">
      <w:pPr>
        <w:pStyle w:val="BodyA"/>
      </w:pPr>
    </w:p>
    <w:p w14:paraId="6193705A" w14:textId="77777777" w:rsidR="00FF31DA" w:rsidRDefault="00FF31DA">
      <w:pPr>
        <w:pStyle w:val="BodyA"/>
      </w:pPr>
    </w:p>
    <w:p w14:paraId="704A2584" w14:textId="77777777" w:rsidR="00FF31DA" w:rsidRDefault="00FF31DA">
      <w:pPr>
        <w:pStyle w:val="BodyA"/>
      </w:pPr>
    </w:p>
    <w:p w14:paraId="678E2200" w14:textId="77777777" w:rsidR="00FF31DA" w:rsidRDefault="00FF31DA">
      <w:pPr>
        <w:pStyle w:val="BodyA"/>
      </w:pPr>
    </w:p>
    <w:p w14:paraId="52BB4D50" w14:textId="77777777" w:rsidR="00FF31DA" w:rsidRDefault="00FF31DA">
      <w:pPr>
        <w:pStyle w:val="BodyA"/>
      </w:pPr>
    </w:p>
    <w:p w14:paraId="7691E4CE" w14:textId="77777777" w:rsidR="00FF31DA" w:rsidRDefault="00FF31DA">
      <w:pPr>
        <w:pStyle w:val="BodyA"/>
      </w:pPr>
    </w:p>
    <w:p w14:paraId="56039E82" w14:textId="77777777" w:rsidR="00FF31DA" w:rsidRDefault="00FF31DA">
      <w:pPr>
        <w:pStyle w:val="BodyA"/>
      </w:pPr>
    </w:p>
    <w:p w14:paraId="63E4BBD0" w14:textId="77777777" w:rsidR="00FF31DA" w:rsidRDefault="00FF31DA">
      <w:pPr>
        <w:pStyle w:val="BodyA"/>
      </w:pPr>
    </w:p>
    <w:p w14:paraId="59060B8E" w14:textId="77777777" w:rsidR="00FF31DA" w:rsidRDefault="0049599B">
      <w:pPr>
        <w:pStyle w:val="Heading"/>
      </w:pPr>
      <w:bookmarkStart w:id="268" w:name="_Toc98859486"/>
      <w:r>
        <w:rPr>
          <w:rFonts w:eastAsia="Arial Unicode MS" w:cs="Arial Unicode MS"/>
        </w:rPr>
        <w:t>Staffing Plan</w:t>
      </w:r>
      <w:bookmarkEnd w:id="268"/>
    </w:p>
    <w:p w14:paraId="57F61D21" w14:textId="77777777" w:rsidR="00FF31DA" w:rsidRDefault="0049599B">
      <w:pPr>
        <w:pStyle w:val="BodyREQUIREMENT"/>
      </w:pPr>
      <w:r>
        <w:t>Assigned to: _________</w:t>
      </w:r>
    </w:p>
    <w:p w14:paraId="17C84CF6" w14:textId="77777777" w:rsidR="00FF31DA" w:rsidRDefault="00FF31DA">
      <w:pPr>
        <w:pStyle w:val="BodyA"/>
      </w:pPr>
    </w:p>
    <w:p w14:paraId="7A3D4843" w14:textId="77777777" w:rsidR="00FF31DA" w:rsidRDefault="0049599B">
      <w:pPr>
        <w:pStyle w:val="BodyA"/>
      </w:pPr>
      <w:r>
        <w:rPr>
          <w:rFonts w:eastAsia="Arial Unicode MS" w:cs="Arial Unicode MS"/>
        </w:rPr>
        <w:t>[</w:t>
      </w:r>
      <w:commentRangeStart w:id="269"/>
      <w:r>
        <w:rPr>
          <w:rFonts w:eastAsia="Arial Unicode MS" w:cs="Arial Unicode MS"/>
        </w:rPr>
        <w:t>Insert MS Word matrix of positions + locations, names/roles</w:t>
      </w:r>
      <w:commentRangeEnd w:id="269"/>
      <w:r>
        <w:commentReference w:id="269"/>
      </w:r>
      <w:r>
        <w:rPr>
          <w:rFonts w:eastAsia="Arial Unicode MS" w:cs="Arial Unicode MS"/>
        </w:rPr>
        <w:t>]</w:t>
      </w:r>
    </w:p>
    <w:p w14:paraId="1C0A3CCF" w14:textId="77777777" w:rsidR="00FF31DA" w:rsidRDefault="00FF31DA">
      <w:pPr>
        <w:pStyle w:val="BodyA"/>
      </w:pPr>
    </w:p>
    <w:p w14:paraId="4FCB9E73" w14:textId="77777777" w:rsidR="00FF31DA" w:rsidRDefault="00FF31DA">
      <w:pPr>
        <w:pStyle w:val="BodyA"/>
      </w:pPr>
    </w:p>
    <w:p w14:paraId="518A8608" w14:textId="77777777" w:rsidR="00FF31DA" w:rsidRDefault="00FF31DA">
      <w:pPr>
        <w:pStyle w:val="BodyA"/>
      </w:pPr>
    </w:p>
    <w:p w14:paraId="4A44BC18" w14:textId="77777777" w:rsidR="00FF31DA" w:rsidRDefault="00FF31DA">
      <w:pPr>
        <w:pStyle w:val="BodyA"/>
      </w:pPr>
    </w:p>
    <w:p w14:paraId="49F0C0BB" w14:textId="77777777" w:rsidR="00FF31DA" w:rsidRDefault="00FF31DA">
      <w:pPr>
        <w:pStyle w:val="BodyA"/>
      </w:pPr>
    </w:p>
    <w:p w14:paraId="341EA1DF" w14:textId="77777777" w:rsidR="00FF31DA" w:rsidRDefault="00FF31DA">
      <w:pPr>
        <w:pStyle w:val="BodyA"/>
      </w:pPr>
    </w:p>
    <w:p w14:paraId="1634BCFC" w14:textId="77777777" w:rsidR="00FF31DA" w:rsidRDefault="00FF31DA">
      <w:pPr>
        <w:pStyle w:val="BodyA"/>
      </w:pPr>
    </w:p>
    <w:p w14:paraId="0042C247" w14:textId="77777777" w:rsidR="00FF31DA" w:rsidRDefault="00FF31DA">
      <w:pPr>
        <w:pStyle w:val="BodyA"/>
      </w:pPr>
    </w:p>
    <w:p w14:paraId="1C23D026" w14:textId="77777777" w:rsidR="00FF31DA" w:rsidRDefault="00FF31DA">
      <w:pPr>
        <w:pStyle w:val="BodyA"/>
      </w:pPr>
    </w:p>
    <w:p w14:paraId="24F4F7AE" w14:textId="77777777" w:rsidR="00FF31DA" w:rsidRDefault="0049599B">
      <w:pPr>
        <w:pStyle w:val="BodyREQUIREMENT"/>
      </w:pPr>
      <w:r>
        <w:t>Top Secret security clearance and final IT-I (privileged level systems access), and immediately upon hire, will also require SCI access eligibility:</w:t>
      </w:r>
    </w:p>
    <w:p w14:paraId="64CEA713" w14:textId="77777777" w:rsidR="00FF31DA" w:rsidRDefault="0049599B">
      <w:pPr>
        <w:pStyle w:val="BodyREQUIREMENT"/>
      </w:pPr>
      <w:r>
        <w:t xml:space="preserve">Bilateral Communications and Network Management Support </w:t>
      </w:r>
    </w:p>
    <w:p w14:paraId="66EC6E13" w14:textId="77777777" w:rsidR="00FF31DA" w:rsidRDefault="00FF31DA">
      <w:pPr>
        <w:pStyle w:val="BodyREQUIREMENT"/>
      </w:pPr>
    </w:p>
    <w:p w14:paraId="1747B781" w14:textId="77777777" w:rsidR="00FF31DA" w:rsidRDefault="0049599B">
      <w:pPr>
        <w:pStyle w:val="BodyREQUIREMENT"/>
      </w:pPr>
      <w:r>
        <w:t xml:space="preserve">The following types of positions require a minimum interim Secret security clearance and interim IT-II eligibility when performance starts: </w:t>
      </w:r>
    </w:p>
    <w:p w14:paraId="35579938" w14:textId="77777777" w:rsidR="00FF31DA" w:rsidRDefault="0049599B">
      <w:pPr>
        <w:pStyle w:val="BodyREQUIREMENT"/>
      </w:pPr>
      <w:proofErr w:type="spellStart"/>
      <w:r>
        <w:rPr>
          <w:lang w:val="de-DE"/>
        </w:rPr>
        <w:t>Program</w:t>
      </w:r>
      <w:proofErr w:type="spellEnd"/>
      <w:r>
        <w:rPr>
          <w:lang w:val="de-DE"/>
        </w:rPr>
        <w:t xml:space="preserve"> Management</w:t>
      </w:r>
      <w:r>
        <w:br/>
        <w:t>C3P Ashore Support</w:t>
      </w:r>
      <w:r>
        <w:br/>
        <w:t xml:space="preserve">Enterprise / Infrastructure Services Support </w:t>
      </w:r>
    </w:p>
    <w:p w14:paraId="7C9DCC83" w14:textId="77777777" w:rsidR="00FF31DA" w:rsidRDefault="0049599B">
      <w:pPr>
        <w:pStyle w:val="BodyREQUIREMENT"/>
      </w:pPr>
      <w:r>
        <w:t>Enterprise Architecture</w:t>
      </w:r>
      <w:r>
        <w:br/>
        <w:t xml:space="preserve">Cybersecurity / Information Assurance </w:t>
      </w:r>
    </w:p>
    <w:p w14:paraId="4CBBAF41" w14:textId="77777777" w:rsidR="00FF31DA" w:rsidRDefault="0049599B">
      <w:pPr>
        <w:pStyle w:val="BodyREQUIREMENT"/>
      </w:pPr>
      <w:r>
        <w:t>Installation Cybersecurity Support</w:t>
      </w:r>
      <w:r>
        <w:br/>
        <w:t>Managed IT Services Support</w:t>
      </w:r>
      <w:r>
        <w:br/>
        <w:t xml:space="preserve">Bilateral Communications Analysis and Support </w:t>
      </w:r>
    </w:p>
    <w:p w14:paraId="573F3F95" w14:textId="77777777" w:rsidR="00FF31DA" w:rsidRDefault="00FF31DA">
      <w:pPr>
        <w:pStyle w:val="BodyREQUIREMENT"/>
      </w:pPr>
    </w:p>
    <w:p w14:paraId="30771158" w14:textId="77777777" w:rsidR="00FF31DA" w:rsidRDefault="0049599B">
      <w:pPr>
        <w:pStyle w:val="BodyREQUIREMENT"/>
      </w:pPr>
      <w:r>
        <w:t>Roles:</w:t>
      </w:r>
    </w:p>
    <w:p w14:paraId="62E12B1E" w14:textId="77777777" w:rsidR="00FF31DA" w:rsidRDefault="00FF31DA">
      <w:pPr>
        <w:pStyle w:val="BodyREQUIREMENT"/>
      </w:pPr>
    </w:p>
    <w:p w14:paraId="7340090B" w14:textId="77777777" w:rsidR="00FF31DA" w:rsidRDefault="0049599B">
      <w:pPr>
        <w:pStyle w:val="BodyREQUIREMENT"/>
      </w:pPr>
      <w:r>
        <w:t xml:space="preserve">Program Management. Minimum of ten years of experience in environments similar to that of the contract and: </w:t>
      </w:r>
    </w:p>
    <w:p w14:paraId="7AA7E174" w14:textId="77777777" w:rsidR="00FF31DA" w:rsidRDefault="0049599B">
      <w:pPr>
        <w:pStyle w:val="BodyREQUIREMENT"/>
      </w:pPr>
      <w:r>
        <w:t xml:space="preserve">Demonstrated experience managing and supervising employees in labor categories and with skills applicable to programs similar in size and scope. </w:t>
      </w:r>
      <w:r>
        <w:br/>
        <w:t xml:space="preserve">Demonstrated experience with the DoD acquisition process. </w:t>
      </w:r>
      <w:r>
        <w:br/>
        <w:t xml:space="preserve">Demonstrated knowledge of Navy financial management processes. </w:t>
      </w:r>
      <w:r>
        <w:br/>
      </w:r>
    </w:p>
    <w:p w14:paraId="15812617" w14:textId="77777777" w:rsidR="00FF31DA" w:rsidRDefault="0049599B">
      <w:pPr>
        <w:pStyle w:val="BodyREQUIREMENT"/>
      </w:pPr>
      <w:r>
        <w:t xml:space="preserve">C3P Ashore Support. Minimum of five years of experience in a related IT field and: </w:t>
      </w:r>
      <w:r>
        <w:br/>
        <w:t>Technical knowledge of the ROC / EOC / RDC / LDC operational and hardware design infrastructure.</w:t>
      </w:r>
    </w:p>
    <w:p w14:paraId="169EF914" w14:textId="77777777" w:rsidR="00FF31DA" w:rsidRDefault="0049599B">
      <w:pPr>
        <w:pStyle w:val="BodyREQUIREMENT"/>
      </w:pPr>
      <w:r>
        <w:t xml:space="preserve">Thorough knowledge of maintenance of </w:t>
      </w:r>
      <w:proofErr w:type="spellStart"/>
      <w:r>
        <w:t>trunking</w:t>
      </w:r>
      <w:proofErr w:type="spellEnd"/>
      <w:r>
        <w:t xml:space="preserve"> mobile, base stations and handheld subscriber units </w:t>
      </w:r>
      <w:r>
        <w:br/>
      </w:r>
      <w:r>
        <w:rPr>
          <w:lang w:val="it-IT"/>
        </w:rPr>
        <w:t xml:space="preserve">and </w:t>
      </w:r>
      <w:proofErr w:type="spellStart"/>
      <w:r>
        <w:rPr>
          <w:lang w:val="it-IT"/>
        </w:rPr>
        <w:t>antennas</w:t>
      </w:r>
      <w:proofErr w:type="spellEnd"/>
      <w:r>
        <w:rPr>
          <w:lang w:val="it-IT"/>
        </w:rPr>
        <w:t xml:space="preserve">. </w:t>
      </w:r>
    </w:p>
    <w:p w14:paraId="6BC63AFF" w14:textId="77777777" w:rsidR="00FF31DA" w:rsidRDefault="0049599B">
      <w:pPr>
        <w:pStyle w:val="BodyREQUIREMENT"/>
      </w:pPr>
      <w:r>
        <w:t xml:space="preserve">Technical knowledge of </w:t>
      </w:r>
      <w:proofErr w:type="spellStart"/>
      <w:r>
        <w:t>PSNet</w:t>
      </w:r>
      <w:proofErr w:type="spellEnd"/>
      <w:r>
        <w:t xml:space="preserve"> architecture and the systems utilizing </w:t>
      </w:r>
      <w:proofErr w:type="spellStart"/>
      <w:r>
        <w:t>PSNet</w:t>
      </w:r>
      <w:proofErr w:type="spellEnd"/>
      <w:r>
        <w:t>.</w:t>
      </w:r>
    </w:p>
    <w:p w14:paraId="2ED23476" w14:textId="77777777" w:rsidR="00FF31DA" w:rsidRDefault="0049599B">
      <w:pPr>
        <w:pStyle w:val="BodyREQUIREMENT"/>
      </w:pPr>
      <w:r>
        <w:lastRenderedPageBreak/>
        <w:t xml:space="preserve">Thorough knowledge of ATFP systems under the ATFP global sustainment contract. </w:t>
      </w:r>
    </w:p>
    <w:p w14:paraId="51335507" w14:textId="77777777" w:rsidR="00FF31DA" w:rsidRDefault="0049599B">
      <w:pPr>
        <w:pStyle w:val="BodyREQUIREMENT"/>
      </w:pPr>
      <w:r>
        <w:t xml:space="preserve">Technical knowledge of applicable DoD, </w:t>
      </w:r>
      <w:proofErr w:type="spellStart"/>
      <w:r>
        <w:t>DoN</w:t>
      </w:r>
      <w:proofErr w:type="spellEnd"/>
      <w:r>
        <w:t>, and HQ instructions, policies, and procedures.</w:t>
      </w:r>
    </w:p>
    <w:p w14:paraId="3951D64B" w14:textId="77777777" w:rsidR="00FF31DA" w:rsidRDefault="0049599B">
      <w:pPr>
        <w:pStyle w:val="BodyREQUIREMENT"/>
      </w:pPr>
      <w:r>
        <w:t>Meets CSWF qualifications required for Specialty Area 451 – System Administration (Journeyman).</w:t>
      </w:r>
    </w:p>
    <w:p w14:paraId="1396D28A" w14:textId="77777777" w:rsidR="00FF31DA" w:rsidRDefault="0049599B">
      <w:pPr>
        <w:pStyle w:val="BodyREQUIREMENT"/>
      </w:pPr>
      <w:r>
        <w:t>Enterprise/Infrastructure Services Support. Minimum of two years of experience in a related IT field and:</w:t>
      </w:r>
    </w:p>
    <w:p w14:paraId="1C17C310" w14:textId="77777777" w:rsidR="00FF31DA" w:rsidRDefault="0049599B">
      <w:pPr>
        <w:pStyle w:val="BodyREQUIREMENT"/>
      </w:pPr>
      <w:r>
        <w:t>Demonstrated experience in SharePoint 2013.</w:t>
      </w:r>
    </w:p>
    <w:p w14:paraId="56A308DD" w14:textId="77777777" w:rsidR="00FF31DA" w:rsidRDefault="0049599B">
      <w:pPr>
        <w:pStyle w:val="BodyREQUIREMENT"/>
      </w:pPr>
      <w:r>
        <w:t> Excellent customer service/support skills.</w:t>
      </w:r>
    </w:p>
    <w:p w14:paraId="4797EE23" w14:textId="77777777" w:rsidR="00FF31DA" w:rsidRDefault="0049599B">
      <w:pPr>
        <w:pStyle w:val="BodyREQUIREMENT"/>
      </w:pPr>
      <w:r>
        <w:t>Demonstrated experience in System Administration.</w:t>
      </w:r>
    </w:p>
    <w:p w14:paraId="2A97851D" w14:textId="77777777" w:rsidR="00FF31DA" w:rsidRDefault="0049599B">
      <w:pPr>
        <w:pStyle w:val="BodyREQUIREMENT"/>
      </w:pPr>
      <w:r>
        <w:t xml:space="preserve">Meets CSWF qualifications required for Specialty Area 451 – System Administration (Journeyman) and </w:t>
      </w:r>
      <w:r>
        <w:br/>
        <w:t>Operating System Certification (Minimum requirement MS Server 2016 cert or Azure 104+500 certs).</w:t>
      </w:r>
    </w:p>
    <w:p w14:paraId="11DA7F8E" w14:textId="77777777" w:rsidR="00FF31DA" w:rsidRDefault="00FF31DA">
      <w:pPr>
        <w:pStyle w:val="BodyREQUIREMENT"/>
      </w:pPr>
    </w:p>
    <w:p w14:paraId="065C3225" w14:textId="77777777" w:rsidR="00FF31DA" w:rsidRDefault="0049599B">
      <w:pPr>
        <w:pStyle w:val="BodyREQUIREMENT"/>
      </w:pPr>
      <w:r>
        <w:t>Enterprise Architecture. Minimum of three years of experience in a related IT field and:</w:t>
      </w:r>
    </w:p>
    <w:p w14:paraId="19FC7AD4" w14:textId="77777777" w:rsidR="00FF31DA" w:rsidRDefault="0049599B">
      <w:pPr>
        <w:pStyle w:val="BodyREQUIREMENT"/>
      </w:pPr>
      <w:r>
        <w:t>Excellent customer service/support skills.</w:t>
      </w:r>
    </w:p>
    <w:p w14:paraId="0600D223" w14:textId="77777777" w:rsidR="00FF31DA" w:rsidRDefault="0049599B">
      <w:pPr>
        <w:pStyle w:val="BodyREQUIREMENT"/>
      </w:pPr>
      <w:r>
        <w:t xml:space="preserve">Strong communications skills to interface with Portfolio Management related counterparts to include </w:t>
      </w:r>
      <w:r>
        <w:br/>
        <w:t xml:space="preserve">higher echelon staff, other Navy organizations and </w:t>
      </w:r>
      <w:proofErr w:type="spellStart"/>
      <w:r>
        <w:rPr>
          <w:lang w:val="pt-PT"/>
        </w:rPr>
        <w:t>vendors</w:t>
      </w:r>
      <w:proofErr w:type="spellEnd"/>
      <w:r>
        <w:rPr>
          <w:lang w:val="pt-PT"/>
        </w:rPr>
        <w:t>.</w:t>
      </w:r>
    </w:p>
    <w:p w14:paraId="688A4840" w14:textId="77777777" w:rsidR="00FF31DA" w:rsidRDefault="0049599B">
      <w:pPr>
        <w:pStyle w:val="BodyREQUIREMENT"/>
      </w:pPr>
      <w:r>
        <w:t>Ability to track and maintain the requests which can exceed multiple years.</w:t>
      </w:r>
    </w:p>
    <w:p w14:paraId="1C02C0A7" w14:textId="77777777" w:rsidR="00FF31DA" w:rsidRDefault="0049599B">
      <w:pPr>
        <w:pStyle w:val="BodyREQUIREMENT"/>
      </w:pPr>
      <w:r>
        <w:t xml:space="preserve">Technical knowledge of applicable DoD, </w:t>
      </w:r>
      <w:proofErr w:type="spellStart"/>
      <w:r>
        <w:t>DoN</w:t>
      </w:r>
      <w:proofErr w:type="spellEnd"/>
      <w:r>
        <w:t>, and HQ instructions, policies, and procedures.</w:t>
      </w:r>
    </w:p>
    <w:p w14:paraId="30A594BF" w14:textId="77777777" w:rsidR="00FF31DA" w:rsidRDefault="0049599B">
      <w:pPr>
        <w:pStyle w:val="BodyREQUIREMENT"/>
      </w:pPr>
      <w:r>
        <w:t xml:space="preserve">Meets CSWF qualifications required for Specialty Area 804 – Portfolio Manager (Journeyman). </w:t>
      </w:r>
      <w:r>
        <w:br/>
      </w:r>
    </w:p>
    <w:p w14:paraId="5B482134" w14:textId="77777777" w:rsidR="00FF31DA" w:rsidRDefault="0049599B">
      <w:pPr>
        <w:pStyle w:val="BodyREQUIREMENT"/>
      </w:pPr>
      <w:r>
        <w:t xml:space="preserve">Cybersecurity/Information Assurance (Section 6.5.1-6.5.9). Minimum of five years of experience in a related IT field and: </w:t>
      </w:r>
    </w:p>
    <w:p w14:paraId="792E9C1B" w14:textId="77777777" w:rsidR="00FF31DA" w:rsidRDefault="0049599B">
      <w:pPr>
        <w:pStyle w:val="BodyREQUIREMENT"/>
      </w:pPr>
      <w:r>
        <w:t xml:space="preserve">Knowledge of applicable DoD, </w:t>
      </w:r>
      <w:proofErr w:type="spellStart"/>
      <w:r>
        <w:t>DoN</w:t>
      </w:r>
      <w:proofErr w:type="spellEnd"/>
      <w:r>
        <w:t>, RMF and HQ instructions, policies, and procedures.</w:t>
      </w:r>
    </w:p>
    <w:p w14:paraId="0C27BE4F" w14:textId="77777777" w:rsidR="00FF31DA" w:rsidRDefault="0049599B">
      <w:pPr>
        <w:pStyle w:val="BodyREQUIREMENT"/>
      </w:pPr>
      <w:r>
        <w:t>Meets CSWF qualifications required for Specialty Area 461 –Systems Security Analyst (Intermediate) or Specialty Area 541 Vulnerability Assessment Analyst (Intermediate)</w:t>
      </w:r>
    </w:p>
    <w:p w14:paraId="6BBC91F9" w14:textId="77777777" w:rsidR="00FF31DA" w:rsidRDefault="00FF31DA">
      <w:pPr>
        <w:pStyle w:val="BodyREQUIREMENT"/>
      </w:pPr>
    </w:p>
    <w:p w14:paraId="3C38DCEB" w14:textId="77777777" w:rsidR="00FF31DA" w:rsidRDefault="0049599B">
      <w:pPr>
        <w:pStyle w:val="BodyREQUIREMENT"/>
      </w:pPr>
      <w:r>
        <w:t xml:space="preserve">Installation Cybersecurity Support (Section 6.5.10). Minimum of three years of experience in a related IT field and: Knowledge of applicable DoD, </w:t>
      </w:r>
      <w:proofErr w:type="spellStart"/>
      <w:r>
        <w:t>DoN</w:t>
      </w:r>
      <w:proofErr w:type="spellEnd"/>
      <w:r>
        <w:t>, RMF and HQ instructions, policies, and procedures.</w:t>
      </w:r>
    </w:p>
    <w:p w14:paraId="6C7FE6BB" w14:textId="77777777" w:rsidR="00FF31DA" w:rsidRDefault="0049599B">
      <w:pPr>
        <w:pStyle w:val="BodyREQUIREMENT"/>
      </w:pPr>
      <w:r>
        <w:t xml:space="preserve">Meets CSWF qualifications required for Specialty Area 461 – Systems Security Analyst (Intermediate) or Specialty Area 541 Vulnerability Assessment Analyst (Intermediate) </w:t>
      </w:r>
      <w:r>
        <w:br/>
      </w:r>
    </w:p>
    <w:p w14:paraId="01C37917" w14:textId="77777777" w:rsidR="00FF31DA" w:rsidRDefault="0049599B">
      <w:pPr>
        <w:pStyle w:val="BodyREQUIREMENT"/>
      </w:pPr>
      <w:r>
        <w:t>Managed IT Services Support. Minimum of three years of experience in a related IT field and:</w:t>
      </w:r>
    </w:p>
    <w:p w14:paraId="43092339" w14:textId="77777777" w:rsidR="00FF31DA" w:rsidRDefault="0049599B">
      <w:pPr>
        <w:pStyle w:val="BodyREQUIREMENT"/>
      </w:pPr>
      <w:r>
        <w:t xml:space="preserve">Technical knowledge of Navy ONE-Net (OCONUS Enterprise Network) processes and procedures, to include applicable CNFJ / CNRJ procedures, applicable Request for Change form (RFC) procedures, help- desk tickets and Move-Add- Change (MAC) procedures as applied </w:t>
      </w:r>
      <w:proofErr w:type="spellStart"/>
      <w:r>
        <w:t>withinCNFJ</w:t>
      </w:r>
      <w:proofErr w:type="spellEnd"/>
      <w:r>
        <w:t>.</w:t>
      </w:r>
    </w:p>
    <w:p w14:paraId="50992091" w14:textId="77777777" w:rsidR="00FF31DA" w:rsidRDefault="0049599B">
      <w:pPr>
        <w:pStyle w:val="BodyREQUIREMENT"/>
      </w:pPr>
      <w:r>
        <w:t xml:space="preserve">Technical knowledge of applicable DoD, </w:t>
      </w:r>
      <w:proofErr w:type="spellStart"/>
      <w:r>
        <w:t>DoN</w:t>
      </w:r>
      <w:proofErr w:type="spellEnd"/>
      <w:r>
        <w:t>, and HQ instructions, policies, and procedures.</w:t>
      </w:r>
    </w:p>
    <w:p w14:paraId="1D8349DF" w14:textId="77777777" w:rsidR="00FF31DA" w:rsidRDefault="0049599B">
      <w:pPr>
        <w:pStyle w:val="BodyREQUIREMENT"/>
      </w:pPr>
      <w:r>
        <w:t xml:space="preserve">Meets CSWF qualifications required for Specialty Area 411 – Technical Support Specialist (Journeyman) </w:t>
      </w:r>
      <w:r>
        <w:br/>
      </w:r>
    </w:p>
    <w:p w14:paraId="50B5B8C4" w14:textId="77777777" w:rsidR="00FF31DA" w:rsidRDefault="0049599B">
      <w:pPr>
        <w:pStyle w:val="BodyREQUIREMENT"/>
      </w:pPr>
      <w:r>
        <w:t>Bilateral Communications Analysis and Support. Minimum of three years of experience in a related IT field and:</w:t>
      </w:r>
    </w:p>
    <w:p w14:paraId="667E1F5A" w14:textId="77777777" w:rsidR="00FF31DA" w:rsidRDefault="0049599B">
      <w:pPr>
        <w:pStyle w:val="BodyREQUIREMENT"/>
      </w:pPr>
      <w:r>
        <w:t xml:space="preserve">Demonstrated experience in bilateral communications analysis and support, to include significant knowledge of governing processes </w:t>
      </w:r>
      <w:proofErr w:type="gramStart"/>
      <w:r>
        <w:t xml:space="preserve">and  </w:t>
      </w:r>
      <w:r>
        <w:rPr>
          <w:lang w:val="pt-PT"/>
        </w:rPr>
        <w:t>policies</w:t>
      </w:r>
      <w:proofErr w:type="gramEnd"/>
      <w:r>
        <w:rPr>
          <w:lang w:val="pt-PT"/>
        </w:rPr>
        <w:t>.</w:t>
      </w:r>
    </w:p>
    <w:p w14:paraId="0F85ABF8" w14:textId="77777777" w:rsidR="00FF31DA" w:rsidRDefault="0049599B">
      <w:pPr>
        <w:pStyle w:val="BodyREQUIREMENT"/>
      </w:pPr>
      <w:r>
        <w:t xml:space="preserve">Strong communications skills to interface with </w:t>
      </w:r>
      <w:proofErr w:type="spellStart"/>
      <w:r>
        <w:t>DoN</w:t>
      </w:r>
      <w:proofErr w:type="spellEnd"/>
      <w:r>
        <w:t>/DoD staff, managers, and foreign military counterparts.</w:t>
      </w:r>
    </w:p>
    <w:p w14:paraId="16230EA1" w14:textId="77777777" w:rsidR="00FF31DA" w:rsidRDefault="0049599B">
      <w:pPr>
        <w:pStyle w:val="BodyREQUIREMENT"/>
      </w:pPr>
      <w:r>
        <w:t>Ability to independently operate amongst and in partnership with host nation military personnel to facilitate execution of the Navy's mission in Japan.</w:t>
      </w:r>
    </w:p>
    <w:p w14:paraId="59F4FF8B" w14:textId="77777777" w:rsidR="00FF31DA" w:rsidRDefault="0049599B">
      <w:pPr>
        <w:pStyle w:val="BodyREQUIREMENT"/>
      </w:pPr>
      <w:r>
        <w:t xml:space="preserve">Knowledge of applicable DoD, </w:t>
      </w:r>
      <w:proofErr w:type="spellStart"/>
      <w:r>
        <w:t>DoN</w:t>
      </w:r>
      <w:proofErr w:type="spellEnd"/>
      <w:r>
        <w:t>, and HQ instructions, policies, and procedures.</w:t>
      </w:r>
    </w:p>
    <w:p w14:paraId="26FC5529" w14:textId="77777777" w:rsidR="00FF31DA" w:rsidRDefault="0049599B">
      <w:pPr>
        <w:pStyle w:val="BodyREQUIREMENT"/>
      </w:pPr>
      <w:r>
        <w:t xml:space="preserve">Meets CSWF qualifications required for Specialty Area 641 – Systems Requirements Planning </w:t>
      </w:r>
      <w:r>
        <w:br/>
        <w:t xml:space="preserve">(Journeyman). </w:t>
      </w:r>
    </w:p>
    <w:p w14:paraId="395BBB52" w14:textId="77777777" w:rsidR="00FF31DA" w:rsidRDefault="00FF31DA">
      <w:pPr>
        <w:pStyle w:val="BodyREQUIREMENT"/>
      </w:pPr>
    </w:p>
    <w:p w14:paraId="0F2DFFD3" w14:textId="77777777" w:rsidR="00FF31DA" w:rsidRDefault="0049599B">
      <w:pPr>
        <w:pStyle w:val="BodyREQUIREMENT"/>
      </w:pPr>
      <w:r>
        <w:t>Bilateral Communications and Network Management Support. Minimum of three years of experience in a related IT field and:</w:t>
      </w:r>
    </w:p>
    <w:p w14:paraId="72BBFC9E" w14:textId="77777777" w:rsidR="00FF31DA" w:rsidRDefault="0049599B">
      <w:pPr>
        <w:pStyle w:val="BodyREQUIREMENT"/>
      </w:pPr>
      <w:r>
        <w:t xml:space="preserve">Technical knowledge of bilateral systems and network architecture. </w:t>
      </w:r>
    </w:p>
    <w:p w14:paraId="30D737BB" w14:textId="77777777" w:rsidR="00FF31DA" w:rsidRDefault="0049599B">
      <w:pPr>
        <w:pStyle w:val="BodyREQUIREMENT"/>
      </w:pPr>
      <w:r>
        <w:t xml:space="preserve">Demonstrated experience in bilateral communications and network management, to include significant knowledge of governing processes and </w:t>
      </w:r>
      <w:r>
        <w:rPr>
          <w:lang w:val="pt-PT"/>
        </w:rPr>
        <w:t>policies.</w:t>
      </w:r>
    </w:p>
    <w:p w14:paraId="4B81BE00" w14:textId="77777777" w:rsidR="00FF31DA" w:rsidRDefault="0049599B">
      <w:pPr>
        <w:pStyle w:val="BodyREQUIREMENT"/>
      </w:pPr>
      <w:r>
        <w:lastRenderedPageBreak/>
        <w:t xml:space="preserve">Knowledge of applicable DoD, </w:t>
      </w:r>
      <w:proofErr w:type="spellStart"/>
      <w:r>
        <w:t>DoN</w:t>
      </w:r>
      <w:proofErr w:type="spellEnd"/>
      <w:r>
        <w:t>, and HQ instructions, policies, and procedures.</w:t>
      </w:r>
      <w:r>
        <w:br/>
        <w:t xml:space="preserve">Meets CSWF qualifications required for Specialty Area 441 – Network Operations Specialist </w:t>
      </w:r>
    </w:p>
    <w:p w14:paraId="4B62E143" w14:textId="77777777" w:rsidR="00FF31DA" w:rsidRDefault="00FF31DA">
      <w:pPr>
        <w:pStyle w:val="BodyA"/>
      </w:pPr>
    </w:p>
    <w:p w14:paraId="2B68AA52" w14:textId="77777777" w:rsidR="00FF31DA" w:rsidRDefault="0049599B">
      <w:pPr>
        <w:pStyle w:val="Heading2"/>
      </w:pPr>
      <w:bookmarkStart w:id="270" w:name="_Toc98859487"/>
      <w:r>
        <w:rPr>
          <w:rFonts w:eastAsia="Arial Unicode MS" w:cs="Arial Unicode MS"/>
        </w:rPr>
        <w:t>Training</w:t>
      </w:r>
      <w:bookmarkEnd w:id="270"/>
    </w:p>
    <w:p w14:paraId="695AE39A" w14:textId="2AD2598C" w:rsidR="00FF31DA" w:rsidRDefault="0049599B">
      <w:pPr>
        <w:pStyle w:val="BodyREQUIREMENT"/>
      </w:pPr>
      <w:r>
        <w:t xml:space="preserve">Assigned to: </w:t>
      </w:r>
      <w:del w:id="271" w:author="Microsoft Office User" w:date="2022-03-22T19:50:00Z">
        <w:r w:rsidDel="00FD08E3">
          <w:delText>_________</w:delText>
        </w:r>
      </w:del>
      <w:ins w:id="272" w:author="Microsoft Office User" w:date="2022-03-22T19:50:00Z">
        <w:r w:rsidR="00FD08E3">
          <w:t>Tom</w:t>
        </w:r>
      </w:ins>
    </w:p>
    <w:p w14:paraId="5EDA86A6" w14:textId="77777777" w:rsidR="00FF31DA" w:rsidRDefault="0049599B">
      <w:pPr>
        <w:pStyle w:val="BodyA"/>
      </w:pPr>
      <w:r>
        <w:rPr>
          <w:rFonts w:eastAsia="Arial Unicode MS" w:cs="Arial Unicode MS"/>
        </w:rPr>
        <w:t>[Start writing here…]</w:t>
      </w:r>
    </w:p>
    <w:p w14:paraId="006C8A3E" w14:textId="77777777" w:rsidR="00FF31DA" w:rsidRDefault="00FF31DA">
      <w:pPr>
        <w:pStyle w:val="BodyA"/>
      </w:pPr>
    </w:p>
    <w:p w14:paraId="5F000A45" w14:textId="77777777" w:rsidR="00FF31DA" w:rsidRDefault="00FF31DA">
      <w:pPr>
        <w:pStyle w:val="BodyA"/>
      </w:pPr>
    </w:p>
    <w:p w14:paraId="1F96D72E" w14:textId="77777777" w:rsidR="00FF31DA" w:rsidRDefault="00FF31DA">
      <w:pPr>
        <w:pStyle w:val="BodyA"/>
      </w:pPr>
    </w:p>
    <w:p w14:paraId="78C9C40B" w14:textId="77777777" w:rsidR="00FF31DA" w:rsidRDefault="00FF31DA">
      <w:pPr>
        <w:pStyle w:val="BodyA"/>
      </w:pPr>
    </w:p>
    <w:p w14:paraId="6F72CD02" w14:textId="77777777" w:rsidR="00FF31DA" w:rsidRDefault="00FF31DA">
      <w:pPr>
        <w:pStyle w:val="BodyA"/>
      </w:pPr>
    </w:p>
    <w:p w14:paraId="222FBF0A" w14:textId="77777777" w:rsidR="00FF31DA" w:rsidRDefault="00FF31DA">
      <w:pPr>
        <w:pStyle w:val="BodyA"/>
      </w:pPr>
    </w:p>
    <w:p w14:paraId="1CC0991C" w14:textId="77777777" w:rsidR="00FF31DA" w:rsidRDefault="00FF31DA">
      <w:pPr>
        <w:pStyle w:val="BodyA"/>
      </w:pPr>
    </w:p>
    <w:p w14:paraId="23BE7CAC" w14:textId="77777777" w:rsidR="00FF31DA" w:rsidRDefault="00FF31DA">
      <w:pPr>
        <w:pStyle w:val="BodyA"/>
      </w:pPr>
    </w:p>
    <w:p w14:paraId="5DC1A07C" w14:textId="77777777" w:rsidR="00FF31DA" w:rsidRDefault="00FF31DA">
      <w:pPr>
        <w:pStyle w:val="BodyA"/>
      </w:pPr>
    </w:p>
    <w:p w14:paraId="68369241" w14:textId="77777777" w:rsidR="00FF31DA" w:rsidRDefault="00FF31DA">
      <w:pPr>
        <w:pStyle w:val="BodyA"/>
      </w:pPr>
    </w:p>
    <w:p w14:paraId="1095C652" w14:textId="77777777" w:rsidR="00FF31DA" w:rsidRDefault="0049599B">
      <w:pPr>
        <w:pStyle w:val="Heading2"/>
      </w:pPr>
      <w:bookmarkStart w:id="273" w:name="_Toc98859488"/>
      <w:r>
        <w:rPr>
          <w:rFonts w:eastAsia="Arial Unicode MS" w:cs="Arial Unicode MS"/>
        </w:rPr>
        <w:t>Surge Support</w:t>
      </w:r>
      <w:bookmarkEnd w:id="273"/>
    </w:p>
    <w:p w14:paraId="5CE5F12F" w14:textId="77777777" w:rsidR="00FF31DA" w:rsidRDefault="0049599B">
      <w:pPr>
        <w:pStyle w:val="BodyREQUIREMENT"/>
      </w:pPr>
      <w:r>
        <w:t>Assigned to: Tom</w:t>
      </w:r>
    </w:p>
    <w:p w14:paraId="7C627728" w14:textId="77777777" w:rsidR="00FF31DA" w:rsidRDefault="0049599B">
      <w:pPr>
        <w:pStyle w:val="BodyA"/>
      </w:pPr>
      <w:r>
        <w:rPr>
          <w:rFonts w:eastAsia="Arial Unicode MS" w:cs="Arial Unicode MS"/>
        </w:rPr>
        <w:t>[Start writing here…]</w:t>
      </w:r>
    </w:p>
    <w:p w14:paraId="688226A0" w14:textId="77777777" w:rsidR="00FF31DA" w:rsidRDefault="00FF31DA">
      <w:pPr>
        <w:pStyle w:val="BodyA"/>
      </w:pPr>
    </w:p>
    <w:p w14:paraId="6410B3F2" w14:textId="77777777" w:rsidR="00FF31DA" w:rsidRDefault="00FF31DA">
      <w:pPr>
        <w:pStyle w:val="BodyA"/>
      </w:pPr>
    </w:p>
    <w:p w14:paraId="6FD4335D" w14:textId="77777777" w:rsidR="00FF31DA" w:rsidRDefault="00FF31DA">
      <w:pPr>
        <w:pStyle w:val="BodyA"/>
      </w:pPr>
    </w:p>
    <w:p w14:paraId="3AC35891" w14:textId="77777777" w:rsidR="00FF31DA" w:rsidRDefault="00FF31DA">
      <w:pPr>
        <w:pStyle w:val="BodyA"/>
      </w:pPr>
    </w:p>
    <w:p w14:paraId="73298E29" w14:textId="77777777" w:rsidR="00FF31DA" w:rsidRDefault="00FF31DA">
      <w:pPr>
        <w:pStyle w:val="BodyA"/>
      </w:pPr>
    </w:p>
    <w:p w14:paraId="1C3FB2C8" w14:textId="77777777" w:rsidR="00FF31DA" w:rsidRDefault="00FF31DA">
      <w:pPr>
        <w:pStyle w:val="BodyA"/>
      </w:pPr>
    </w:p>
    <w:p w14:paraId="52BA6E1C" w14:textId="77777777" w:rsidR="00FF31DA" w:rsidRDefault="00FF31DA">
      <w:pPr>
        <w:pStyle w:val="BodyA"/>
      </w:pPr>
    </w:p>
    <w:p w14:paraId="551EFEA3" w14:textId="77777777" w:rsidR="00FF31DA" w:rsidRDefault="00FF31DA">
      <w:pPr>
        <w:pStyle w:val="BodyA"/>
      </w:pPr>
    </w:p>
    <w:p w14:paraId="211BA495" w14:textId="77777777" w:rsidR="00FF31DA" w:rsidRDefault="00FF31DA">
      <w:pPr>
        <w:pStyle w:val="BodyA"/>
      </w:pPr>
    </w:p>
    <w:p w14:paraId="3C85BB26" w14:textId="77777777" w:rsidR="00FF31DA" w:rsidRDefault="00FF31DA">
      <w:pPr>
        <w:pStyle w:val="BodyA"/>
      </w:pPr>
    </w:p>
    <w:p w14:paraId="71698488" w14:textId="77777777" w:rsidR="00FF31DA" w:rsidRDefault="0049599B">
      <w:pPr>
        <w:pStyle w:val="Heading2"/>
      </w:pPr>
      <w:bookmarkStart w:id="274" w:name="_Toc98859489"/>
      <w:r>
        <w:rPr>
          <w:rFonts w:eastAsia="Arial Unicode MS" w:cs="Arial Unicode MS"/>
        </w:rPr>
        <w:t>Recruiting and Retention</w:t>
      </w:r>
      <w:bookmarkEnd w:id="274"/>
    </w:p>
    <w:p w14:paraId="579B4324" w14:textId="77777777" w:rsidR="00FF31DA" w:rsidRDefault="00FF31DA">
      <w:pPr>
        <w:pStyle w:val="BodyA"/>
      </w:pPr>
    </w:p>
    <w:p w14:paraId="7A6BA367" w14:textId="77777777" w:rsidR="00FF31DA" w:rsidRDefault="0049599B">
      <w:pPr>
        <w:pStyle w:val="BodyA"/>
      </w:pPr>
      <w:r>
        <w:rPr>
          <w:rFonts w:eastAsia="Arial Unicode MS" w:cs="Arial Unicode MS"/>
        </w:rPr>
        <w:t xml:space="preserve">The processes we use to identify and retain key personnel are components of our PMO standard operating procedures (SOP). AveningTech continuously performs active recruiting to identify highly qualified and experienced personnel to support customer requirements. We maintain an extensive database of qualified candidates that we pre-qualify to support emerging hiring needs, and we offer a generous employee referral program, which draws qualified, like-minded and highly skilled individuals for employment consideration. </w:t>
      </w:r>
    </w:p>
    <w:p w14:paraId="0E6892C5" w14:textId="77777777" w:rsidR="00FF31DA" w:rsidRDefault="0049599B">
      <w:pPr>
        <w:pStyle w:val="BodyA"/>
      </w:pPr>
      <w:r>
        <w:rPr>
          <w:rFonts w:eastAsia="Arial Unicode MS" w:cs="Arial Unicode MS"/>
        </w:rPr>
        <w:t>AveningTech uses various sourcing methods to draw qualified and diverse applicants, such as employee referrals, subscription services including Clearancejobs.com and, when necessary, the services of external recruiters. We judiciously use social media in our recruiting process, including LinkedIn, Glassdoor, Facebook, and Twitter. We partner with local colleges and universities and participate in job/hiring/career fairs – including those at Kapiolani Community College in Honolulu. We have access to an enormous pool of qualified and experienced veterans and military spouses worldwide as a partner in the Office of the Secretary of Defense Military Spouse Employment Partnership (MSEP). We are also associated with the White House Joining Forces Program and the US Chamber of Commerce Hiring Our Heroes Program and connect directly with veterans and military spouses seeking employment.</w:t>
      </w:r>
    </w:p>
    <w:p w14:paraId="5CD335DA" w14:textId="77777777" w:rsidR="00FF31DA" w:rsidRDefault="0049599B">
      <w:pPr>
        <w:pStyle w:val="BodyA"/>
      </w:pPr>
      <w:r>
        <w:rPr>
          <w:rFonts w:eastAsia="Arial Unicode MS" w:cs="Arial Unicode MS"/>
        </w:rPr>
        <w:lastRenderedPageBreak/>
        <w:t xml:space="preserve">Access to this wealth of talent enhances our ability to ensure that positions are filled in a timely manner, reduces the time it takes to replace personnel, and extends our reach to areas in proximity to our client locations. We dedicate hours to networking, searching, and reviewing profiles to locate talented and qualified candidates. </w:t>
      </w:r>
    </w:p>
    <w:p w14:paraId="2DC5E56E" w14:textId="77777777" w:rsidR="00FF31DA" w:rsidRDefault="0049599B">
      <w:pPr>
        <w:pStyle w:val="BodyA"/>
      </w:pPr>
      <w:r>
        <w:rPr>
          <w:rFonts w:eastAsia="Arial Unicode MS" w:cs="Arial Unicode MS"/>
        </w:rPr>
        <w:t xml:space="preserve">When losing an employee and faced with the need to fill a vacancy on short notice, AveningTech targets a two-week maximum for backfilling the position. We have historically been able to meet this target timeframe in most cases and have had measurable success filling positions in the </w:t>
      </w:r>
      <w:proofErr w:type="spellStart"/>
      <w:r>
        <w:rPr>
          <w:rFonts w:eastAsia="Arial Unicode MS" w:cs="Arial Unicode MS"/>
        </w:rPr>
        <w:t>IndoPac</w:t>
      </w:r>
      <w:proofErr w:type="spellEnd"/>
      <w:r>
        <w:rPr>
          <w:rFonts w:eastAsia="Arial Unicode MS" w:cs="Arial Unicode MS"/>
        </w:rPr>
        <w:t xml:space="preserve"> region, including Hawaii, Guam, Japan, South Korea and Alaska. </w:t>
      </w:r>
    </w:p>
    <w:p w14:paraId="1BFF82C2" w14:textId="77777777" w:rsidR="00FF31DA" w:rsidRDefault="0049599B">
      <w:pPr>
        <w:pStyle w:val="BodyA"/>
      </w:pPr>
      <w:r>
        <w:rPr>
          <w:rFonts w:eastAsia="Arial Unicode MS" w:cs="Arial Unicode MS"/>
        </w:rPr>
        <w:t xml:space="preserve">Employee referrals are an important part of our process not only because our employees can attest to the capabilities and work ethics of the individuals they refer, but because referrals are a testament to the satisfaction felt by current AveningTech employees. They want technical professionals they respect to come work for their company.  We also receive frequent referrals from our customers and prime contractors due in part to our low turn-over rates and high levels of employee satisfaction reflected in our team's performance. </w:t>
      </w:r>
    </w:p>
    <w:p w14:paraId="3447FF21" w14:textId="77777777" w:rsidR="00FF31DA" w:rsidRDefault="0049599B">
      <w:pPr>
        <w:pStyle w:val="BodyA"/>
      </w:pPr>
      <w:r>
        <w:rPr>
          <w:rFonts w:eastAsia="Arial Unicode MS" w:cs="Arial Unicode MS"/>
        </w:rPr>
        <w:t>AveningTech tailors the hiring for each effort to the specific needs of the contract or task order.</w:t>
      </w:r>
    </w:p>
    <w:p w14:paraId="491366BC" w14:textId="77777777" w:rsidR="00FF31DA" w:rsidRDefault="0049599B">
      <w:pPr>
        <w:pStyle w:val="BodyA"/>
      </w:pPr>
      <w:r>
        <w:rPr>
          <w:rFonts w:eastAsia="Arial Unicode MS" w:cs="Arial Unicode MS"/>
        </w:rPr>
        <w:t xml:space="preserve">One result of AveningTech’s history of providing technical support to various Government agencies is our ability to properly vet candidates for proficiency, personality, and where they best fit in the </w:t>
      </w:r>
      <w:proofErr w:type="spellStart"/>
      <w:proofErr w:type="gramStart"/>
      <w:r>
        <w:rPr>
          <w:rFonts w:eastAsia="Arial Unicode MS" w:cs="Arial Unicode MS"/>
        </w:rPr>
        <w:t>organization.As</w:t>
      </w:r>
      <w:proofErr w:type="spellEnd"/>
      <w:proofErr w:type="gramEnd"/>
      <w:r>
        <w:rPr>
          <w:rFonts w:eastAsia="Arial Unicode MS" w:cs="Arial Unicode MS"/>
        </w:rPr>
        <w:t xml:space="preserve"> a general practice, AveningTech tailors the hiring for each effort to the specific needs of the contract or task order. We believe that there are varying levels of individual skill sets, personalities, motivation, and drive required to support this effort. Therefore, our hiring approach includes tailoring the job descriptions, applications, interviews, follow-ups, and post-hire training appropriately for the specific skills and experience required for each position. Specifically, our job descriptions for each position contain tasking descriptions, certifications, education levels, and years of experience as explicitly called forth in the performance work statement. Our hiring and personnel placement reflect the diverse nature of the requirements within the PWS and the broad range of skills required to accomplish the tasking. </w:t>
      </w:r>
    </w:p>
    <w:p w14:paraId="08591AA9" w14:textId="77777777" w:rsidR="00FF31DA" w:rsidRDefault="0049599B">
      <w:pPr>
        <w:pStyle w:val="BodyA"/>
      </w:pPr>
      <w:r>
        <w:rPr>
          <w:rFonts w:eastAsia="Arial Unicode MS" w:cs="Arial Unicode MS"/>
        </w:rPr>
        <w:t xml:space="preserve">AveningTech offers our employees competitive compensation packages. We provide our employees paid time off, including three weeks of vacation and 10 paid Federal holidays; medical, dental, vision, short- and long-term disability, life insurance, flexible spending, and retirement benefits that are commensurate with those provided by Fortune 500 companies. We also provide employees access to a database of employee discounts for popular services, retailers, activities and destinations. When consistent with our client and program requirements, we encourage telecommuting and flex time. We are a military spouse and military veteran friendly company, tapping into the tens of thousands of un- and under-employed candidates attached to the military. We provide allowances for certification training and education and identify opportunities to transition and promote employees from within. During orientation and on-boarding, employees are briefed on corporate policies, including our commitment to providing reasonable accommodation. We rely on our employees to deliver the highest caliber of support services to our clients and take every opportunity to catch them “doing something right.” We provide recognition and rewards to employees for superior performance, and those who consistently ensure that their clients are delighted with their support. Based on metrics gathered since AveningTech began operations in 2013, we have far exceeded industry standards for employee retention.  </w:t>
      </w:r>
    </w:p>
    <w:p w14:paraId="5D606922" w14:textId="77777777" w:rsidR="00FF31DA" w:rsidRDefault="0049599B">
      <w:pPr>
        <w:pStyle w:val="BodyA"/>
      </w:pPr>
      <w:r>
        <w:rPr>
          <w:rFonts w:eastAsia="Arial Unicode MS" w:cs="Arial Unicode MS"/>
        </w:rPr>
        <w:t>During initial on-boarding and throughout employment with AveningTech, supervisors and managers meet with employees to discuss career progression and advancement and develop strategies that include achievement of additional and higher-level certifications. Working with each employee, we determine their professional objectives, and make recommendations for education, training and certification testing required to achieve their goals. This attention to the needs of individual employees is in keeping with our philosophy of employee care.</w:t>
      </w:r>
    </w:p>
    <w:p w14:paraId="56AE2FD7" w14:textId="77777777" w:rsidR="00FF31DA" w:rsidRDefault="00FF31DA">
      <w:pPr>
        <w:pStyle w:val="BodyA"/>
      </w:pPr>
    </w:p>
    <w:p w14:paraId="736E39EC" w14:textId="77777777" w:rsidR="00FF31DA" w:rsidRDefault="00FF31DA">
      <w:pPr>
        <w:pStyle w:val="BodyA"/>
      </w:pPr>
    </w:p>
    <w:p w14:paraId="66B1055F" w14:textId="77777777" w:rsidR="00FF31DA" w:rsidRDefault="00FF31DA">
      <w:pPr>
        <w:pStyle w:val="BodyA"/>
      </w:pPr>
    </w:p>
    <w:p w14:paraId="30280A6B" w14:textId="77777777" w:rsidR="00FF31DA" w:rsidRDefault="00FF31DA">
      <w:pPr>
        <w:pStyle w:val="BodyA"/>
      </w:pPr>
    </w:p>
    <w:p w14:paraId="0B247CD9" w14:textId="77777777" w:rsidR="00FF31DA" w:rsidRDefault="0049599B">
      <w:pPr>
        <w:pStyle w:val="Heading2"/>
      </w:pPr>
      <w:bookmarkStart w:id="275" w:name="_Toc98859490"/>
      <w:r>
        <w:rPr>
          <w:rFonts w:eastAsia="Arial Unicode MS" w:cs="Arial Unicode MS"/>
        </w:rPr>
        <w:t>Security Considerations</w:t>
      </w:r>
      <w:bookmarkEnd w:id="275"/>
    </w:p>
    <w:p w14:paraId="6263AF40" w14:textId="56AD7D45" w:rsidR="00FF31DA" w:rsidRDefault="0049599B">
      <w:pPr>
        <w:pStyle w:val="BodyREQUIREMENT"/>
      </w:pPr>
      <w:commentRangeStart w:id="276"/>
      <w:r>
        <w:t>11</w:t>
      </w:r>
      <w:commentRangeEnd w:id="276"/>
      <w:r w:rsidR="00337111">
        <w:rPr>
          <w:rStyle w:val="CommentReference"/>
          <w:rFonts w:cs="Times New Roman"/>
          <w:i w:val="0"/>
          <w:iCs w:val="0"/>
          <w:color w:val="auto"/>
        </w:rPr>
        <w:commentReference w:id="276"/>
      </w:r>
      <w:r>
        <w:t>.2 Security Clearance and Information Technology (IT) Level</w:t>
      </w:r>
    </w:p>
    <w:p w14:paraId="58AB91D0" w14:textId="4905B8EC" w:rsidR="00337111" w:rsidRDefault="00337111">
      <w:pPr>
        <w:pStyle w:val="BodyREQUIREMENT"/>
        <w:rPr>
          <w:ins w:id="277" w:author="Lee Platt" w:date="2022-03-22T16:25:00Z"/>
        </w:rPr>
      </w:pPr>
    </w:p>
    <w:p w14:paraId="3FD830C4" w14:textId="77777777" w:rsidR="00337111" w:rsidRPr="00B7405D" w:rsidRDefault="00337111" w:rsidP="00337111">
      <w:pPr>
        <w:rPr>
          <w:ins w:id="278" w:author="Lee Platt" w:date="2022-03-22T16:25:00Z"/>
        </w:rPr>
      </w:pPr>
      <w:bookmarkStart w:id="279" w:name="_Hlk98571180"/>
      <w:ins w:id="280" w:author="Lee Platt" w:date="2022-03-22T16:25:00Z">
        <w:r w:rsidRPr="00B7405D">
          <w:t>In order to provide AveningTech</w:t>
        </w:r>
        <w:r>
          <w:t>’s c</w:t>
        </w:r>
        <w:r w:rsidRPr="00B7405D">
          <w:t xml:space="preserve">ustomers with the highest level of assurance and confidence in our Security Program, we meticulously manage every aspect of our corporate security practices and processes.  </w:t>
        </w:r>
        <w:r>
          <w:t>The processes and procedures detailed in the following paragraphs will be applied to all PWS and Task Order requirements.</w:t>
        </w:r>
      </w:ins>
    </w:p>
    <w:p w14:paraId="63D39629" w14:textId="77777777" w:rsidR="00337111" w:rsidRPr="00B7405D" w:rsidRDefault="00337111" w:rsidP="00337111">
      <w:pPr>
        <w:rPr>
          <w:ins w:id="281" w:author="Lee Platt" w:date="2022-03-22T16:25:00Z"/>
        </w:rPr>
      </w:pPr>
      <w:ins w:id="282" w:author="Lee Platt" w:date="2022-03-22T16:25:00Z">
        <w:r w:rsidRPr="00B7405D">
          <w:t>We begin by ensuring we have a clear understanding of the security requirements of each individual Task Order as well as the general security requirements of the contract.  For our work with the Department of Defense we utilize contractual guidance from the Form DD Form 254, Contract Security Classification Specification, where we obtain information about the highest level of classification of the work to be performed, location(s) of where the work will be performed, access requirements and security guidance/information.  We understand that individual Task Orders may include DD Form 254, if required.  Protection of classified information is our top priority.</w:t>
        </w:r>
      </w:ins>
    </w:p>
    <w:p w14:paraId="47347D42" w14:textId="77777777" w:rsidR="00337111" w:rsidRPr="00B7405D" w:rsidRDefault="00337111" w:rsidP="00337111">
      <w:pPr>
        <w:rPr>
          <w:ins w:id="283" w:author="Lee Platt" w:date="2022-03-22T16:25:00Z"/>
        </w:rPr>
      </w:pPr>
      <w:ins w:id="284" w:author="Lee Platt" w:date="2022-03-22T16:25:00Z">
        <w:r w:rsidRPr="00B7405D">
          <w:t>Working with the Contracting Officer’s Representative (COR) or Security Manager, we will identify the appropriate position description for each of our employees who will work on the effort, to include the appropriate level of any unique technical skills, certifications – and of course, security clearance eligibility. The clearance eligibility is determined by the need to know, the nature of the work to be performed, the access the position requires to classified information and material, and the overall level of risk to national security if not properly safeguarded.</w:t>
        </w:r>
      </w:ins>
    </w:p>
    <w:p w14:paraId="73082FB5" w14:textId="77777777" w:rsidR="00337111" w:rsidRDefault="00337111" w:rsidP="00337111">
      <w:pPr>
        <w:rPr>
          <w:ins w:id="285" w:author="Lee Platt" w:date="2022-03-22T16:25:00Z"/>
        </w:rPr>
      </w:pPr>
    </w:p>
    <w:p w14:paraId="43B62910" w14:textId="38E6383C" w:rsidR="00337111" w:rsidRDefault="00337111" w:rsidP="00337111">
      <w:pPr>
        <w:rPr>
          <w:ins w:id="286" w:author="Lee Platt" w:date="2022-03-22T16:25:00Z"/>
        </w:rPr>
      </w:pPr>
      <w:ins w:id="287" w:author="Lee Platt" w:date="2022-03-22T16:25:00Z">
        <w:r w:rsidRPr="00B7405D">
          <w:t xml:space="preserve">Request for </w:t>
        </w:r>
        <w:r>
          <w:t>Clearances</w:t>
        </w:r>
      </w:ins>
    </w:p>
    <w:p w14:paraId="3E522DB8" w14:textId="77777777" w:rsidR="00337111" w:rsidRPr="00B7405D" w:rsidRDefault="00337111" w:rsidP="00337111">
      <w:pPr>
        <w:rPr>
          <w:ins w:id="288" w:author="Lee Platt" w:date="2022-03-22T16:25:00Z"/>
        </w:rPr>
      </w:pPr>
      <w:ins w:id="289" w:author="Lee Platt" w:date="2022-03-22T16:25:00Z">
        <w:r w:rsidRPr="00B7405D">
          <w:t>JPAS also allows us to enter a previously un-cleared employee into the e-QIP system to request a determination for eligibility to access classified information and systems.</w:t>
        </w:r>
      </w:ins>
    </w:p>
    <w:p w14:paraId="71B0BCB0" w14:textId="77777777" w:rsidR="00337111" w:rsidRDefault="00337111" w:rsidP="00337111">
      <w:pPr>
        <w:rPr>
          <w:ins w:id="290" w:author="Lee Platt" w:date="2022-03-22T16:25:00Z"/>
        </w:rPr>
      </w:pPr>
      <w:ins w:id="291" w:author="Lee Platt" w:date="2022-03-22T16:25:00Z">
        <w:r w:rsidRPr="00B7405D">
          <w:t xml:space="preserve">Our facility security staff also has experience using the Office of Personnel Management’s OPMIS Secure Portal (NP2) to access the e-QIP site and initiate an e-QIP application for an employee.  </w:t>
        </w:r>
      </w:ins>
    </w:p>
    <w:p w14:paraId="2443ABC4" w14:textId="77777777" w:rsidR="00337111" w:rsidRPr="00B7405D" w:rsidRDefault="00337111" w:rsidP="00337111">
      <w:pPr>
        <w:rPr>
          <w:ins w:id="292" w:author="Lee Platt" w:date="2022-03-22T16:25:00Z"/>
        </w:rPr>
      </w:pPr>
      <w:ins w:id="293" w:author="Lee Platt" w:date="2022-03-22T16:25:00Z">
        <w:r w:rsidRPr="00B7405D">
          <w:t>and if they did not possess any clearance eligibility, we would begin the process of requesting access to FBI facilities in accordance with FBI requirements.</w:t>
        </w:r>
        <w:r w:rsidRPr="00B7405D">
          <w:tab/>
        </w:r>
      </w:ins>
    </w:p>
    <w:p w14:paraId="0E81C7C3" w14:textId="77777777" w:rsidR="00337111" w:rsidRDefault="00337111" w:rsidP="00337111">
      <w:pPr>
        <w:rPr>
          <w:ins w:id="294" w:author="Lee Platt" w:date="2022-03-22T16:25:00Z"/>
        </w:rPr>
      </w:pPr>
    </w:p>
    <w:p w14:paraId="5321538C" w14:textId="504552AE" w:rsidR="00337111" w:rsidRPr="00B7405D" w:rsidRDefault="00337111" w:rsidP="00337111">
      <w:pPr>
        <w:rPr>
          <w:ins w:id="295" w:author="Lee Platt" w:date="2022-03-22T16:25:00Z"/>
        </w:rPr>
      </w:pPr>
      <w:ins w:id="296" w:author="Lee Platt" w:date="2022-03-22T16:25:00Z">
        <w:r>
          <w:t>Management of Clearances</w:t>
        </w:r>
      </w:ins>
    </w:p>
    <w:p w14:paraId="408EF76E" w14:textId="77777777" w:rsidR="00337111" w:rsidRPr="00B7405D" w:rsidRDefault="00337111" w:rsidP="00337111">
      <w:pPr>
        <w:rPr>
          <w:ins w:id="297" w:author="Lee Platt" w:date="2022-03-22T16:25:00Z"/>
        </w:rPr>
      </w:pPr>
      <w:ins w:id="298" w:author="Lee Platt" w:date="2022-03-22T16:25:00Z">
        <w:r w:rsidRPr="00B7405D">
          <w:t xml:space="preserve">At present, AveningTech manages the security clearance/eligibility for over 75 employees.  Our primary tool in administering their accounts is the Defense Manpower Data Center’s (DMDC’s) Joint Personnel Adjudication System (JPAS).  JPAS allows us to see current security information on each employee, manage visit requests and determine when their next periodic review may be due.  </w:t>
        </w:r>
      </w:ins>
    </w:p>
    <w:p w14:paraId="6A272289" w14:textId="7CDC65B2" w:rsidR="00337111" w:rsidRPr="00B7405D" w:rsidRDefault="00337111" w:rsidP="00337111">
      <w:pPr>
        <w:rPr>
          <w:ins w:id="299" w:author="Lee Platt" w:date="2022-03-22T16:25:00Z"/>
        </w:rPr>
      </w:pPr>
      <w:ins w:id="300" w:author="Lee Platt" w:date="2022-03-22T16:25:00Z">
        <w:r w:rsidRPr="00B7405D">
          <w:t xml:space="preserve">Personnel who have been granted eligibility to work at </w:t>
        </w:r>
        <w:r>
          <w:t>government</w:t>
        </w:r>
        <w:r w:rsidRPr="00B7405D">
          <w:t xml:space="preserve"> facilities will also be subject to the Continuous Evaluation Program (CEP) to ensure high standards of conduct are maintained and that questionable conduct or activities are promptly reported for adjudicative assessment. Soon, an automated records check monitoring system will be in place to cover the gap between initial investigation and periodic review.</w:t>
        </w:r>
      </w:ins>
    </w:p>
    <w:p w14:paraId="7A64DCCC" w14:textId="1C2C2BAE" w:rsidR="00337111" w:rsidRPr="00B7405D" w:rsidRDefault="00337111" w:rsidP="00337111">
      <w:pPr>
        <w:rPr>
          <w:ins w:id="301" w:author="Lee Platt" w:date="2022-03-22T16:25:00Z"/>
        </w:rPr>
      </w:pPr>
      <w:ins w:id="302" w:author="Lee Platt" w:date="2022-03-22T16:25:00Z">
        <w:r w:rsidRPr="00B7405D">
          <w:lastRenderedPageBreak/>
          <w:t xml:space="preserve">All AveningTech Team personnel who will perform on </w:t>
        </w:r>
        <w:r>
          <w:t>this effort</w:t>
        </w:r>
        <w:r w:rsidRPr="00B7405D">
          <w:t xml:space="preserve"> will be citizens of the United States and they shall meet the U.S. residency requirements identified in the RFP. </w:t>
        </w:r>
      </w:ins>
    </w:p>
    <w:p w14:paraId="0A77880E" w14:textId="4274DC15" w:rsidR="00337111" w:rsidRPr="00B7405D" w:rsidRDefault="00337111" w:rsidP="00337111">
      <w:pPr>
        <w:rPr>
          <w:ins w:id="303" w:author="Lee Platt" w:date="2022-03-22T16:25:00Z"/>
        </w:rPr>
      </w:pPr>
      <w:ins w:id="304" w:author="Lee Platt" w:date="2022-03-22T16:25:00Z">
        <w:r w:rsidRPr="00B7405D">
          <w:t xml:space="preserve">AveningTech understands requirements for both escorted and unescorted access to </w:t>
        </w:r>
        <w:r>
          <w:t xml:space="preserve">cleared </w:t>
        </w:r>
        <w:r w:rsidRPr="00B7405D">
          <w:t xml:space="preserve">facilities and will ensure the proper forms are completed and submitted in a timely manner to the COR for escorted access, or to the identified Chief Security Officer for unescorted access requests.  </w:t>
        </w:r>
      </w:ins>
    </w:p>
    <w:p w14:paraId="5CE60F59" w14:textId="77777777" w:rsidR="00337111" w:rsidRDefault="00337111" w:rsidP="00337111">
      <w:pPr>
        <w:rPr>
          <w:ins w:id="305" w:author="Lee Platt" w:date="2022-03-22T16:25:00Z"/>
        </w:rPr>
      </w:pPr>
    </w:p>
    <w:p w14:paraId="61C20451" w14:textId="6A4B115D" w:rsidR="00337111" w:rsidRPr="002E5C70" w:rsidRDefault="00337111" w:rsidP="00337111">
      <w:pPr>
        <w:rPr>
          <w:ins w:id="306" w:author="Lee Platt" w:date="2022-03-22T16:25:00Z"/>
        </w:rPr>
      </w:pPr>
      <w:ins w:id="307" w:author="Lee Platt" w:date="2022-03-22T16:25:00Z">
        <w:r w:rsidRPr="002E5C70">
          <w:t>Training</w:t>
        </w:r>
      </w:ins>
    </w:p>
    <w:p w14:paraId="6B2C7190" w14:textId="77777777" w:rsidR="00337111" w:rsidRPr="00B7405D" w:rsidRDefault="00337111" w:rsidP="00337111">
      <w:pPr>
        <w:rPr>
          <w:ins w:id="308" w:author="Lee Platt" w:date="2022-03-22T16:25:00Z"/>
        </w:rPr>
      </w:pPr>
      <w:ins w:id="309" w:author="Lee Platt" w:date="2022-03-22T16:25:00Z">
        <w:r w:rsidRPr="00B7405D">
          <w:t>The culture of an organization is established by many factors, such as the ethical examples of behavior displayed by owners and senior managers, the work environment created through mutual trust and courtesy, and the information and education offered to employees of the organization.  For decades, the AveningTech senior management team has devoted their efforts to supporting and defending the freedoms we enjoy today in the United States.  That service has instilled in the company a culture of doing things right the first time, striving to improve our skills and abilities at every opportunity, and supporting each other to get the job done.</w:t>
        </w:r>
      </w:ins>
    </w:p>
    <w:p w14:paraId="230D8EDC" w14:textId="77777777" w:rsidR="00337111" w:rsidRPr="00B7405D" w:rsidRDefault="00337111" w:rsidP="00337111">
      <w:pPr>
        <w:rPr>
          <w:ins w:id="310" w:author="Lee Platt" w:date="2022-03-22T16:25:00Z"/>
        </w:rPr>
      </w:pPr>
      <w:ins w:id="311" w:author="Lee Platt" w:date="2022-03-22T16:25:00Z">
        <w:r w:rsidRPr="00B7405D">
          <w:t xml:space="preserve">The introduction of a new employee to the AveningTech culture begins with their reading and acknowledgement of the AveningTech Employee Handbook.  Here they learn of the company’s administrative processes and company policies. Many of these topics are common to all companies in the United States and their inclusion is a matter of regulation compliance.  </w:t>
        </w:r>
      </w:ins>
    </w:p>
    <w:p w14:paraId="5A2E56FA" w14:textId="148B679F" w:rsidR="00337111" w:rsidRPr="00B7405D" w:rsidRDefault="00337111" w:rsidP="00337111">
      <w:pPr>
        <w:rPr>
          <w:ins w:id="312" w:author="Lee Platt" w:date="2022-03-22T16:25:00Z"/>
        </w:rPr>
      </w:pPr>
      <w:ins w:id="313" w:author="Lee Platt" w:date="2022-03-22T16:25:00Z">
        <w:r w:rsidRPr="00B7405D">
          <w:t xml:space="preserve">Our </w:t>
        </w:r>
        <w:del w:id="314" w:author="Microsoft Office User" w:date="2022-03-22T16:42:00Z">
          <w:r w:rsidRPr="00B7405D" w:rsidDel="000E620F">
            <w:delText>Customer</w:delText>
          </w:r>
        </w:del>
      </w:ins>
      <w:ins w:id="315" w:author="Microsoft Office User" w:date="2022-03-22T16:42:00Z">
        <w:r w:rsidR="000E620F" w:rsidRPr="00B7405D">
          <w:t>customer</w:t>
        </w:r>
      </w:ins>
      <w:ins w:id="316" w:author="Lee Platt" w:date="2022-03-22T16:25:00Z">
        <w:r w:rsidRPr="00B7405D">
          <w:t xml:space="preserve"> base is </w:t>
        </w:r>
        <w:r>
          <w:t>exclusively</w:t>
        </w:r>
        <w:r w:rsidRPr="00B7405D">
          <w:t xml:space="preserve"> the Federal government.  As such, all our work in the management and technology fields requires us to protect the government’s classified information and material as we perform our services.  To help a new employee quickly get up to speed on how to accomplish this critical security task, and to reinforce this behavior in our veteran employees – we require that they complete both initial and annual security training.</w:t>
        </w:r>
      </w:ins>
    </w:p>
    <w:p w14:paraId="55976FA3" w14:textId="77777777" w:rsidR="00337111" w:rsidRDefault="00337111" w:rsidP="00337111">
      <w:pPr>
        <w:rPr>
          <w:ins w:id="317" w:author="Lee Platt" w:date="2022-03-22T16:25:00Z"/>
        </w:rPr>
      </w:pPr>
    </w:p>
    <w:p w14:paraId="3ECB927B" w14:textId="559BD06B" w:rsidR="00337111" w:rsidRDefault="00337111" w:rsidP="00337111">
      <w:pPr>
        <w:rPr>
          <w:ins w:id="318" w:author="Lee Platt" w:date="2022-03-22T16:25:00Z"/>
        </w:rPr>
      </w:pPr>
      <w:ins w:id="319" w:author="Lee Platt" w:date="2022-03-22T16:25:00Z">
        <w:r w:rsidRPr="002E5C70">
          <w:t>Initial Security Briefings</w:t>
        </w:r>
      </w:ins>
    </w:p>
    <w:p w14:paraId="22BF5479" w14:textId="77777777" w:rsidR="00337111" w:rsidRPr="00B7405D" w:rsidRDefault="00337111" w:rsidP="00337111">
      <w:pPr>
        <w:rPr>
          <w:ins w:id="320" w:author="Lee Platt" w:date="2022-03-22T16:25:00Z"/>
        </w:rPr>
      </w:pPr>
      <w:ins w:id="321" w:author="Lee Platt" w:date="2022-03-22T16:25:00Z">
        <w:r w:rsidRPr="00B7405D">
          <w:t>Our new employees come to AveningTech with a diverse range of knowledge and experience. In order to either create or build upon their knowledge of Security fundamentals, we include the following general topics in their initial security briefing:</w:t>
        </w:r>
      </w:ins>
    </w:p>
    <w:p w14:paraId="21186CFE" w14:textId="77777777" w:rsidR="00337111" w:rsidRPr="00B7405D" w:rsidRDefault="00337111" w:rsidP="00337111">
      <w:pPr>
        <w:pStyle w:val="ListParagraph"/>
        <w:numPr>
          <w:ilvl w:val="0"/>
          <w:numId w:val="5"/>
        </w:numPr>
        <w:rPr>
          <w:ins w:id="322" w:author="Lee Platt" w:date="2022-03-22T16:25:00Z"/>
        </w:rPr>
      </w:pPr>
      <w:ins w:id="323" w:author="Lee Platt" w:date="2022-03-22T16:25:00Z">
        <w:r w:rsidRPr="00B7405D">
          <w:t>Physical Security</w:t>
        </w:r>
      </w:ins>
    </w:p>
    <w:p w14:paraId="411A073E" w14:textId="77777777" w:rsidR="00337111" w:rsidRPr="00B7405D" w:rsidRDefault="00337111" w:rsidP="00337111">
      <w:pPr>
        <w:pStyle w:val="ListParagraph"/>
        <w:numPr>
          <w:ilvl w:val="0"/>
          <w:numId w:val="5"/>
        </w:numPr>
        <w:rPr>
          <w:ins w:id="324" w:author="Lee Platt" w:date="2022-03-22T16:25:00Z"/>
        </w:rPr>
      </w:pPr>
      <w:ins w:id="325" w:author="Lee Platt" w:date="2022-03-22T16:25:00Z">
        <w:r w:rsidRPr="00B7405D">
          <w:t>Personnel Security</w:t>
        </w:r>
      </w:ins>
    </w:p>
    <w:p w14:paraId="1E94AD7E" w14:textId="77777777" w:rsidR="00337111" w:rsidRPr="00B7405D" w:rsidRDefault="00337111" w:rsidP="00337111">
      <w:pPr>
        <w:pStyle w:val="ListParagraph"/>
        <w:numPr>
          <w:ilvl w:val="0"/>
          <w:numId w:val="5"/>
        </w:numPr>
        <w:rPr>
          <w:ins w:id="326" w:author="Lee Platt" w:date="2022-03-22T16:25:00Z"/>
        </w:rPr>
      </w:pPr>
      <w:ins w:id="327" w:author="Lee Platt" w:date="2022-03-22T16:25:00Z">
        <w:r w:rsidRPr="00B7405D">
          <w:t>Information Security</w:t>
        </w:r>
      </w:ins>
    </w:p>
    <w:p w14:paraId="48D077B1" w14:textId="77777777" w:rsidR="00337111" w:rsidRPr="00B7405D" w:rsidRDefault="00337111" w:rsidP="00337111">
      <w:pPr>
        <w:pStyle w:val="ListParagraph"/>
        <w:numPr>
          <w:ilvl w:val="0"/>
          <w:numId w:val="5"/>
        </w:numPr>
        <w:rPr>
          <w:ins w:id="328" w:author="Lee Platt" w:date="2022-03-22T16:25:00Z"/>
        </w:rPr>
      </w:pPr>
      <w:ins w:id="329" w:author="Lee Platt" w:date="2022-03-22T16:25:00Z">
        <w:r w:rsidRPr="00B7405D">
          <w:t>Threat Awareness</w:t>
        </w:r>
      </w:ins>
    </w:p>
    <w:p w14:paraId="008C8EA2" w14:textId="77777777" w:rsidR="00337111" w:rsidRPr="00B7405D" w:rsidRDefault="00337111" w:rsidP="00337111">
      <w:pPr>
        <w:pStyle w:val="ListParagraph"/>
        <w:numPr>
          <w:ilvl w:val="0"/>
          <w:numId w:val="5"/>
        </w:numPr>
        <w:rPr>
          <w:ins w:id="330" w:author="Lee Platt" w:date="2022-03-22T16:25:00Z"/>
        </w:rPr>
      </w:pPr>
      <w:ins w:id="331" w:author="Lee Platt" w:date="2022-03-22T16:25:00Z">
        <w:r w:rsidRPr="00B7405D">
          <w:t>Antiterrorism</w:t>
        </w:r>
      </w:ins>
    </w:p>
    <w:p w14:paraId="2B487B59" w14:textId="77777777" w:rsidR="00337111" w:rsidRPr="00B7405D" w:rsidRDefault="00337111" w:rsidP="00337111">
      <w:pPr>
        <w:pStyle w:val="ListParagraph"/>
        <w:numPr>
          <w:ilvl w:val="0"/>
          <w:numId w:val="5"/>
        </w:numPr>
        <w:rPr>
          <w:ins w:id="332" w:author="Lee Platt" w:date="2022-03-22T16:25:00Z"/>
        </w:rPr>
      </w:pPr>
      <w:ins w:id="333" w:author="Lee Platt" w:date="2022-03-22T16:25:00Z">
        <w:r w:rsidRPr="00B7405D">
          <w:t>Cybersecurity</w:t>
        </w:r>
      </w:ins>
    </w:p>
    <w:p w14:paraId="16B0DC67" w14:textId="77777777" w:rsidR="00337111" w:rsidRPr="00B7405D" w:rsidRDefault="00337111" w:rsidP="00337111">
      <w:pPr>
        <w:pStyle w:val="ListParagraph"/>
        <w:numPr>
          <w:ilvl w:val="0"/>
          <w:numId w:val="5"/>
        </w:numPr>
        <w:rPr>
          <w:ins w:id="334" w:author="Lee Platt" w:date="2022-03-22T16:25:00Z"/>
        </w:rPr>
      </w:pPr>
      <w:ins w:id="335" w:author="Lee Platt" w:date="2022-03-22T16:25:00Z">
        <w:r w:rsidRPr="00B7405D">
          <w:t>Public Release of Information</w:t>
        </w:r>
      </w:ins>
    </w:p>
    <w:p w14:paraId="1A041CF2" w14:textId="77777777" w:rsidR="00337111" w:rsidRPr="00B7405D" w:rsidRDefault="00337111" w:rsidP="00337111">
      <w:pPr>
        <w:pStyle w:val="ListParagraph"/>
        <w:numPr>
          <w:ilvl w:val="0"/>
          <w:numId w:val="5"/>
        </w:numPr>
        <w:rPr>
          <w:ins w:id="336" w:author="Lee Platt" w:date="2022-03-22T16:25:00Z"/>
        </w:rPr>
      </w:pPr>
      <w:ins w:id="337" w:author="Lee Platt" w:date="2022-03-22T16:25:00Z">
        <w:r w:rsidRPr="00B7405D">
          <w:t>Operations Security</w:t>
        </w:r>
      </w:ins>
    </w:p>
    <w:p w14:paraId="2AD7309E" w14:textId="77777777" w:rsidR="00337111" w:rsidRPr="00B7405D" w:rsidRDefault="00337111" w:rsidP="00337111">
      <w:pPr>
        <w:pStyle w:val="ListParagraph"/>
        <w:numPr>
          <w:ilvl w:val="0"/>
          <w:numId w:val="5"/>
        </w:numPr>
        <w:rPr>
          <w:ins w:id="338" w:author="Lee Platt" w:date="2022-03-22T16:25:00Z"/>
        </w:rPr>
      </w:pPr>
      <w:ins w:id="339" w:author="Lee Platt" w:date="2022-03-22T16:25:00Z">
        <w:r w:rsidRPr="00B7405D">
          <w:t>Security-related Policies</w:t>
        </w:r>
      </w:ins>
    </w:p>
    <w:p w14:paraId="1C70DE2D" w14:textId="77777777" w:rsidR="00337111" w:rsidRPr="00B7405D" w:rsidRDefault="00337111" w:rsidP="00337111">
      <w:pPr>
        <w:rPr>
          <w:ins w:id="340" w:author="Lee Platt" w:date="2022-03-22T16:25:00Z"/>
        </w:rPr>
      </w:pPr>
      <w:ins w:id="341" w:author="Lee Platt" w:date="2022-03-22T16:25:00Z">
        <w:r w:rsidRPr="00B7405D">
          <w:t>Our purpose in this initial briefing is to have them understand National and Customer-specific security policies to counter threats.  Our goal is that they always maintain operational awareness at all times, whether at work or in their personal lives.  The threats to classified and unclassified government assets are ever-present and include, but are not limited to:</w:t>
        </w:r>
      </w:ins>
    </w:p>
    <w:p w14:paraId="31082C18" w14:textId="77777777" w:rsidR="00337111" w:rsidRPr="00B7405D" w:rsidRDefault="00337111" w:rsidP="00337111">
      <w:pPr>
        <w:pStyle w:val="ListParagraph"/>
        <w:numPr>
          <w:ilvl w:val="0"/>
          <w:numId w:val="6"/>
        </w:numPr>
        <w:rPr>
          <w:ins w:id="342" w:author="Lee Platt" w:date="2022-03-22T16:25:00Z"/>
        </w:rPr>
      </w:pPr>
      <w:ins w:id="343" w:author="Lee Platt" w:date="2022-03-22T16:25:00Z">
        <w:r w:rsidRPr="00B7405D">
          <w:t>Insider Threat</w:t>
        </w:r>
      </w:ins>
    </w:p>
    <w:p w14:paraId="21905858" w14:textId="77777777" w:rsidR="00337111" w:rsidRPr="00B7405D" w:rsidRDefault="00337111" w:rsidP="00337111">
      <w:pPr>
        <w:pStyle w:val="ListParagraph"/>
        <w:numPr>
          <w:ilvl w:val="0"/>
          <w:numId w:val="6"/>
        </w:numPr>
        <w:rPr>
          <w:ins w:id="344" w:author="Lee Platt" w:date="2022-03-22T16:25:00Z"/>
        </w:rPr>
      </w:pPr>
      <w:ins w:id="345" w:author="Lee Platt" w:date="2022-03-22T16:25:00Z">
        <w:r w:rsidRPr="00B7405D">
          <w:t>Criminal and Terrorist Activities</w:t>
        </w:r>
      </w:ins>
    </w:p>
    <w:p w14:paraId="3999EBF8" w14:textId="77777777" w:rsidR="00337111" w:rsidRPr="00B7405D" w:rsidRDefault="00337111" w:rsidP="00337111">
      <w:pPr>
        <w:pStyle w:val="ListParagraph"/>
        <w:numPr>
          <w:ilvl w:val="0"/>
          <w:numId w:val="6"/>
        </w:numPr>
        <w:rPr>
          <w:ins w:id="346" w:author="Lee Platt" w:date="2022-03-22T16:25:00Z"/>
        </w:rPr>
      </w:pPr>
      <w:ins w:id="347" w:author="Lee Platt" w:date="2022-03-22T16:25:00Z">
        <w:r w:rsidRPr="00B7405D">
          <w:t>Foreign Intelligence Entities</w:t>
        </w:r>
      </w:ins>
    </w:p>
    <w:p w14:paraId="60FE4991" w14:textId="77777777" w:rsidR="00337111" w:rsidRPr="00B7405D" w:rsidRDefault="00337111" w:rsidP="00337111">
      <w:pPr>
        <w:pStyle w:val="ListParagraph"/>
        <w:numPr>
          <w:ilvl w:val="0"/>
          <w:numId w:val="6"/>
        </w:numPr>
        <w:rPr>
          <w:ins w:id="348" w:author="Lee Platt" w:date="2022-03-22T16:25:00Z"/>
        </w:rPr>
      </w:pPr>
      <w:ins w:id="349" w:author="Lee Platt" w:date="2022-03-22T16:25:00Z">
        <w:r w:rsidRPr="00B7405D">
          <w:lastRenderedPageBreak/>
          <w:t>Foreign Governments</w:t>
        </w:r>
      </w:ins>
    </w:p>
    <w:p w14:paraId="16593850" w14:textId="2DA2B28F" w:rsidR="00337111" w:rsidRPr="002E5C70" w:rsidRDefault="00337111" w:rsidP="00337111">
      <w:pPr>
        <w:rPr>
          <w:ins w:id="350" w:author="Lee Platt" w:date="2022-03-22T16:25:00Z"/>
        </w:rPr>
      </w:pPr>
      <w:ins w:id="351" w:author="Lee Platt" w:date="2022-03-22T16:25:00Z">
        <w:r w:rsidRPr="002E5C70">
          <w:t>Annual</w:t>
        </w:r>
        <w:r>
          <w:t xml:space="preserve"> Security Briefing</w:t>
        </w:r>
      </w:ins>
    </w:p>
    <w:p w14:paraId="77D21978" w14:textId="77777777" w:rsidR="00337111" w:rsidRPr="00B7405D" w:rsidRDefault="00337111" w:rsidP="00337111">
      <w:pPr>
        <w:rPr>
          <w:ins w:id="352" w:author="Lee Platt" w:date="2022-03-22T16:25:00Z"/>
        </w:rPr>
      </w:pPr>
      <w:ins w:id="353" w:author="Lee Platt" w:date="2022-03-22T16:25:00Z">
        <w:r w:rsidRPr="00B7405D">
          <w:t>This training is intended to reinforce the security elements and safeguards introduced in their initial security brief and to remind employees of their on-going security responsibilities.  It provides a more detailed review of topics such as:</w:t>
        </w:r>
      </w:ins>
    </w:p>
    <w:p w14:paraId="52280A94" w14:textId="77777777" w:rsidR="00337111" w:rsidRPr="00B7405D" w:rsidRDefault="00337111" w:rsidP="00337111">
      <w:pPr>
        <w:pStyle w:val="ListParagraph"/>
        <w:numPr>
          <w:ilvl w:val="0"/>
          <w:numId w:val="7"/>
        </w:numPr>
        <w:rPr>
          <w:ins w:id="354" w:author="Lee Platt" w:date="2022-03-22T16:25:00Z"/>
        </w:rPr>
      </w:pPr>
      <w:ins w:id="355" w:author="Lee Platt" w:date="2022-03-22T16:25:00Z">
        <w:r w:rsidRPr="00B7405D">
          <w:t>Need-To-Know</w:t>
        </w:r>
      </w:ins>
    </w:p>
    <w:p w14:paraId="652A9E83" w14:textId="77777777" w:rsidR="00337111" w:rsidRPr="00B7405D" w:rsidRDefault="00337111" w:rsidP="00337111">
      <w:pPr>
        <w:pStyle w:val="ListParagraph"/>
        <w:numPr>
          <w:ilvl w:val="0"/>
          <w:numId w:val="7"/>
        </w:numPr>
        <w:rPr>
          <w:ins w:id="356" w:author="Lee Platt" w:date="2022-03-22T16:25:00Z"/>
        </w:rPr>
      </w:pPr>
      <w:ins w:id="357" w:author="Lee Platt" w:date="2022-03-22T16:25:00Z">
        <w:r w:rsidRPr="00B7405D">
          <w:t>Clearance levels</w:t>
        </w:r>
      </w:ins>
    </w:p>
    <w:p w14:paraId="2F10041F" w14:textId="77777777" w:rsidR="00337111" w:rsidRPr="00B7405D" w:rsidRDefault="00337111" w:rsidP="00337111">
      <w:pPr>
        <w:pStyle w:val="ListParagraph"/>
        <w:numPr>
          <w:ilvl w:val="0"/>
          <w:numId w:val="7"/>
        </w:numPr>
        <w:rPr>
          <w:ins w:id="358" w:author="Lee Platt" w:date="2022-03-22T16:25:00Z"/>
        </w:rPr>
      </w:pPr>
      <w:ins w:id="359" w:author="Lee Platt" w:date="2022-03-22T16:25:00Z">
        <w:r w:rsidRPr="00B7405D">
          <w:t>Safeguarding classified information</w:t>
        </w:r>
      </w:ins>
    </w:p>
    <w:p w14:paraId="147AEEC2" w14:textId="77777777" w:rsidR="00337111" w:rsidRPr="00B7405D" w:rsidRDefault="00337111" w:rsidP="00337111">
      <w:pPr>
        <w:pStyle w:val="ListParagraph"/>
        <w:numPr>
          <w:ilvl w:val="0"/>
          <w:numId w:val="7"/>
        </w:numPr>
        <w:rPr>
          <w:ins w:id="360" w:author="Lee Platt" w:date="2022-03-22T16:25:00Z"/>
        </w:rPr>
      </w:pPr>
      <w:ins w:id="361" w:author="Lee Platt" w:date="2022-03-22T16:25:00Z">
        <w:r w:rsidRPr="00B7405D">
          <w:t>Reportable information and self-reportable events</w:t>
        </w:r>
      </w:ins>
    </w:p>
    <w:p w14:paraId="4B26459E" w14:textId="77777777" w:rsidR="00337111" w:rsidRPr="00B7405D" w:rsidRDefault="00337111" w:rsidP="00337111">
      <w:pPr>
        <w:pStyle w:val="ListParagraph"/>
        <w:numPr>
          <w:ilvl w:val="0"/>
          <w:numId w:val="7"/>
        </w:numPr>
        <w:rPr>
          <w:ins w:id="362" w:author="Lee Platt" w:date="2022-03-22T16:25:00Z"/>
        </w:rPr>
      </w:pPr>
      <w:ins w:id="363" w:author="Lee Platt" w:date="2022-03-22T16:25:00Z">
        <w:r w:rsidRPr="00B7405D">
          <w:t>Export compliance</w:t>
        </w:r>
      </w:ins>
    </w:p>
    <w:p w14:paraId="1649A0A2" w14:textId="77777777" w:rsidR="00337111" w:rsidRPr="00B7405D" w:rsidRDefault="00337111" w:rsidP="00337111">
      <w:pPr>
        <w:pStyle w:val="ListParagraph"/>
        <w:numPr>
          <w:ilvl w:val="0"/>
          <w:numId w:val="7"/>
        </w:numPr>
        <w:rPr>
          <w:ins w:id="364" w:author="Lee Platt" w:date="2022-03-22T16:25:00Z"/>
        </w:rPr>
      </w:pPr>
      <w:ins w:id="365" w:author="Lee Platt" w:date="2022-03-22T16:25:00Z">
        <w:r w:rsidRPr="00B7405D">
          <w:t>Automated Information Systems</w:t>
        </w:r>
      </w:ins>
    </w:p>
    <w:p w14:paraId="21A41F5A" w14:textId="77777777" w:rsidR="00337111" w:rsidRPr="00B7405D" w:rsidRDefault="00337111" w:rsidP="00337111">
      <w:pPr>
        <w:pStyle w:val="ListParagraph"/>
        <w:numPr>
          <w:ilvl w:val="0"/>
          <w:numId w:val="7"/>
        </w:numPr>
        <w:rPr>
          <w:ins w:id="366" w:author="Lee Platt" w:date="2022-03-22T16:25:00Z"/>
        </w:rPr>
      </w:pPr>
      <w:ins w:id="367" w:author="Lee Platt" w:date="2022-03-22T16:25:00Z">
        <w:r w:rsidRPr="00B7405D">
          <w:t>Insider Threat</w:t>
        </w:r>
      </w:ins>
    </w:p>
    <w:p w14:paraId="30537186" w14:textId="77777777" w:rsidR="00337111" w:rsidRPr="00B7405D" w:rsidRDefault="00337111" w:rsidP="00337111">
      <w:pPr>
        <w:pStyle w:val="ListParagraph"/>
        <w:numPr>
          <w:ilvl w:val="0"/>
          <w:numId w:val="7"/>
        </w:numPr>
        <w:rPr>
          <w:ins w:id="368" w:author="Lee Platt" w:date="2022-03-22T16:25:00Z"/>
        </w:rPr>
      </w:pPr>
      <w:ins w:id="369" w:author="Lee Platt" w:date="2022-03-22T16:25:00Z">
        <w:r w:rsidRPr="00B7405D">
          <w:t>Counterintelligence</w:t>
        </w:r>
      </w:ins>
    </w:p>
    <w:p w14:paraId="0C36F381" w14:textId="77777777" w:rsidR="00337111" w:rsidRPr="00B7405D" w:rsidRDefault="00337111" w:rsidP="00337111">
      <w:pPr>
        <w:pStyle w:val="ListParagraph"/>
        <w:numPr>
          <w:ilvl w:val="0"/>
          <w:numId w:val="7"/>
        </w:numPr>
        <w:rPr>
          <w:ins w:id="370" w:author="Lee Platt" w:date="2022-03-22T16:25:00Z"/>
        </w:rPr>
      </w:pPr>
      <w:ins w:id="371" w:author="Lee Platt" w:date="2022-03-22T16:25:00Z">
        <w:r w:rsidRPr="00B7405D">
          <w:t>Foreign Travel</w:t>
        </w:r>
      </w:ins>
    </w:p>
    <w:p w14:paraId="33285CD4" w14:textId="77777777" w:rsidR="00337111" w:rsidRPr="00B7405D" w:rsidRDefault="00337111" w:rsidP="00337111">
      <w:pPr>
        <w:pStyle w:val="ListParagraph"/>
        <w:numPr>
          <w:ilvl w:val="0"/>
          <w:numId w:val="7"/>
        </w:numPr>
        <w:rPr>
          <w:ins w:id="372" w:author="Lee Platt" w:date="2022-03-22T16:25:00Z"/>
        </w:rPr>
      </w:pPr>
      <w:ins w:id="373" w:author="Lee Platt" w:date="2022-03-22T16:25:00Z">
        <w:r w:rsidRPr="00B7405D">
          <w:t>Top Targeted Technologies</w:t>
        </w:r>
      </w:ins>
    </w:p>
    <w:p w14:paraId="2E7DF700" w14:textId="77777777" w:rsidR="00337111" w:rsidRPr="00B7405D" w:rsidRDefault="00337111" w:rsidP="00337111">
      <w:pPr>
        <w:pStyle w:val="ListParagraph"/>
        <w:numPr>
          <w:ilvl w:val="0"/>
          <w:numId w:val="7"/>
        </w:numPr>
        <w:rPr>
          <w:ins w:id="374" w:author="Lee Platt" w:date="2022-03-22T16:25:00Z"/>
        </w:rPr>
      </w:pPr>
      <w:ins w:id="375" w:author="Lee Platt" w:date="2022-03-22T16:25:00Z">
        <w:r w:rsidRPr="00B7405D">
          <w:t>Security Violations</w:t>
        </w:r>
      </w:ins>
    </w:p>
    <w:p w14:paraId="31798781" w14:textId="55A8D278" w:rsidR="00337111" w:rsidRPr="002E5C70" w:rsidRDefault="00337111" w:rsidP="00337111">
      <w:pPr>
        <w:rPr>
          <w:ins w:id="376" w:author="Lee Platt" w:date="2022-03-22T16:25:00Z"/>
        </w:rPr>
      </w:pPr>
      <w:ins w:id="377" w:author="Lee Platt" w:date="2022-03-22T16:25:00Z">
        <w:r>
          <w:t>Periodic Training</w:t>
        </w:r>
        <w:r w:rsidRPr="002E5C70">
          <w:t xml:space="preserve"> </w:t>
        </w:r>
      </w:ins>
    </w:p>
    <w:p w14:paraId="1E5024CD" w14:textId="77777777" w:rsidR="00337111" w:rsidRPr="00B7405D" w:rsidRDefault="00337111" w:rsidP="00337111">
      <w:pPr>
        <w:rPr>
          <w:ins w:id="378" w:author="Lee Platt" w:date="2022-03-22T16:25:00Z"/>
        </w:rPr>
      </w:pPr>
      <w:ins w:id="379" w:author="Lee Platt" w:date="2022-03-22T16:25:00Z">
        <w:r w:rsidRPr="00B7405D">
          <w:t>Throughout the year, AveningTech’s Facility Security Officer disseminates security-related information in the form of periodic e-mails, distribution of security brochures and hosting security teleconferences with key management and supervisors.  The FSO Toolkit on the DSS website offers shareable information/brochures on topics such as:</w:t>
        </w:r>
      </w:ins>
    </w:p>
    <w:p w14:paraId="03A08426" w14:textId="77777777" w:rsidR="00337111" w:rsidRPr="00B7405D" w:rsidRDefault="00337111" w:rsidP="00337111">
      <w:pPr>
        <w:pStyle w:val="ListParagraph"/>
        <w:numPr>
          <w:ilvl w:val="0"/>
          <w:numId w:val="8"/>
        </w:numPr>
        <w:rPr>
          <w:ins w:id="380" w:author="Lee Platt" w:date="2022-03-22T16:25:00Z"/>
        </w:rPr>
      </w:pPr>
      <w:ins w:id="381" w:author="Lee Platt" w:date="2022-03-22T16:25:00Z">
        <w:r w:rsidRPr="00B7405D">
          <w:t>Counterintelligence awareness</w:t>
        </w:r>
      </w:ins>
    </w:p>
    <w:p w14:paraId="3FFA57B5" w14:textId="77777777" w:rsidR="00337111" w:rsidRPr="00B7405D" w:rsidRDefault="00337111" w:rsidP="00337111">
      <w:pPr>
        <w:pStyle w:val="ListParagraph"/>
        <w:numPr>
          <w:ilvl w:val="0"/>
          <w:numId w:val="8"/>
        </w:numPr>
        <w:rPr>
          <w:ins w:id="382" w:author="Lee Platt" w:date="2022-03-22T16:25:00Z"/>
        </w:rPr>
      </w:pPr>
      <w:ins w:id="383" w:author="Lee Platt" w:date="2022-03-22T16:25:00Z">
        <w:r w:rsidRPr="00B7405D">
          <w:t>Combating the Insider Threat</w:t>
        </w:r>
      </w:ins>
    </w:p>
    <w:p w14:paraId="0203938C" w14:textId="77777777" w:rsidR="00337111" w:rsidRPr="00B7405D" w:rsidRDefault="00337111" w:rsidP="00337111">
      <w:pPr>
        <w:pStyle w:val="ListParagraph"/>
        <w:numPr>
          <w:ilvl w:val="0"/>
          <w:numId w:val="8"/>
        </w:numPr>
        <w:rPr>
          <w:ins w:id="384" w:author="Lee Platt" w:date="2022-03-22T16:25:00Z"/>
        </w:rPr>
      </w:pPr>
      <w:ins w:id="385" w:author="Lee Platt" w:date="2022-03-22T16:25:00Z">
        <w:r w:rsidRPr="00B7405D">
          <w:t>Reporting the Threat</w:t>
        </w:r>
      </w:ins>
    </w:p>
    <w:p w14:paraId="5E401EB3" w14:textId="77777777" w:rsidR="00337111" w:rsidRPr="00B7405D" w:rsidRDefault="00337111" w:rsidP="00337111">
      <w:pPr>
        <w:pStyle w:val="ListParagraph"/>
        <w:numPr>
          <w:ilvl w:val="0"/>
          <w:numId w:val="8"/>
        </w:numPr>
        <w:rPr>
          <w:ins w:id="386" w:author="Lee Platt" w:date="2022-03-22T16:25:00Z"/>
        </w:rPr>
      </w:pPr>
      <w:ins w:id="387" w:author="Lee Platt" w:date="2022-03-22T16:25:00Z">
        <w:r w:rsidRPr="00B7405D">
          <w:t>Foreign Travel and Vulnerabilities</w:t>
        </w:r>
      </w:ins>
    </w:p>
    <w:p w14:paraId="5CE6A5C0" w14:textId="77777777" w:rsidR="00337111" w:rsidRPr="00B7405D" w:rsidRDefault="00337111" w:rsidP="00337111">
      <w:pPr>
        <w:pStyle w:val="ListParagraph"/>
        <w:numPr>
          <w:ilvl w:val="0"/>
          <w:numId w:val="8"/>
        </w:numPr>
        <w:rPr>
          <w:ins w:id="388" w:author="Lee Platt" w:date="2022-03-22T16:25:00Z"/>
        </w:rPr>
      </w:pPr>
      <w:ins w:id="389" w:author="Lee Platt" w:date="2022-03-22T16:25:00Z">
        <w:r w:rsidRPr="00B7405D">
          <w:t>Elicitation</w:t>
        </w:r>
      </w:ins>
    </w:p>
    <w:p w14:paraId="177196BC" w14:textId="77777777" w:rsidR="00337111" w:rsidRPr="00B7405D" w:rsidRDefault="00337111" w:rsidP="00337111">
      <w:pPr>
        <w:pStyle w:val="ListParagraph"/>
        <w:numPr>
          <w:ilvl w:val="0"/>
          <w:numId w:val="8"/>
        </w:numPr>
        <w:rPr>
          <w:ins w:id="390" w:author="Lee Platt" w:date="2022-03-22T16:25:00Z"/>
        </w:rPr>
      </w:pPr>
      <w:ins w:id="391" w:author="Lee Platt" w:date="2022-03-22T16:25:00Z">
        <w:r w:rsidRPr="00B7405D">
          <w:t>Phishing Awareness</w:t>
        </w:r>
      </w:ins>
    </w:p>
    <w:p w14:paraId="7BB077EB" w14:textId="77777777" w:rsidR="00337111" w:rsidRPr="00B7405D" w:rsidRDefault="00337111" w:rsidP="00337111">
      <w:pPr>
        <w:pStyle w:val="ListParagraph"/>
        <w:numPr>
          <w:ilvl w:val="0"/>
          <w:numId w:val="8"/>
        </w:numPr>
        <w:rPr>
          <w:ins w:id="392" w:author="Lee Platt" w:date="2022-03-22T16:25:00Z"/>
        </w:rPr>
      </w:pPr>
      <w:ins w:id="393" w:author="Lee Platt" w:date="2022-03-22T16:25:00Z">
        <w:r w:rsidRPr="00B7405D">
          <w:t>Suspicious emails</w:t>
        </w:r>
      </w:ins>
    </w:p>
    <w:p w14:paraId="3BF57978" w14:textId="77777777" w:rsidR="00337111" w:rsidRPr="00B7405D" w:rsidRDefault="00337111" w:rsidP="00337111">
      <w:pPr>
        <w:pStyle w:val="ListParagraph"/>
        <w:numPr>
          <w:ilvl w:val="0"/>
          <w:numId w:val="8"/>
        </w:numPr>
        <w:rPr>
          <w:ins w:id="394" w:author="Lee Platt" w:date="2022-03-22T16:25:00Z"/>
        </w:rPr>
      </w:pPr>
      <w:ins w:id="395" w:author="Lee Platt" w:date="2022-03-22T16:25:00Z">
        <w:r w:rsidRPr="00B7405D">
          <w:t>How to Receive and Maintain Your Security Clearance</w:t>
        </w:r>
      </w:ins>
    </w:p>
    <w:bookmarkEnd w:id="279"/>
    <w:p w14:paraId="25471DDE" w14:textId="77777777" w:rsidR="00FF31DA" w:rsidRDefault="0049599B">
      <w:pPr>
        <w:pStyle w:val="BodyREQUIREMENT"/>
      </w:pPr>
      <w:r>
        <w:t>11.6 Information Security and Other Miscellaneous Requirements - page 183</w:t>
      </w:r>
    </w:p>
    <w:p w14:paraId="34518B8A" w14:textId="77777777" w:rsidR="00FF31DA" w:rsidRDefault="00FF31DA">
      <w:pPr>
        <w:pStyle w:val="BodyA"/>
      </w:pPr>
    </w:p>
    <w:p w14:paraId="37630852" w14:textId="77777777" w:rsidR="00FF31DA" w:rsidRDefault="0049599B">
      <w:pPr>
        <w:pStyle w:val="BodyA"/>
      </w:pPr>
      <w:r>
        <w:rPr>
          <w:rFonts w:eastAsia="Arial Unicode MS" w:cs="Arial Unicode MS"/>
        </w:rPr>
        <w:t>[</w:t>
      </w:r>
      <w:commentRangeStart w:id="396"/>
      <w:r>
        <w:rPr>
          <w:rFonts w:eastAsia="Arial Unicode MS" w:cs="Arial Unicode MS"/>
        </w:rPr>
        <w:t>Insert materials from AveningTech</w:t>
      </w:r>
      <w:commentRangeEnd w:id="396"/>
      <w:r>
        <w:commentReference w:id="396"/>
      </w:r>
      <w:r>
        <w:rPr>
          <w:rFonts w:eastAsia="Arial Unicode MS" w:cs="Arial Unicode MS"/>
        </w:rPr>
        <w:t>]</w:t>
      </w:r>
    </w:p>
    <w:p w14:paraId="6D430DCC" w14:textId="77777777" w:rsidR="00FF31DA" w:rsidRDefault="00FF31DA">
      <w:pPr>
        <w:pStyle w:val="BodyA"/>
      </w:pPr>
    </w:p>
    <w:p w14:paraId="40754D69" w14:textId="77777777" w:rsidR="00FF31DA" w:rsidRDefault="00FF31DA">
      <w:pPr>
        <w:pStyle w:val="BodyA"/>
      </w:pPr>
    </w:p>
    <w:p w14:paraId="6F278A30" w14:textId="77777777" w:rsidR="00FF31DA" w:rsidRDefault="00FF31DA">
      <w:pPr>
        <w:pStyle w:val="BodyA"/>
      </w:pPr>
    </w:p>
    <w:p w14:paraId="5AED337F" w14:textId="77777777" w:rsidR="00FF31DA" w:rsidRDefault="00FF31DA">
      <w:pPr>
        <w:pStyle w:val="BodyA"/>
      </w:pPr>
    </w:p>
    <w:p w14:paraId="542FF6D0" w14:textId="77777777" w:rsidR="00FF31DA" w:rsidRDefault="00FF31DA">
      <w:pPr>
        <w:pStyle w:val="BodyA"/>
      </w:pPr>
    </w:p>
    <w:p w14:paraId="4F1C5E28" w14:textId="77777777" w:rsidR="00FF31DA" w:rsidRDefault="0049599B">
      <w:pPr>
        <w:pStyle w:val="BodyA"/>
      </w:pPr>
      <w:r>
        <w:rPr>
          <w:rFonts w:eastAsia="Arial Unicode MS" w:cs="Arial Unicode MS"/>
        </w:rPr>
        <w:t xml:space="preserve">Other Pertinent Information or Special Considerations </w:t>
      </w:r>
    </w:p>
    <w:p w14:paraId="0E550125" w14:textId="4312EB92" w:rsidR="00FF31DA" w:rsidRDefault="0049599B">
      <w:pPr>
        <w:pStyle w:val="BodyREQUIREMENT"/>
      </w:pPr>
      <w:r>
        <w:t>See page 184 ADDENDUM TO 52.212-1 Addendum to 52.212-1(b), Submission of Offers is tailored as follows: (b) Submission of offers: (12) Other Instructions. (</w:t>
      </w:r>
      <w:proofErr w:type="gramStart"/>
      <w:r>
        <w:t>page</w:t>
      </w:r>
      <w:ins w:id="397" w:author="Microsoft Office User" w:date="2022-03-22T16:42:00Z">
        <w:r w:rsidR="000E620F">
          <w:t>s</w:t>
        </w:r>
      </w:ins>
      <w:proofErr w:type="gramEnd"/>
      <w:r>
        <w:t xml:space="preserve"> 189 thru 199)</w:t>
      </w:r>
    </w:p>
    <w:p w14:paraId="6E19AF65" w14:textId="77777777" w:rsidR="00FF31DA" w:rsidRDefault="00FF31DA">
      <w:pPr>
        <w:pStyle w:val="BodyA"/>
      </w:pPr>
    </w:p>
    <w:p w14:paraId="6A6AB66A" w14:textId="77777777" w:rsidR="00FF31DA" w:rsidRDefault="0049599B">
      <w:pPr>
        <w:pStyle w:val="BodyA"/>
      </w:pPr>
      <w:r>
        <w:rPr>
          <w:rFonts w:eastAsia="Arial Unicode MS" w:cs="Arial Unicode MS"/>
        </w:rPr>
        <w:t>[Start writing here…]</w:t>
      </w:r>
    </w:p>
    <w:p w14:paraId="1AE5031C" w14:textId="77777777" w:rsidR="00FF31DA" w:rsidRDefault="00FF31DA">
      <w:pPr>
        <w:pStyle w:val="BodyA"/>
      </w:pPr>
    </w:p>
    <w:p w14:paraId="5EB513A6" w14:textId="77777777" w:rsidR="00FF31DA" w:rsidRDefault="00FF31DA">
      <w:pPr>
        <w:pStyle w:val="BodyA"/>
      </w:pPr>
    </w:p>
    <w:p w14:paraId="63BFB646" w14:textId="77777777" w:rsidR="00FF31DA" w:rsidRDefault="00FF31DA">
      <w:pPr>
        <w:pStyle w:val="BodyA"/>
      </w:pPr>
    </w:p>
    <w:p w14:paraId="4CC075A5" w14:textId="77777777" w:rsidR="00FF31DA" w:rsidRDefault="00FF31DA">
      <w:pPr>
        <w:pStyle w:val="BodyA"/>
      </w:pPr>
    </w:p>
    <w:p w14:paraId="0E6E0918" w14:textId="77777777" w:rsidR="00FF31DA" w:rsidRDefault="00FF31DA">
      <w:pPr>
        <w:pStyle w:val="BodyA"/>
      </w:pPr>
    </w:p>
    <w:p w14:paraId="2E5FA281" w14:textId="77777777" w:rsidR="00FF31DA" w:rsidRDefault="00FF31DA">
      <w:pPr>
        <w:pStyle w:val="BodyA"/>
      </w:pPr>
    </w:p>
    <w:p w14:paraId="25E9FEF7" w14:textId="77777777" w:rsidR="00FF31DA" w:rsidRDefault="00FF31DA">
      <w:pPr>
        <w:pStyle w:val="BodyA"/>
      </w:pPr>
    </w:p>
    <w:p w14:paraId="1CE703E1" w14:textId="77777777" w:rsidR="00FF31DA" w:rsidRDefault="00FF31DA">
      <w:pPr>
        <w:pStyle w:val="BodyA"/>
      </w:pPr>
    </w:p>
    <w:p w14:paraId="658C806A" w14:textId="77777777" w:rsidR="00FF31DA" w:rsidRDefault="00FF31DA">
      <w:pPr>
        <w:pStyle w:val="BodyA"/>
      </w:pPr>
    </w:p>
    <w:p w14:paraId="5A274CC1" w14:textId="77777777" w:rsidR="00FF31DA" w:rsidRDefault="00FF31DA">
      <w:pPr>
        <w:pStyle w:val="BodyA"/>
      </w:pPr>
    </w:p>
    <w:p w14:paraId="30B877AF" w14:textId="77777777" w:rsidR="00FF31DA" w:rsidRDefault="0049599B">
      <w:pPr>
        <w:pStyle w:val="BodyA"/>
        <w:rPr>
          <w:b/>
          <w:bCs/>
        </w:rPr>
      </w:pPr>
      <w:r>
        <w:rPr>
          <w:rFonts w:eastAsia="Arial Unicode MS" w:cs="Arial Unicode MS"/>
          <w:b/>
          <w:bCs/>
        </w:rPr>
        <w:t>OCCI Mitigation Plan</w:t>
      </w:r>
    </w:p>
    <w:p w14:paraId="2FD439CF" w14:textId="77777777" w:rsidR="00FF31DA" w:rsidRDefault="0049599B">
      <w:pPr>
        <w:pStyle w:val="BodyREQUIREMENT"/>
      </w:pPr>
      <w:r>
        <w:t xml:space="preserve">…or a statement that OCCI does not exist, </w:t>
      </w:r>
      <w:proofErr w:type="gramStart"/>
      <w:r>
        <w:t>per  (</w:t>
      </w:r>
      <w:proofErr w:type="gramEnd"/>
      <w:r>
        <w:t xml:space="preserve">iii) IAW DISA Special Contract Requirement H1, each offeror shall specifically identify in its proposal whether or not any potential or actual Organizational and Consultant Conflicts of Interest (OCCI), as described in Federal Acquisition Regulation (FAR) Subpart 9.5, exists for this instant procurement. If the offeror believes that no OCCI exists, the OCCI response shall set forth sufficient details to support such a position. If an offeror believes that an actual or perceived OCCI does exist on the instant procurement, the offeror shall submit an OCCI plan with the proposal, explaining in detail how the OCCI will be mitigated and/or avoided. </w:t>
      </w:r>
    </w:p>
    <w:p w14:paraId="7BBA8DBE" w14:textId="77777777" w:rsidR="00FF31DA" w:rsidRDefault="00FF31DA">
      <w:pPr>
        <w:pStyle w:val="BodyA"/>
      </w:pPr>
    </w:p>
    <w:p w14:paraId="3EDCA02B" w14:textId="77777777" w:rsidR="00FF31DA" w:rsidRDefault="0049599B">
      <w:pPr>
        <w:pStyle w:val="BodyA"/>
      </w:pPr>
      <w:r>
        <w:rPr>
          <w:rFonts w:eastAsia="Arial Unicode MS" w:cs="Arial Unicode MS"/>
        </w:rPr>
        <w:t>[</w:t>
      </w:r>
      <w:commentRangeStart w:id="398"/>
      <w:r>
        <w:rPr>
          <w:rFonts w:eastAsia="Arial Unicode MS" w:cs="Arial Unicode MS"/>
        </w:rPr>
        <w:t>Tom</w:t>
      </w:r>
      <w:commentRangeEnd w:id="398"/>
      <w:r>
        <w:commentReference w:id="398"/>
      </w:r>
      <w:r>
        <w:rPr>
          <w:rFonts w:eastAsia="Arial Unicode MS" w:cs="Arial Unicode MS"/>
        </w:rPr>
        <w:t>]</w:t>
      </w:r>
    </w:p>
    <w:p w14:paraId="30F96C10" w14:textId="77777777" w:rsidR="00FF31DA" w:rsidRDefault="00FF31DA">
      <w:pPr>
        <w:pStyle w:val="BodyA"/>
      </w:pPr>
    </w:p>
    <w:p w14:paraId="6BB35E81" w14:textId="77777777" w:rsidR="00FF31DA" w:rsidRDefault="00FF31DA">
      <w:pPr>
        <w:pStyle w:val="BodyA"/>
      </w:pPr>
    </w:p>
    <w:p w14:paraId="5B3D59A5" w14:textId="77777777" w:rsidR="00FF31DA" w:rsidRDefault="00FF31DA">
      <w:pPr>
        <w:pStyle w:val="BodyA"/>
      </w:pPr>
    </w:p>
    <w:p w14:paraId="5BA5069A" w14:textId="77777777" w:rsidR="00FF31DA" w:rsidRDefault="00FF31DA">
      <w:pPr>
        <w:pStyle w:val="BodyA"/>
      </w:pPr>
    </w:p>
    <w:p w14:paraId="64FB1EDB" w14:textId="77777777" w:rsidR="00FF31DA" w:rsidRDefault="00FF31DA">
      <w:pPr>
        <w:pStyle w:val="BodyA"/>
      </w:pPr>
    </w:p>
    <w:p w14:paraId="10DB9A64" w14:textId="77777777" w:rsidR="00FF31DA" w:rsidRDefault="00FF31DA">
      <w:pPr>
        <w:pStyle w:val="BodyA"/>
      </w:pPr>
    </w:p>
    <w:p w14:paraId="53BEB835" w14:textId="77777777" w:rsidR="00FF31DA" w:rsidRDefault="00FF31DA">
      <w:pPr>
        <w:pStyle w:val="BodyA"/>
      </w:pPr>
    </w:p>
    <w:p w14:paraId="56ADA6D7" w14:textId="77777777" w:rsidR="00FF31DA" w:rsidRDefault="00FF31DA">
      <w:pPr>
        <w:pStyle w:val="BodyA"/>
      </w:pPr>
    </w:p>
    <w:p w14:paraId="5EE65AEC" w14:textId="77777777" w:rsidR="00FF31DA" w:rsidRDefault="00FF31DA">
      <w:pPr>
        <w:pStyle w:val="BodyA"/>
      </w:pPr>
    </w:p>
    <w:p w14:paraId="463B0140" w14:textId="77777777" w:rsidR="00FF31DA" w:rsidRDefault="00FF31DA">
      <w:pPr>
        <w:pStyle w:val="BodyA"/>
      </w:pPr>
    </w:p>
    <w:p w14:paraId="60ABD535" w14:textId="77777777" w:rsidR="00FF31DA" w:rsidRDefault="0049599B">
      <w:pPr>
        <w:pStyle w:val="Heading"/>
      </w:pPr>
      <w:bookmarkStart w:id="399" w:name="_Toc98859491"/>
      <w:r>
        <w:rPr>
          <w:rFonts w:eastAsia="Arial Unicode MS" w:cs="Arial Unicode MS"/>
          <w:lang w:val="fr-FR"/>
        </w:rPr>
        <w:t>Transition</w:t>
      </w:r>
      <w:bookmarkEnd w:id="399"/>
    </w:p>
    <w:p w14:paraId="3B1F2DBE" w14:textId="77777777" w:rsidR="00FF31DA" w:rsidRDefault="0049599B">
      <w:pPr>
        <w:pStyle w:val="BodyREQUIREMENT"/>
      </w:pPr>
      <w:r>
        <w:t xml:space="preserve">13.4 Transition/Mobilization/De-Mobilization. The Government will not provide any funds for the transition, mobilization and de-mobilization of the Contractor employees, household goods, or family members. </w:t>
      </w:r>
    </w:p>
    <w:p w14:paraId="362AA38C" w14:textId="77777777" w:rsidR="00FF31DA" w:rsidRDefault="0049599B">
      <w:pPr>
        <w:pStyle w:val="BodyREQUIREMENT"/>
      </w:pPr>
      <w:r>
        <w:t xml:space="preserve">13.5 Transition-In Period. The phase-in period encompasses the people, processes, tools, technologies, and sequenced activities required to transfer service operations from the incumbent Contractor. The phase-in period is projected to be approximately 30 days. </w:t>
      </w:r>
    </w:p>
    <w:p w14:paraId="1CD0FD51" w14:textId="77777777" w:rsidR="00FF31DA" w:rsidRDefault="0049599B">
      <w:pPr>
        <w:pStyle w:val="BodyREQUIREMENT"/>
      </w:pPr>
      <w:r>
        <w:t>Assigned to: _________</w:t>
      </w:r>
    </w:p>
    <w:p w14:paraId="1892BC88" w14:textId="77777777" w:rsidR="00FF31DA" w:rsidRDefault="00FF31DA">
      <w:pPr>
        <w:pStyle w:val="BodyA"/>
      </w:pPr>
    </w:p>
    <w:p w14:paraId="50577869" w14:textId="0211507C" w:rsidR="00FF31DA" w:rsidRDefault="0049599B">
      <w:pPr>
        <w:pStyle w:val="BodyA"/>
      </w:pPr>
      <w:r>
        <w:rPr>
          <w:rFonts w:eastAsia="Arial Unicode MS" w:cs="Arial Unicode MS"/>
        </w:rPr>
        <w:t xml:space="preserve">Transition-In. AveningTech understands the success of this program relies on an effective contract transition — in fact, contract transition is </w:t>
      </w:r>
      <w:ins w:id="400" w:author="Lee Platt" w:date="2022-03-22T16:25:00Z">
        <w:r w:rsidR="00337111">
          <w:rPr>
            <w:rFonts w:eastAsia="Arial Unicode MS" w:cs="Arial Unicode MS"/>
          </w:rPr>
          <w:t xml:space="preserve">one of </w:t>
        </w:r>
      </w:ins>
      <w:r>
        <w:rPr>
          <w:rFonts w:eastAsia="Arial Unicode MS" w:cs="Arial Unicode MS"/>
        </w:rPr>
        <w:t xml:space="preserve">the most critical </w:t>
      </w:r>
      <w:del w:id="401" w:author="Lee Platt" w:date="2022-03-22T16:25:00Z">
        <w:r w:rsidR="005D50FD">
          <w:rPr>
            <w:rFonts w:eastAsia="Arial Unicode MS" w:cs="Arial Unicode MS"/>
          </w:rPr>
          <w:delText>phase</w:delText>
        </w:r>
      </w:del>
      <w:ins w:id="402" w:author="Lee Platt" w:date="2022-03-22T16:25:00Z">
        <w:r>
          <w:rPr>
            <w:rFonts w:eastAsia="Arial Unicode MS" w:cs="Arial Unicode MS"/>
          </w:rPr>
          <w:t>phase</w:t>
        </w:r>
        <w:r w:rsidR="00337111">
          <w:rPr>
            <w:rFonts w:eastAsia="Arial Unicode MS" w:cs="Arial Unicode MS"/>
          </w:rPr>
          <w:t>s</w:t>
        </w:r>
      </w:ins>
      <w:r>
        <w:rPr>
          <w:rFonts w:eastAsia="Arial Unicode MS" w:cs="Arial Unicode MS"/>
        </w:rPr>
        <w:t xml:space="preserve"> in the life of a contract.  A transition that goes well sets the stage for good contractor/Government relations and smooth performance throughout the performance period. A transition that goes badly undermines relationships and confidence in the new contract team when cooperation between the Government and new contractor is most critical.  It can take months to recover performance to acceptable levels. </w:t>
      </w:r>
    </w:p>
    <w:p w14:paraId="46B3272A" w14:textId="77777777" w:rsidR="00FF31DA" w:rsidRDefault="0049599B">
      <w:pPr>
        <w:pStyle w:val="BodyA"/>
      </w:pPr>
      <w:r>
        <w:rPr>
          <w:rFonts w:eastAsia="Arial Unicode MS" w:cs="Arial Unicode MS"/>
        </w:rPr>
        <w:t xml:space="preserve">Upon notice of award and before the start date — and non-billable to the government — we will initiate a pre-start-up phase so that the day of contract start will correspond with the start date of any new hires we are making to fill those inevitable empty slots. We understand that the support required cannot be allowed to degrade as a result of contract transition.  We also understand that the best contract transitions are cooperative efforts between the customer and new contractor.  All parties suffer when it goes badly, but </w:t>
      </w:r>
      <w:r>
        <w:rPr>
          <w:rFonts w:eastAsia="Arial Unicode MS" w:cs="Arial Unicode MS"/>
        </w:rPr>
        <w:lastRenderedPageBreak/>
        <w:t>most importantly, the mission suffers, an unacceptable situation. We will deliver a final Transition-In Plan no later than 5 business days after program kickoff.</w:t>
      </w:r>
    </w:p>
    <w:p w14:paraId="61F259FC" w14:textId="77777777" w:rsidR="00FF31DA" w:rsidRDefault="0049599B">
      <w:pPr>
        <w:pStyle w:val="BodyA"/>
      </w:pPr>
      <w:r>
        <w:rPr>
          <w:rFonts w:eastAsia="Arial Unicode MS" w:cs="Arial Unicode MS"/>
        </w:rPr>
        <w:t>While we have identified personnel to fill our entire anticipated level of effort, we believe the best approach to avoid disruption in service is to retain the incumbent staff, at least initially, and then subsequently work with the customer and the personnel to verify that they are indeed the best fit for each position. Over time, we may propose replacing personnel, with government concurrence, with our previously identified candidates, or we may recruit candidates with other skills and capabilities if necessary.</w:t>
      </w:r>
    </w:p>
    <w:p w14:paraId="29730FAF" w14:textId="03CB17A9" w:rsidR="00FF31DA" w:rsidRDefault="0049599B">
      <w:pPr>
        <w:pStyle w:val="BodyA"/>
      </w:pPr>
      <w:r>
        <w:rPr>
          <w:rFonts w:eastAsia="Arial Unicode MS" w:cs="Arial Unicode MS"/>
        </w:rPr>
        <w:t xml:space="preserve">Recruiting and transitioning incumbent staff will ensure continuity of operations and minimize risk of degradation of service. We have conducted similar transitions in the past successfully. As the prime contractor supporting US Coast Guard TISCOM, we received notice of award on a Thursday evening, and had all 15 incumbent staff, including subcontractors, on site and ready to work the following Monday morning. </w:t>
      </w:r>
      <w:ins w:id="403" w:author="Lee Platt" w:date="2022-03-22T16:25:00Z">
        <w:r w:rsidR="00337111">
          <w:rPr>
            <w:rFonts w:eastAsia="Arial Unicode MS" w:cs="Arial Unicode MS"/>
          </w:rPr>
          <w:t xml:space="preserve">On a recent contract awarded by the Marine Corps, we received notification of award on a Wednesday, and had 5 of the 6 key personnel on site and ready to work on the following Monday morning. </w:t>
        </w:r>
      </w:ins>
      <w:r>
        <w:rPr>
          <w:rFonts w:eastAsia="Arial Unicode MS" w:cs="Arial Unicode MS"/>
        </w:rPr>
        <w:t>As a small business, we are unencumbered by needless bureaucracy, and can execute background checks, clearance verifications, employment applications, offer letters, visit requests, and subcontracts seamlessly and rapidly. We work within the time allocated.</w:t>
      </w:r>
    </w:p>
    <w:p w14:paraId="3E2D7F12" w14:textId="77777777" w:rsidR="00FF31DA" w:rsidRDefault="0049599B">
      <w:pPr>
        <w:pStyle w:val="BodyA"/>
      </w:pPr>
      <w:r>
        <w:rPr>
          <w:rFonts w:eastAsia="Arial Unicode MS" w:cs="Arial Unicode MS"/>
        </w:rPr>
        <w:t>We have identified fully qualified, cleared and certified candidates for all positions as defined in the RFP.  Resumes detailing their skills and experience and copies of required certifications are included.</w:t>
      </w:r>
    </w:p>
    <w:p w14:paraId="7270AEDA" w14:textId="77777777" w:rsidR="00FF31DA" w:rsidRDefault="0049599B">
      <w:pPr>
        <w:pStyle w:val="BodyA"/>
      </w:pPr>
      <w:r>
        <w:rPr>
          <w:rFonts w:eastAsia="Arial Unicode MS" w:cs="Arial Unicode MS"/>
        </w:rPr>
        <w:t>While we are prepared to assign our proposed key personnel for every position on this contract, our expectation is that the Government may wish to retain some, if not all, of the incumbent staff. If that is the case, we intend to offer qualified and interested incumbent personnel first right of refusal, and retain them in their current positions with government concurrence.</w:t>
      </w:r>
    </w:p>
    <w:p w14:paraId="67F0CED0" w14:textId="77777777" w:rsidR="00FF31DA" w:rsidRDefault="0049599B">
      <w:pPr>
        <w:pStyle w:val="BodyA"/>
      </w:pPr>
      <w:r>
        <w:rPr>
          <w:rFonts w:eastAsia="Arial Unicode MS" w:cs="Arial Unicode MS"/>
        </w:rPr>
        <w:t>We recognize that there are advantages and disadvantages of employing incumbent contractor personnel; incumbent personnel bring specific knowledge and firsthand experience that can make an important contribution to a seamless transition, but they can also be too tied to current practices and unwilling to make the necessary changes to improve contract performance.</w:t>
      </w:r>
    </w:p>
    <w:p w14:paraId="1C3AF7E0" w14:textId="77777777" w:rsidR="00FF31DA" w:rsidRDefault="0049599B">
      <w:pPr>
        <w:pStyle w:val="BodyA"/>
      </w:pPr>
      <w:r>
        <w:rPr>
          <w:rFonts w:eastAsia="Arial Unicode MS" w:cs="Arial Unicode MS"/>
        </w:rPr>
        <w:t>Our stated strategy is to hire all incumbent staff — because that’s the most effective way to avoid disruption and ensure a smooth transition; however, in order to ensure we will satisfy customer expectations, we will carefully evaluate personnel to determine if all incumbent personnel are effective, assigned to the correct positions, and performing in accordance with expectations and requirements. At that point, we will start replacing non-performers with our previously identified personnel or propose new candidates (with customer approval). With the insight our teammate Leidos offers based on their prior history of supporting this organization, as well as their global reach, the government will get additional recruiting and staffing “bang for the buck.” </w:t>
      </w:r>
    </w:p>
    <w:p w14:paraId="1D441EF3" w14:textId="77777777" w:rsidR="00FF31DA" w:rsidRDefault="0049599B">
      <w:pPr>
        <w:pStyle w:val="BodyA"/>
      </w:pPr>
      <w:r>
        <w:rPr>
          <w:rFonts w:eastAsia="Arial Unicode MS" w:cs="Arial Unicode MS"/>
        </w:rPr>
        <w:t>We recognize that a successful transition relies upon close collaboration with any out-going incumbent (if it exists), coupled with dedicated resources working towards a well-defined set of milestones. Short transition-in periods pose risks that need to be mitigated through close collaboration with all parties involved. The coordination, collaboration and cooperation from any outgoing contractor and the customer will be critical in ensuring the proper turnover of important project documentation, artifacts and process and procedures contributing to achieving operational readiness.</w:t>
      </w:r>
    </w:p>
    <w:p w14:paraId="59640A32" w14:textId="77777777" w:rsidR="00FF31DA" w:rsidRDefault="0049599B">
      <w:pPr>
        <w:pStyle w:val="BodyA"/>
      </w:pPr>
      <w:r>
        <w:rPr>
          <w:rFonts w:eastAsia="Arial Unicode MS" w:cs="Arial Unicode MS"/>
        </w:rPr>
        <w:t>Our Transition Management Plan addresses all aspects of technical and cultural transition, and places emphasis on service continuity by minimizing the impact to operations. The main objective of the Transition Plan is to support project start-up and execution, and address change management and transformation with minimal impact on the client organization and ongoing efforts.</w:t>
      </w:r>
    </w:p>
    <w:p w14:paraId="6DE809A9" w14:textId="77777777" w:rsidR="00FF31DA" w:rsidRDefault="0049599B">
      <w:pPr>
        <w:pStyle w:val="BodyA"/>
      </w:pPr>
      <w:r>
        <w:rPr>
          <w:rFonts w:eastAsia="Arial Unicode MS" w:cs="Arial Unicode MS"/>
        </w:rPr>
        <w:lastRenderedPageBreak/>
        <w:t>Phased Approach to Transition. Ordinarily beginning with Pre-Transition, through Transition Execution, and into Post-Transition, our phased approach addresses critical transition elements, including risk management, quality and performance management, organizational change management, communication, staffing, resource allocation, knowledge transfer and training. Ultimately, the objective is assimilation of operations, equipment and technology. These elements are integrated with our established quality management practices, ensuring our team will operate efficiently and effectively while obtaining the necessary knowledge transfer and appropriate staff conversion.</w:t>
      </w:r>
    </w:p>
    <w:p w14:paraId="79C78F01" w14:textId="77777777" w:rsidR="00FF31DA" w:rsidRDefault="0049599B">
      <w:pPr>
        <w:pStyle w:val="BodyA"/>
      </w:pPr>
      <w:r>
        <w:rPr>
          <w:rFonts w:eastAsia="Arial Unicode MS" w:cs="Arial Unicode MS"/>
        </w:rPr>
        <w:t>Our phased approach to transition relies on solid leadership by a committed and experienced transition team interfacing with the customer, and our application of proven practices fine-tuned through experience with similar transitions within the DoD environment. This approach will provide the client with the assurance of full commencement of services upon transition-in. Due to the requirement for a one-week transition, these activities will be abbreviated and compressed, but will still occur.</w:t>
      </w:r>
    </w:p>
    <w:p w14:paraId="77C607E1" w14:textId="77777777" w:rsidR="00FF31DA" w:rsidRDefault="0049599B">
      <w:pPr>
        <w:pStyle w:val="BodyA"/>
      </w:pPr>
      <w:r>
        <w:rPr>
          <w:rFonts w:eastAsia="Arial Unicode MS" w:cs="Arial Unicode MS"/>
        </w:rPr>
        <w:t>For each specific effort, our transition team works with the client to prepare a detailed schedule with milestones to ensure that we address every aspect of the project and comply with the client’s schedule for final handoff. We will schedule and conduct daily transition status meetings and provide a transition status report that includes clearly identified transition risks, issues and mitigation strategies. We will address the transition of personnel, processes, documentation, tools and technology to ensure that we have the tools and processes in place to complete necessary actions, and we will rely on open and constant communication to avoid any surprises during the course of the transition period.</w:t>
      </w:r>
    </w:p>
    <w:p w14:paraId="03293FF3" w14:textId="77777777" w:rsidR="00FF31DA" w:rsidRDefault="00FF31DA">
      <w:pPr>
        <w:pStyle w:val="BodyA"/>
      </w:pPr>
    </w:p>
    <w:p w14:paraId="6086EE78" w14:textId="77777777" w:rsidR="00FF31DA" w:rsidRDefault="00FF31DA">
      <w:pPr>
        <w:pStyle w:val="BodyA"/>
      </w:pPr>
    </w:p>
    <w:p w14:paraId="33775D58" w14:textId="77777777" w:rsidR="00FF31DA" w:rsidRDefault="00FF31DA">
      <w:pPr>
        <w:pStyle w:val="BodyA"/>
      </w:pPr>
    </w:p>
    <w:p w14:paraId="0544CB18" w14:textId="77777777" w:rsidR="00FF31DA" w:rsidRDefault="00FF31DA">
      <w:pPr>
        <w:pStyle w:val="BodyA"/>
      </w:pPr>
    </w:p>
    <w:p w14:paraId="3B300E31" w14:textId="77777777" w:rsidR="00FF31DA" w:rsidRDefault="00FF31DA">
      <w:pPr>
        <w:pStyle w:val="BodyA"/>
      </w:pPr>
    </w:p>
    <w:p w14:paraId="3D9D49AA" w14:textId="77777777" w:rsidR="00FF31DA" w:rsidRDefault="00FF31DA">
      <w:pPr>
        <w:pStyle w:val="BodyA"/>
      </w:pPr>
    </w:p>
    <w:p w14:paraId="561FCCC2" w14:textId="77777777" w:rsidR="00FF31DA" w:rsidRDefault="00FF31DA">
      <w:pPr>
        <w:pStyle w:val="BodyA"/>
      </w:pPr>
    </w:p>
    <w:p w14:paraId="1CFF0BB1" w14:textId="77777777" w:rsidR="00FF31DA" w:rsidRDefault="00FF31DA">
      <w:pPr>
        <w:pStyle w:val="BodyA"/>
      </w:pPr>
    </w:p>
    <w:p w14:paraId="7F703746" w14:textId="77777777" w:rsidR="00FF31DA" w:rsidRDefault="00FF31DA">
      <w:pPr>
        <w:pStyle w:val="BodyA"/>
      </w:pPr>
    </w:p>
    <w:p w14:paraId="0F057E8E" w14:textId="77777777" w:rsidR="00FF31DA" w:rsidRDefault="00FF31DA">
      <w:pPr>
        <w:pStyle w:val="BodyA"/>
      </w:pPr>
    </w:p>
    <w:p w14:paraId="60D4C674" w14:textId="77777777" w:rsidR="00FF31DA" w:rsidRDefault="0049599B">
      <w:pPr>
        <w:pStyle w:val="Heading"/>
      </w:pPr>
      <w:bookmarkStart w:id="404" w:name="_Toc98859492"/>
      <w:r>
        <w:rPr>
          <w:rFonts w:eastAsia="Arial Unicode MS" w:cs="Arial Unicode MS"/>
        </w:rPr>
        <w:t>Quality Assurance</w:t>
      </w:r>
      <w:bookmarkEnd w:id="404"/>
    </w:p>
    <w:p w14:paraId="5DCE4B2C" w14:textId="77777777" w:rsidR="00FF31DA" w:rsidRDefault="0049599B">
      <w:pPr>
        <w:pStyle w:val="BodyREQUIREMENT"/>
      </w:pPr>
      <w:r>
        <w:t>Assigned to: Tom</w:t>
      </w:r>
    </w:p>
    <w:p w14:paraId="4E26BA90" w14:textId="77777777" w:rsidR="00FF31DA" w:rsidRDefault="00FF31DA">
      <w:pPr>
        <w:pStyle w:val="BodyA"/>
      </w:pPr>
    </w:p>
    <w:p w14:paraId="3ED00F83" w14:textId="77777777" w:rsidR="00FF31DA" w:rsidRDefault="00FF31DA">
      <w:pPr>
        <w:pStyle w:val="BodyA"/>
      </w:pPr>
    </w:p>
    <w:p w14:paraId="4EEFEF54" w14:textId="77777777" w:rsidR="00FF31DA" w:rsidRDefault="0049599B">
      <w:pPr>
        <w:pStyle w:val="Heading2"/>
      </w:pPr>
      <w:bookmarkStart w:id="405" w:name="_Toc98859493"/>
      <w:r>
        <w:rPr>
          <w:rFonts w:eastAsia="Arial Unicode MS" w:cs="Arial Unicode MS"/>
        </w:rPr>
        <w:t>Approach to Quality</w:t>
      </w:r>
      <w:bookmarkEnd w:id="405"/>
      <w:r>
        <w:rPr>
          <w:rFonts w:eastAsia="Arial Unicode MS" w:cs="Arial Unicode MS"/>
        </w:rPr>
        <w:t xml:space="preserve"> </w:t>
      </w:r>
    </w:p>
    <w:p w14:paraId="65BD4214" w14:textId="77777777" w:rsidR="00FF31DA" w:rsidRDefault="0049599B">
      <w:pPr>
        <w:pStyle w:val="Heading2"/>
      </w:pPr>
      <w:bookmarkStart w:id="406" w:name="_Toc98859494"/>
      <w:r>
        <w:rPr>
          <w:rFonts w:eastAsia="Arial Unicode MS" w:cs="Arial Unicode MS"/>
          <w:lang w:val="it-IT"/>
        </w:rPr>
        <w:t>7. Performance Standards.</w:t>
      </w:r>
      <w:bookmarkEnd w:id="406"/>
      <w:r>
        <w:rPr>
          <w:rFonts w:eastAsia="Arial Unicode MS" w:cs="Arial Unicode MS"/>
          <w:lang w:val="it-IT"/>
        </w:rPr>
        <w:t xml:space="preserve"> </w:t>
      </w:r>
    </w:p>
    <w:p w14:paraId="289CEDEE" w14:textId="77777777" w:rsidR="00FF31DA" w:rsidRDefault="0049599B">
      <w:pPr>
        <w:pStyle w:val="BodyREQUIREMENT"/>
      </w:pPr>
      <w:r>
        <w:t>7.1 Service Calls. 7.1.1 Response Times. 7.1.2 Cell Phone Availability. 7.1.3 Completion Time Delays. 7.2 Acceptable Quality Level.  See page 177 of RFP PWS</w:t>
      </w:r>
    </w:p>
    <w:p w14:paraId="2760962F" w14:textId="77777777" w:rsidR="00FF31DA" w:rsidRDefault="00FF31DA">
      <w:pPr>
        <w:pStyle w:val="BodyA"/>
      </w:pPr>
    </w:p>
    <w:p w14:paraId="3F6E50EE" w14:textId="77777777" w:rsidR="00FF31DA" w:rsidRDefault="0049599B">
      <w:pPr>
        <w:pStyle w:val="BodyA"/>
      </w:pPr>
      <w:r>
        <w:rPr>
          <w:rFonts w:eastAsia="Arial Unicode MS" w:cs="Arial Unicode MS"/>
        </w:rPr>
        <w:t xml:space="preserve">As part of our quality assurance process, AveningTech incorporates a formal lessons learned process throughout the life of our projects included in our internal quarterly program reviews. We have found that conducting overarching lessons learned reviews at periodic intervals serves as a basis for new and innovative solutions for our clients. Our PM schedules formal lessons learned meetings on a quarterly basis to include members of the AveningTech team and all relevant stakeholders in the customer organization. Results are formally documented and shared with all parties involved and are included as part of a Monthly Status Report. </w:t>
      </w:r>
    </w:p>
    <w:p w14:paraId="06239BB9" w14:textId="77777777" w:rsidR="00FF31DA" w:rsidRDefault="0049599B">
      <w:pPr>
        <w:pStyle w:val="BodyA"/>
      </w:pPr>
      <w:r>
        <w:rPr>
          <w:rFonts w:eastAsia="Arial Unicode MS" w:cs="Arial Unicode MS"/>
        </w:rPr>
        <w:t xml:space="preserve">Based on input received during the lessons learned process and annual customer surveys, we identify best practices and changes in standardized methods, processes and procedures to benefit service delivery. We </w:t>
      </w:r>
      <w:r>
        <w:rPr>
          <w:rFonts w:eastAsia="Arial Unicode MS" w:cs="Arial Unicode MS"/>
        </w:rPr>
        <w:lastRenderedPageBreak/>
        <w:t>will present our deliverables so the government may evaluate our performance under this effort in accordance with the Quality Assurance Surveillance Plan (QASP), primarily focused on what the Government must do to ensure that the AveningTech has performed up to standards. It defines how the performance standards will be applied, the frequency of surveillance, and the maximum acceptable defect rate(s).</w:t>
      </w:r>
    </w:p>
    <w:p w14:paraId="1F19B2D8" w14:textId="2BFEAD85" w:rsidR="00FF31DA" w:rsidRDefault="0049599B">
      <w:pPr>
        <w:pStyle w:val="BodyA"/>
      </w:pPr>
      <w:r>
        <w:rPr>
          <w:rFonts w:eastAsia="Arial Unicode MS" w:cs="Arial Unicode MS"/>
        </w:rPr>
        <w:t xml:space="preserve">Our proven Quality Management Approach comprising of continuous day-to-day QA and QC functions is central to we detecting variances, investigating the potential causes and zeroing in on the correct root causes for these variances, and then taking steps to effectively eradicating the root causes. This kicks off with our PM conducting regular internal audits on contract deliverables vis-à-vis the Performance Measures, and continually monitor ream performance on each Performance Measure   against the Acceptance Criteria thresholds via our cloud based </w:t>
      </w:r>
      <w:del w:id="407" w:author="Microsoft Office User" w:date="2022-03-22T16:43:00Z">
        <w:r w:rsidDel="005A0150">
          <w:rPr>
            <w:rFonts w:eastAsia="Arial Unicode MS" w:cs="Arial Unicode MS"/>
          </w:rPr>
          <w:delText xml:space="preserve">vPMO </w:delText>
        </w:r>
      </w:del>
      <w:r w:rsidR="005A0150">
        <w:rPr>
          <w:rFonts w:eastAsia="Arial Unicode MS" w:cs="Arial Unicode MS"/>
        </w:rPr>
        <w:t xml:space="preserve">project management </w:t>
      </w:r>
      <w:r>
        <w:rPr>
          <w:rFonts w:eastAsia="Arial Unicode MS" w:cs="Arial Unicode MS"/>
        </w:rPr>
        <w:t>system. The results of internal audits will be documented in the pre-approved format, and sent to the relevant stakeholder for assessment. The deliverables will be measured against the acceptance criteria and the results logged on QA Audit sheets. Internal audits are extremely effective in identifying the performance issues before they become major issues.</w:t>
      </w:r>
    </w:p>
    <w:p w14:paraId="37EEC982" w14:textId="60AF90FD" w:rsidR="00FF31DA" w:rsidRDefault="0049599B">
      <w:pPr>
        <w:pStyle w:val="BodyA"/>
      </w:pPr>
      <w:r>
        <w:rPr>
          <w:rFonts w:eastAsia="Arial Unicode MS" w:cs="Arial Unicode MS"/>
        </w:rPr>
        <w:t xml:space="preserve">We will use several tools such as Cause and Effect Diagrams, Check Sheets generated by our </w:t>
      </w:r>
      <w:del w:id="408" w:author="Microsoft Office User" w:date="2022-03-22T16:44:00Z">
        <w:r w:rsidDel="005A0150">
          <w:rPr>
            <w:rFonts w:eastAsia="Arial Unicode MS" w:cs="Arial Unicode MS"/>
          </w:rPr>
          <w:delText>vPMO</w:delText>
        </w:r>
      </w:del>
      <w:r w:rsidR="005A0150">
        <w:rPr>
          <w:rFonts w:eastAsia="Arial Unicode MS" w:cs="Arial Unicode MS"/>
        </w:rPr>
        <w:t>project management portal</w:t>
      </w:r>
      <w:r>
        <w:rPr>
          <w:rFonts w:eastAsia="Arial Unicode MS" w:cs="Arial Unicode MS"/>
        </w:rPr>
        <w:t>, Control Charts, Pareto diagrams, Statistical sampling, Histograms, Scatter Diagrams, and Flowcharts to graphically display and track the results of audits and identify the top five causes of variance between the required and the actual project results. Also, the project team members responsible for these causes of variances will be accurately identified. The variances could be budget variances, schedule variances or variances to one of the Performance Measures like number of bugs in a set of code or system downtime.</w:t>
      </w:r>
    </w:p>
    <w:p w14:paraId="5EB54D2D" w14:textId="77777777" w:rsidR="00FF31DA" w:rsidRDefault="0049599B">
      <w:pPr>
        <w:pStyle w:val="BodyA"/>
      </w:pPr>
      <w:r>
        <w:rPr>
          <w:rFonts w:eastAsia="Arial Unicode MS" w:cs="Arial Unicode MS"/>
        </w:rPr>
        <w:t>Our PM will also closely examine the organizational processes that create and shape deliverables. Project Deliverables will be “Quality Assured” through advisory reviews made up of relevant technical staff and Subject Matter Experts. In addition, the government will review and provide final approval of all deliverables. Our QA reviews are structured examinations in which project products are reviewed for consistency, correctness and completeness by the PM along with the government. Quality assurance reviews will be conducted for each deliverable specified in the Deliverables Schedule. If there is a lengthy time lag between deliverables, the government may request interim or “draft” deliverables for review.</w:t>
      </w:r>
    </w:p>
    <w:p w14:paraId="6C5EA617" w14:textId="77777777" w:rsidR="00FF31DA" w:rsidRDefault="0049599B">
      <w:pPr>
        <w:pStyle w:val="BodyA"/>
      </w:pPr>
      <w:r>
        <w:rPr>
          <w:rFonts w:eastAsia="Arial Unicode MS" w:cs="Arial Unicode MS"/>
        </w:rPr>
        <w:t>If the government notifies us that a ‘Corrective Action Plan’ is necessary, our PM will develop and submit it to the government within 48 hours of the notice. Once the root cause of the variances is established through random audits, trend analysis, statistical sampling, Control Charts, Pareto diagrams, ‘Customer Feedback’ survey forms, issue logs and advisory process reviews, AveningTech will propose to the government to either replace the project staff responsible for consistent variances, or changes to operational processes that are causing the variances. This would be done by developing and submitting a ‘Recommended Corrective Action Plan’ to the CO and COTR in order to eradicate the root cause of variance and prevent the variance from re-occurring. Upon the CO’s approval, we will take steps to implement the proposed changes within 24 hours.</w:t>
      </w:r>
    </w:p>
    <w:p w14:paraId="0616AC08" w14:textId="77777777" w:rsidR="00FF31DA" w:rsidRDefault="00FF31DA">
      <w:pPr>
        <w:pStyle w:val="BodyA"/>
      </w:pPr>
    </w:p>
    <w:p w14:paraId="2ED26322" w14:textId="77777777" w:rsidR="00FF31DA" w:rsidRDefault="0049599B">
      <w:pPr>
        <w:pStyle w:val="BodyA"/>
      </w:pPr>
      <w:r>
        <w:rPr>
          <w:rFonts w:eastAsia="Arial Unicode MS" w:cs="Arial Unicode MS"/>
        </w:rPr>
        <w:t>Address the Quality Assurance Surveillance Plan (QASP) referencing a draft QAP</w:t>
      </w:r>
    </w:p>
    <w:sectPr w:rsidR="00FF31DA">
      <w:headerReference w:type="default" r:id="rId19"/>
      <w:footerReference w:type="default" r:id="rId20"/>
      <w:pgSz w:w="12240" w:h="15840"/>
      <w:pgMar w:top="1440" w:right="1440" w:bottom="1440" w:left="1440" w:header="720" w:footer="86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Tom Termini" w:date="2022-03-17T20:25:00Z" w:initials="">
    <w:p w14:paraId="4AFB9EDF" w14:textId="77777777" w:rsidR="00FF31DA" w:rsidRDefault="00FF31DA">
      <w:pPr>
        <w:pStyle w:val="Default"/>
      </w:pPr>
    </w:p>
    <w:p w14:paraId="320AA54F" w14:textId="77777777" w:rsidR="00FF31DA" w:rsidRDefault="0049599B">
      <w:pPr>
        <w:pStyle w:val="Default"/>
      </w:pPr>
      <w:r>
        <w:rPr>
          <w:rFonts w:eastAsia="Arial Unicode MS" w:cs="Arial Unicode MS"/>
        </w:rPr>
        <w:t>Tom will take a cut</w:t>
      </w:r>
    </w:p>
  </w:comment>
  <w:comment w:id="20" w:author="Microsoft Office User" w:date="2022-03-22T19:34:00Z" w:initials="MOU">
    <w:p w14:paraId="019E0D35" w14:textId="4B6C1A29" w:rsidR="006D0D24" w:rsidRDefault="006D0D24">
      <w:pPr>
        <w:pStyle w:val="CommentText"/>
      </w:pPr>
      <w:r>
        <w:rPr>
          <w:rStyle w:val="CommentReference"/>
        </w:rPr>
        <w:annotationRef/>
      </w:r>
      <w:r>
        <w:t>These (subtasks 5-10) are all site-specific; combine in one ¶ as a means to cover the bases.</w:t>
      </w:r>
    </w:p>
  </w:comment>
  <w:comment w:id="44" w:author="Logan Korn" w:date="2022-03-21T13:41:00Z" w:initials="LK">
    <w:p w14:paraId="660057EC" w14:textId="77777777" w:rsidR="00B4054E" w:rsidRDefault="00B4054E" w:rsidP="000E7D9F">
      <w:pPr>
        <w:pStyle w:val="CommentText"/>
      </w:pPr>
      <w:r>
        <w:rPr>
          <w:rStyle w:val="CommentReference"/>
        </w:rPr>
        <w:annotationRef/>
      </w:r>
      <w:r>
        <w:t xml:space="preserve">Subtasks 6-10 are all related to site CS activities and can be combined into one section. This will save us page count. It's also not an evaluated factor so we will address it without diving too deep. Additionally, we can leverage our TISCOM support to cover this whole section since the tasks are very similar. </w:t>
      </w:r>
    </w:p>
  </w:comment>
  <w:comment w:id="66" w:author="Microsoft Office User" w:date="2022-03-22T19:36:00Z" w:initials="MOU">
    <w:p w14:paraId="143B87E9" w14:textId="1C2669DC" w:rsidR="006D0D24" w:rsidRDefault="006D0D24">
      <w:pPr>
        <w:pStyle w:val="CommentText"/>
      </w:pPr>
      <w:r>
        <w:rPr>
          <w:rStyle w:val="CommentReference"/>
        </w:rPr>
        <w:annotationRef/>
      </w:r>
      <w:r>
        <w:t>In paragraph form, outline the site security plan</w:t>
      </w:r>
    </w:p>
  </w:comment>
  <w:comment w:id="69" w:author="Microsoft Office User" w:date="2022-03-22T19:37:00Z" w:initials="MOU">
    <w:p w14:paraId="08B7E828" w14:textId="06F2DE8C" w:rsidR="006D0D24" w:rsidRDefault="006D0D24">
      <w:pPr>
        <w:pStyle w:val="CommentText"/>
      </w:pPr>
      <w:r>
        <w:rPr>
          <w:rStyle w:val="CommentReference"/>
        </w:rPr>
        <w:annotationRef/>
      </w:r>
      <w:r>
        <w:t>Each subcontractor to draft a ¶ describing why each is most appropriate for their respective roles.</w:t>
      </w:r>
    </w:p>
  </w:comment>
  <w:comment w:id="74" w:author="Microsoft Office User" w:date="2022-03-22T19:39:00Z" w:initials="MOU">
    <w:p w14:paraId="50B95BF5" w14:textId="1EBB6919" w:rsidR="003B3D97" w:rsidRDefault="003B3D97">
      <w:pPr>
        <w:pStyle w:val="CommentText"/>
      </w:pPr>
      <w:r>
        <w:rPr>
          <w:rStyle w:val="CommentReference"/>
        </w:rPr>
        <w:annotationRef/>
      </w:r>
      <w:r>
        <w:t xml:space="preserve">Lee, Gary to draft an intro ¶ to describe our </w:t>
      </w:r>
      <w:r>
        <w:t>stengths.</w:t>
      </w:r>
    </w:p>
  </w:comment>
  <w:comment w:id="87" w:author="Microsoft Office User" w:date="2022-03-22T19:41:00Z" w:initials="MOU">
    <w:p w14:paraId="48DE4269" w14:textId="407E261C" w:rsidR="003B3D97" w:rsidRDefault="003B3D97">
      <w:pPr>
        <w:pStyle w:val="CommentText"/>
      </w:pPr>
      <w:r>
        <w:rPr>
          <w:rStyle w:val="CommentReference"/>
        </w:rPr>
        <w:annotationRef/>
      </w:r>
      <w:r>
        <w:t>Lee and Logan will draft a paragraph or two.</w:t>
      </w:r>
    </w:p>
  </w:comment>
  <w:comment w:id="90" w:author="Tom Termini" w:date="2022-03-17T20:11:00Z" w:initials="">
    <w:p w14:paraId="5D748870" w14:textId="77777777" w:rsidR="00FF31DA" w:rsidRDefault="00FF31DA">
      <w:pPr>
        <w:pStyle w:val="Default"/>
      </w:pPr>
    </w:p>
    <w:p w14:paraId="5AA30821" w14:textId="77777777" w:rsidR="00FF31DA" w:rsidRDefault="0049599B">
      <w:pPr>
        <w:pStyle w:val="Default"/>
      </w:pPr>
      <w:r>
        <w:rPr>
          <w:rFonts w:eastAsia="Arial Unicode MS" w:cs="Arial Unicode MS"/>
        </w:rPr>
        <w:t>Needs to be more of a “how” than a “We do…”</w:t>
      </w:r>
    </w:p>
  </w:comment>
  <w:comment w:id="99" w:author="Tom Termini" w:date="2022-03-17T20:12:00Z" w:initials="">
    <w:p w14:paraId="3B7BB2DB" w14:textId="77777777" w:rsidR="00FF31DA" w:rsidRDefault="00FF31DA">
      <w:pPr>
        <w:pStyle w:val="Default"/>
      </w:pPr>
    </w:p>
    <w:p w14:paraId="13893F5F" w14:textId="77777777" w:rsidR="00FF31DA" w:rsidRDefault="0049599B">
      <w:pPr>
        <w:pStyle w:val="Default"/>
      </w:pPr>
      <w:r>
        <w:rPr>
          <w:rFonts w:eastAsia="Arial Unicode MS" w:cs="Arial Unicode MS"/>
        </w:rPr>
        <w:t>Add our SharePont portal/dashboard work with DoE &amp; NOAA</w:t>
      </w:r>
    </w:p>
  </w:comment>
  <w:comment w:id="100" w:author="Microsoft Office User" w:date="2022-03-22T16:29:00Z" w:initials="MOU">
    <w:p w14:paraId="7C30D7A2" w14:textId="77777777" w:rsidR="00C13A7C" w:rsidRDefault="00C13A7C" w:rsidP="00C13A7C">
      <w:pPr>
        <w:pStyle w:val="CommentText"/>
      </w:pPr>
      <w:r>
        <w:rPr>
          <w:rStyle w:val="CommentReference"/>
        </w:rPr>
        <w:annotationRef/>
      </w:r>
      <w:r>
        <w:rPr>
          <w:rStyle w:val="CommentReference"/>
        </w:rPr>
        <w:annotationRef/>
      </w:r>
      <w:r>
        <w:rPr>
          <w:b/>
          <w:bCs/>
        </w:rPr>
        <w:t xml:space="preserve">6.3.2 </w:t>
      </w:r>
      <w:r>
        <w:t>Subtask 2 – Application Strategy Management. The Contractor shall provide System Administration support</w:t>
      </w:r>
    </w:p>
    <w:p w14:paraId="78CD6E57" w14:textId="77777777" w:rsidR="00C13A7C" w:rsidRDefault="00C13A7C" w:rsidP="00C13A7C">
      <w:pPr>
        <w:pStyle w:val="CommentText"/>
      </w:pPr>
      <w:r>
        <w:t>for Japanese application tools, support for migration of tools to modernized tools and for new tools and/or system</w:t>
      </w:r>
    </w:p>
    <w:p w14:paraId="7C0EEF9F" w14:textId="77777777" w:rsidR="00C13A7C" w:rsidRDefault="00C13A7C" w:rsidP="00C13A7C">
      <w:pPr>
        <w:pStyle w:val="CommentText"/>
      </w:pPr>
      <w:r>
        <w:t>requirements following IAW CNIC, CNFJ / CNRJ cyber security policy and guidelines.</w:t>
      </w:r>
    </w:p>
    <w:p w14:paraId="640B95E1" w14:textId="77777777" w:rsidR="00C13A7C" w:rsidRDefault="00C13A7C" w:rsidP="00C13A7C">
      <w:pPr>
        <w:pStyle w:val="CommentText"/>
      </w:pPr>
      <w:r>
        <w:rPr>
          <w:rFonts w:hint="eastAsia"/>
        </w:rPr>
        <w:t></w:t>
      </w:r>
      <w:r>
        <w:t xml:space="preserve"> Provide support to identify IT solutions and assist with developing and documenting standard operating</w:t>
      </w:r>
    </w:p>
    <w:p w14:paraId="2B81C0F7" w14:textId="77777777" w:rsidR="00C13A7C" w:rsidRDefault="00C13A7C" w:rsidP="00C13A7C">
      <w:pPr>
        <w:pStyle w:val="CommentText"/>
      </w:pPr>
      <w:r>
        <w:t>procedures</w:t>
      </w:r>
    </w:p>
    <w:p w14:paraId="2BD4909C" w14:textId="77777777" w:rsidR="00C13A7C" w:rsidRDefault="00C13A7C" w:rsidP="00C13A7C">
      <w:pPr>
        <w:pStyle w:val="CommentText"/>
      </w:pPr>
      <w:r>
        <w:rPr>
          <w:rFonts w:hint="eastAsia"/>
        </w:rPr>
        <w:t></w:t>
      </w:r>
      <w:r>
        <w:t xml:space="preserve"> Assist with development of training for new IT solutions deployed</w:t>
      </w:r>
    </w:p>
    <w:p w14:paraId="14BC7216" w14:textId="77777777" w:rsidR="00C13A7C" w:rsidRDefault="00C13A7C" w:rsidP="00C13A7C">
      <w:pPr>
        <w:pStyle w:val="CommentText"/>
      </w:pPr>
      <w:r>
        <w:rPr>
          <w:rFonts w:hint="eastAsia"/>
        </w:rPr>
        <w:t></w:t>
      </w:r>
      <w:r>
        <w:t xml:space="preserve"> Deploy replacement hardware, software, and/or peripherals</w:t>
      </w:r>
    </w:p>
    <w:p w14:paraId="1C717F6D" w14:textId="77777777" w:rsidR="00C13A7C" w:rsidRDefault="00C13A7C" w:rsidP="00C13A7C">
      <w:pPr>
        <w:pStyle w:val="CommentText"/>
      </w:pPr>
      <w:r>
        <w:rPr>
          <w:rFonts w:hint="eastAsia"/>
        </w:rPr>
        <w:t></w:t>
      </w:r>
      <w:r>
        <w:t xml:space="preserve"> Account management</w:t>
      </w:r>
    </w:p>
    <w:p w14:paraId="49322C5F" w14:textId="77777777" w:rsidR="00C13A7C" w:rsidRDefault="00C13A7C" w:rsidP="00C13A7C">
      <w:pPr>
        <w:pStyle w:val="CommentText"/>
      </w:pPr>
      <w:r>
        <w:rPr>
          <w:rFonts w:hint="eastAsia"/>
        </w:rPr>
        <w:t></w:t>
      </w:r>
      <w:r>
        <w:t xml:space="preserve"> Conduct patching</w:t>
      </w:r>
    </w:p>
    <w:p w14:paraId="24DD260F" w14:textId="77777777" w:rsidR="00C13A7C" w:rsidRDefault="00C13A7C" w:rsidP="00C13A7C">
      <w:pPr>
        <w:pStyle w:val="CommentText"/>
      </w:pPr>
      <w:r>
        <w:rPr>
          <w:rFonts w:hint="eastAsia"/>
        </w:rPr>
        <w:t></w:t>
      </w:r>
      <w:r>
        <w:t xml:space="preserve"> Backups</w:t>
      </w:r>
    </w:p>
    <w:p w14:paraId="5309D65B" w14:textId="77777777" w:rsidR="00C13A7C" w:rsidRDefault="00C13A7C" w:rsidP="00C13A7C">
      <w:pPr>
        <w:pStyle w:val="CommentText"/>
      </w:pPr>
      <w:r>
        <w:rPr>
          <w:rFonts w:hint="eastAsia"/>
        </w:rPr>
        <w:t></w:t>
      </w:r>
      <w:r>
        <w:t xml:space="preserve"> Provide user support and troubleshooting assistance</w:t>
      </w:r>
    </w:p>
    <w:p w14:paraId="027C2E0A" w14:textId="3B7130C8" w:rsidR="00C13A7C" w:rsidRDefault="00C13A7C">
      <w:pPr>
        <w:pStyle w:val="CommentText"/>
      </w:pPr>
    </w:p>
  </w:comment>
  <w:comment w:id="111" w:author="Microsoft Office User" w:date="2022-03-22T16:29:00Z" w:initials="MOU">
    <w:p w14:paraId="2B2584DE" w14:textId="77777777" w:rsidR="00C13A7C" w:rsidRDefault="00C13A7C" w:rsidP="00C13A7C">
      <w:pPr>
        <w:pStyle w:val="CommentText"/>
      </w:pPr>
      <w:r>
        <w:rPr>
          <w:rStyle w:val="CommentReference"/>
        </w:rPr>
        <w:annotationRef/>
      </w:r>
      <w:r>
        <w:rPr>
          <w:rStyle w:val="CommentReference"/>
        </w:rPr>
        <w:annotationRef/>
      </w:r>
      <w:r>
        <w:t>The Contractor shall provide administrative SharePoint services for CNFJ / CNRJ and Installation sites; CNIC portal (CNIC Gateway), ONE-Net SharePoint and/or support SharePoint services requirement. IAW CNIC,CNFJ / CNRJ Gateway and ONE-Net SharePoint business rules, the</w:t>
      </w:r>
    </w:p>
    <w:p w14:paraId="5966F650" w14:textId="77777777" w:rsidR="00C13A7C" w:rsidRDefault="00C13A7C" w:rsidP="00C13A7C">
      <w:pPr>
        <w:pStyle w:val="CommentText"/>
      </w:pPr>
      <w:r>
        <w:t>Contractor will assist with identifying Region and Installation site content managers; provide content management</w:t>
      </w:r>
    </w:p>
    <w:p w14:paraId="5E0447B5" w14:textId="77777777" w:rsidR="00C13A7C" w:rsidRDefault="00C13A7C" w:rsidP="00C13A7C">
      <w:pPr>
        <w:pStyle w:val="CommentText"/>
      </w:pPr>
      <w:r>
        <w:t>services creating site infrastructure, solutions development, workflows, business objectives; exercise content review</w:t>
      </w:r>
    </w:p>
    <w:p w14:paraId="653FD321" w14:textId="77777777" w:rsidR="00C13A7C" w:rsidRDefault="00C13A7C" w:rsidP="00C13A7C">
      <w:pPr>
        <w:pStyle w:val="CommentText"/>
      </w:pPr>
      <w:r>
        <w:t>/ disposition and content consolidation/migration; regulate access permissions and groups; provide</w:t>
      </w:r>
    </w:p>
    <w:p w14:paraId="5C9373CD" w14:textId="77777777" w:rsidR="00C13A7C" w:rsidRDefault="00C13A7C" w:rsidP="00C13A7C">
      <w:pPr>
        <w:pStyle w:val="CommentText"/>
      </w:pPr>
      <w:r>
        <w:t>SharePoint/Gateway and ONE-Net SharePoint trouble ticket resolution; and suggest CNIC, CNFJ / CNRJ and ONE-Net SharePoint improvements.</w:t>
      </w:r>
    </w:p>
    <w:p w14:paraId="1FCE5F02" w14:textId="77777777" w:rsidR="00C13A7C" w:rsidRDefault="00C13A7C" w:rsidP="00C13A7C">
      <w:pPr>
        <w:pStyle w:val="CommentText"/>
      </w:pPr>
      <w:r>
        <w:rPr>
          <w:rFonts w:hint="eastAsia"/>
        </w:rPr>
        <w:t></w:t>
      </w:r>
      <w:r>
        <w:t xml:space="preserve"> Maintain records of Content Management and Administration instructions, directives, guidance, policies and procedures</w:t>
      </w:r>
    </w:p>
    <w:p w14:paraId="4B1F99E8" w14:textId="77777777" w:rsidR="00C13A7C" w:rsidRDefault="00C13A7C" w:rsidP="00C13A7C">
      <w:pPr>
        <w:pStyle w:val="CommentText"/>
      </w:pPr>
      <w:r>
        <w:rPr>
          <w:rFonts w:hint="eastAsia"/>
        </w:rPr>
        <w:t></w:t>
      </w:r>
      <w:r>
        <w:t xml:space="preserve"> Develop and disseminate region-wide instructions, guidance, and procedures</w:t>
      </w:r>
    </w:p>
    <w:p w14:paraId="16602C61" w14:textId="77777777" w:rsidR="00C13A7C" w:rsidRDefault="00C13A7C" w:rsidP="00C13A7C">
      <w:pPr>
        <w:pStyle w:val="CommentText"/>
      </w:pPr>
      <w:r>
        <w:rPr>
          <w:rFonts w:hint="eastAsia"/>
        </w:rPr>
        <w:t></w:t>
      </w:r>
      <w:r>
        <w:t xml:space="preserve"> Attend Enterprise/Infrastructure Service Support meetings, working groups, as required</w:t>
      </w:r>
    </w:p>
    <w:p w14:paraId="02934994" w14:textId="77777777" w:rsidR="00C13A7C" w:rsidRDefault="00C13A7C" w:rsidP="00C13A7C">
      <w:pPr>
        <w:pStyle w:val="CommentText"/>
      </w:pPr>
      <w:r>
        <w:rPr>
          <w:rFonts w:hint="eastAsia"/>
        </w:rPr>
        <w:t></w:t>
      </w:r>
      <w:r>
        <w:t xml:space="preserve"> Submit weekly, monthly and adhoc reports, as required Deliverables: Monthly Status Report Weekly, monthly and adhoc reports, as assigned Meeting minutes, Briefs, White Papers, Metrics and Process/Procedure Documentation</w:t>
      </w:r>
    </w:p>
    <w:p w14:paraId="0BBE3FFC" w14:textId="677A590D" w:rsidR="00C13A7C" w:rsidRDefault="00C13A7C">
      <w:pPr>
        <w:pStyle w:val="CommentText"/>
      </w:pPr>
    </w:p>
  </w:comment>
  <w:comment w:id="150" w:author="Gary Murakami" w:date="2022-03-21T02:23:00Z" w:initials="GM">
    <w:p w14:paraId="0C1F56B1" w14:textId="77777777" w:rsidR="00DC2DFE" w:rsidRDefault="00DC2DFE" w:rsidP="00DC2DFE">
      <w:pPr>
        <w:pStyle w:val="CommentText"/>
      </w:pPr>
      <w:r>
        <w:rPr>
          <w:rStyle w:val="CommentReference"/>
        </w:rPr>
        <w:annotationRef/>
      </w:r>
      <w:r>
        <w:rPr>
          <w:b/>
          <w:bCs/>
        </w:rPr>
        <w:t xml:space="preserve">6.3.3 </w:t>
      </w:r>
      <w:r>
        <w:t>Subtask 3 – Operational Application Management. The Contractor shall provide support and maintain</w:t>
      </w:r>
    </w:p>
    <w:p w14:paraId="294D70BC" w14:textId="77777777" w:rsidR="00DC2DFE" w:rsidRDefault="00DC2DFE" w:rsidP="00DC2DFE">
      <w:pPr>
        <w:pStyle w:val="CommentText"/>
      </w:pPr>
      <w:r>
        <w:t>operational applications. Support includes assisting with the design, testing and improvement of application that</w:t>
      </w:r>
    </w:p>
    <w:p w14:paraId="1AEAAB20" w14:textId="77777777" w:rsidR="00DC2DFE" w:rsidRDefault="00DC2DFE" w:rsidP="00DC2DFE">
      <w:pPr>
        <w:pStyle w:val="CommentText"/>
      </w:pPr>
      <w:r>
        <w:t>form part of IT services. The Contractor shall analyze data management/application needs and recommend at least</w:t>
      </w:r>
    </w:p>
    <w:p w14:paraId="37B3A166" w14:textId="77777777" w:rsidR="00DC2DFE" w:rsidRDefault="00DC2DFE" w:rsidP="00DC2DFE">
      <w:pPr>
        <w:pStyle w:val="CommentText"/>
      </w:pPr>
      <w:r>
        <w:t>two possible solutions tailored to the department’s information management requirements. The contractor shall stay</w:t>
      </w:r>
    </w:p>
    <w:p w14:paraId="0143976E" w14:textId="77777777" w:rsidR="00DC2DFE" w:rsidRDefault="00DC2DFE" w:rsidP="00DC2DFE">
      <w:pPr>
        <w:pStyle w:val="CommentText"/>
      </w:pPr>
      <w:r>
        <w:t>informed with IT solutions available to ensure continuous lifecycle of tool and/or system. The Contractor shall</w:t>
      </w:r>
    </w:p>
    <w:p w14:paraId="1915147B" w14:textId="77777777" w:rsidR="00DC2DFE" w:rsidRDefault="00DC2DFE" w:rsidP="00DC2DFE">
      <w:pPr>
        <w:pStyle w:val="CommentText"/>
      </w:pPr>
      <w:r>
        <w:t>provide proposed approaches to resolve incompatibilities between data needs, business processes and automated</w:t>
      </w:r>
    </w:p>
    <w:p w14:paraId="58BF6B08" w14:textId="77777777" w:rsidR="00DC2DFE" w:rsidRDefault="00DC2DFE" w:rsidP="00DC2DFE">
      <w:pPr>
        <w:pStyle w:val="CommentText"/>
      </w:pPr>
      <w:r>
        <w:t>system requirements.</w:t>
      </w:r>
    </w:p>
    <w:p w14:paraId="4279E7A9" w14:textId="77777777" w:rsidR="00DC2DFE" w:rsidRDefault="00DC2DFE" w:rsidP="00DC2DFE">
      <w:pPr>
        <w:pStyle w:val="CommentText"/>
      </w:pPr>
      <w:r>
        <w:rPr>
          <w:rFonts w:hint="eastAsia"/>
        </w:rPr>
        <w:t></w:t>
      </w:r>
      <w:r>
        <w:t xml:space="preserve"> Requirements management</w:t>
      </w:r>
    </w:p>
    <w:p w14:paraId="59B92725" w14:textId="77777777" w:rsidR="00DC2DFE" w:rsidRDefault="00DC2DFE" w:rsidP="00DC2DFE">
      <w:pPr>
        <w:pStyle w:val="CommentText"/>
      </w:pPr>
      <w:r>
        <w:rPr>
          <w:rFonts w:hint="eastAsia"/>
        </w:rPr>
        <w:t></w:t>
      </w:r>
      <w:r>
        <w:t xml:space="preserve"> Software architecture</w:t>
      </w:r>
    </w:p>
    <w:p w14:paraId="2F1F8DBC" w14:textId="77777777" w:rsidR="00DC2DFE" w:rsidRDefault="00DC2DFE" w:rsidP="00DC2DFE">
      <w:pPr>
        <w:pStyle w:val="CommentText"/>
      </w:pPr>
      <w:r>
        <w:rPr>
          <w:rFonts w:hint="eastAsia"/>
        </w:rPr>
        <w:t></w:t>
      </w:r>
      <w:r>
        <w:t xml:space="preserve"> Computer programming, software testing, software maintenance</w:t>
      </w:r>
    </w:p>
    <w:p w14:paraId="688D3039" w14:textId="77777777" w:rsidR="00DC2DFE" w:rsidRDefault="00DC2DFE" w:rsidP="00DC2DFE">
      <w:pPr>
        <w:pStyle w:val="CommentText"/>
      </w:pPr>
      <w:r>
        <w:rPr>
          <w:rFonts w:hint="eastAsia"/>
        </w:rPr>
        <w:t></w:t>
      </w:r>
      <w:r>
        <w:t xml:space="preserve"> Change management</w:t>
      </w:r>
    </w:p>
    <w:p w14:paraId="0B7FED20" w14:textId="77777777" w:rsidR="00DC2DFE" w:rsidRDefault="00DC2DFE" w:rsidP="00DC2DFE">
      <w:pPr>
        <w:pStyle w:val="CommentText"/>
      </w:pPr>
      <w:r>
        <w:rPr>
          <w:rFonts w:hint="eastAsia"/>
        </w:rPr>
        <w:t></w:t>
      </w:r>
      <w:r>
        <w:t xml:space="preserve"> Continuous integration</w:t>
      </w:r>
    </w:p>
    <w:p w14:paraId="45B8A61D" w14:textId="77777777" w:rsidR="00DC2DFE" w:rsidRDefault="00DC2DFE" w:rsidP="00DC2DFE">
      <w:pPr>
        <w:pStyle w:val="CommentText"/>
      </w:pPr>
      <w:r>
        <w:rPr>
          <w:rFonts w:hint="eastAsia"/>
        </w:rPr>
        <w:t></w:t>
      </w:r>
      <w:r>
        <w:t xml:space="preserve"> Project management</w:t>
      </w:r>
    </w:p>
  </w:comment>
  <w:comment w:id="213" w:author="Microsoft Office User" w:date="2022-03-22T19:42:00Z" w:initials="MOU">
    <w:p w14:paraId="3ECAFFCD" w14:textId="595B6897" w:rsidR="003B3D97" w:rsidRDefault="003B3D97">
      <w:pPr>
        <w:pStyle w:val="CommentText"/>
      </w:pPr>
      <w:r>
        <w:rPr>
          <w:rStyle w:val="CommentReference"/>
        </w:rPr>
        <w:annotationRef/>
      </w:r>
      <w:r>
        <w:t>Support for previous efforts can support CNIC and ONE-NET… Lee will formulate an initial version, tied to the Navy. Similar requirements, OCONUS.</w:t>
      </w:r>
      <w:r>
        <w:br/>
      </w:r>
      <w:r>
        <w:br/>
        <w:t xml:space="preserve">Nicole, Joel will take this on. </w:t>
      </w:r>
      <w:r w:rsidR="00A14095">
        <w:t xml:space="preserve">CNIC tie-in to highlight interdependencies. </w:t>
      </w:r>
    </w:p>
  </w:comment>
  <w:comment w:id="214" w:author="Tom Termini" w:date="2022-03-17T20:13:00Z" w:initials="">
    <w:p w14:paraId="1350E1C0" w14:textId="77777777" w:rsidR="00FF31DA" w:rsidRDefault="00FF31DA">
      <w:pPr>
        <w:pStyle w:val="Default"/>
      </w:pPr>
    </w:p>
    <w:p w14:paraId="20F14C1B" w14:textId="7C49825E" w:rsidR="00FF31DA" w:rsidRDefault="009A475F">
      <w:pPr>
        <w:pStyle w:val="Default"/>
      </w:pPr>
      <w:r>
        <w:rPr>
          <w:rFonts w:eastAsia="Arial Unicode MS" w:cs="Arial Unicode MS"/>
        </w:rPr>
        <w:t xml:space="preserve">Lee: </w:t>
      </w:r>
      <w:r w:rsidR="0049599B">
        <w:rPr>
          <w:rFonts w:eastAsia="Arial Unicode MS" w:cs="Arial Unicode MS"/>
        </w:rPr>
        <w:t>Need to leverage the fact that we are providing a range of support types to NGEN and have been for nearly a decade. Our support of PACAF C5ISRO is also directly relevant. We should highlight that we have provided this type of service to multiple military branches</w:t>
      </w:r>
    </w:p>
  </w:comment>
  <w:comment w:id="215" w:author="Lee Platt" w:date="2022-03-19T12:35:00Z" w:initials="LP">
    <w:p w14:paraId="73A9EB28" w14:textId="7E24981D" w:rsidR="00337111" w:rsidRDefault="00337111">
      <w:pPr>
        <w:pStyle w:val="CommentText"/>
      </w:pPr>
      <w:r>
        <w:rPr>
          <w:rStyle w:val="CommentReference"/>
        </w:rPr>
        <w:annotationRef/>
      </w:r>
      <w:r>
        <w:t>Need to get with Nicole to get updated information about the VTC support provided in Hawaii.</w:t>
      </w:r>
      <w:r w:rsidR="002C40F5">
        <w:t xml:space="preserve"> Consult with Michelle.</w:t>
      </w:r>
    </w:p>
    <w:p w14:paraId="235FC71F" w14:textId="7FD39938" w:rsidR="00337111" w:rsidRDefault="00337111">
      <w:pPr>
        <w:pStyle w:val="CommentText"/>
      </w:pPr>
    </w:p>
  </w:comment>
  <w:comment w:id="216" w:author="Tom Termini" w:date="2022-03-17T20:13:00Z" w:initials="">
    <w:p w14:paraId="64017AFA" w14:textId="77777777" w:rsidR="00FF31DA" w:rsidRDefault="00FF31DA">
      <w:pPr>
        <w:pStyle w:val="Default"/>
      </w:pPr>
    </w:p>
    <w:p w14:paraId="27D7BA7D" w14:textId="77777777" w:rsidR="00FF31DA" w:rsidRDefault="0049599B">
      <w:pPr>
        <w:pStyle w:val="Default"/>
      </w:pPr>
      <w:r>
        <w:rPr>
          <w:rFonts w:eastAsia="Arial Unicode MS" w:cs="Arial Unicode MS"/>
        </w:rPr>
        <w:t>Needs language about setting up conferences and processing trouble calls</w:t>
      </w:r>
    </w:p>
  </w:comment>
  <w:comment w:id="220" w:author="Tom Termini" w:date="2022-03-17T20:14:00Z" w:initials="">
    <w:p w14:paraId="1A1A15F2" w14:textId="77777777" w:rsidR="00FF31DA" w:rsidRDefault="00FF31DA">
      <w:pPr>
        <w:pStyle w:val="Default"/>
      </w:pPr>
    </w:p>
    <w:p w14:paraId="75C891CB" w14:textId="522F0ABC" w:rsidR="00FF31DA" w:rsidRDefault="0049599B">
      <w:pPr>
        <w:pStyle w:val="Default"/>
      </w:pPr>
      <w:r>
        <w:rPr>
          <w:rFonts w:eastAsia="Arial Unicode MS" w:cs="Arial Unicode MS"/>
        </w:rPr>
        <w:t xml:space="preserve">Address in </w:t>
      </w:r>
      <w:r w:rsidR="009A475F">
        <w:rPr>
          <w:rFonts w:eastAsia="Arial Unicode MS" w:cs="Arial Unicode MS"/>
        </w:rPr>
        <w:t>upcoming</w:t>
      </w:r>
      <w:r>
        <w:rPr>
          <w:rFonts w:eastAsia="Arial Unicode MS" w:cs="Arial Unicode MS"/>
        </w:rPr>
        <w:t xml:space="preserve"> version</w:t>
      </w:r>
    </w:p>
  </w:comment>
  <w:comment w:id="221" w:author="Tom Termini" w:date="2022-03-17T20:14:00Z" w:initials="">
    <w:p w14:paraId="2A8E1162" w14:textId="77777777" w:rsidR="00FF31DA" w:rsidRDefault="00FF31DA">
      <w:pPr>
        <w:pStyle w:val="Default"/>
      </w:pPr>
    </w:p>
    <w:p w14:paraId="273DA12A" w14:textId="51764275" w:rsidR="00FF31DA" w:rsidRDefault="009A475F">
      <w:pPr>
        <w:pStyle w:val="Default"/>
      </w:pPr>
      <w:r>
        <w:rPr>
          <w:rFonts w:eastAsia="Arial Unicode MS" w:cs="Arial Unicode MS"/>
        </w:rPr>
        <w:t>Address in upcoming version</w:t>
      </w:r>
    </w:p>
  </w:comment>
  <w:comment w:id="223" w:author="Tom Termini" w:date="2022-03-17T20:18:00Z" w:initials="">
    <w:p w14:paraId="025C8375" w14:textId="77777777" w:rsidR="00FF31DA" w:rsidRDefault="00FF31DA">
      <w:pPr>
        <w:pStyle w:val="Default"/>
      </w:pPr>
    </w:p>
    <w:p w14:paraId="322BBFA6" w14:textId="58AEAE61" w:rsidR="00FF31DA" w:rsidRDefault="0049599B">
      <w:pPr>
        <w:pStyle w:val="Default"/>
      </w:pPr>
      <w:r>
        <w:rPr>
          <w:rFonts w:eastAsia="Arial Unicode MS" w:cs="Arial Unicode MS"/>
        </w:rPr>
        <w:t>Lee will take a look…</w:t>
      </w:r>
      <w:r w:rsidR="00D27C2B">
        <w:rPr>
          <w:rFonts w:eastAsia="Arial Unicode MS" w:cs="Arial Unicode MS"/>
        </w:rPr>
        <w:t xml:space="preserve"> Radiant past performance?</w:t>
      </w:r>
      <w:r w:rsidR="002C40F5">
        <w:rPr>
          <w:rFonts w:eastAsia="Arial Unicode MS" w:cs="Arial Unicode MS"/>
        </w:rPr>
        <w:br/>
      </w:r>
      <w:r w:rsidR="002C40F5">
        <w:rPr>
          <w:rFonts w:eastAsia="Arial Unicode MS" w:cs="Arial Unicode MS"/>
        </w:rPr>
        <w:br/>
        <w:t xml:space="preserve">Nicole: take a look at this? Gary made inputs shown here. </w:t>
      </w:r>
      <w:r w:rsidR="00D27C2B">
        <w:rPr>
          <w:rFonts w:eastAsia="Arial Unicode MS" w:cs="Arial Unicode MS"/>
        </w:rPr>
        <w:br/>
      </w:r>
      <w:r w:rsidR="00D27C2B">
        <w:rPr>
          <w:rFonts w:eastAsia="Arial Unicode MS" w:cs="Arial Unicode MS"/>
        </w:rPr>
        <w:br/>
        <w:t>Gap concerning ADSI exists; as well as LM system. Continue offline.</w:t>
      </w:r>
    </w:p>
  </w:comment>
  <w:comment w:id="224" w:author="Tom Termini" w:date="2022-03-17T20:15:00Z" w:initials="">
    <w:p w14:paraId="53641A39" w14:textId="77777777" w:rsidR="00FF31DA" w:rsidRDefault="00FF31DA">
      <w:pPr>
        <w:pStyle w:val="Default"/>
      </w:pPr>
    </w:p>
    <w:p w14:paraId="424EE229" w14:textId="77777777" w:rsidR="00FF31DA" w:rsidRDefault="0049599B">
      <w:pPr>
        <w:pStyle w:val="Default"/>
      </w:pPr>
      <w:r>
        <w:rPr>
          <w:rFonts w:eastAsia="Arial Unicode MS" w:cs="Arial Unicode MS"/>
        </w:rPr>
        <w:t xml:space="preserve">Examine RFP for details on the positions (two?) supporting this. TS/SCI eligibility for the LCATs (or) interim Secret? Perhaps a query to the government? </w:t>
      </w:r>
    </w:p>
  </w:comment>
  <w:comment w:id="263" w:author="Microsoft Office User" w:date="2022-03-22T19:49:00Z" w:initials="MOU">
    <w:p w14:paraId="6452D195" w14:textId="6D6A9E4F" w:rsidR="00D27C2B" w:rsidRDefault="00D27C2B">
      <w:pPr>
        <w:pStyle w:val="CommentText"/>
      </w:pPr>
      <w:r>
        <w:rPr>
          <w:rStyle w:val="CommentReference"/>
        </w:rPr>
        <w:annotationRef/>
      </w:r>
      <w:r>
        <w:t>Content forthcoming</w:t>
      </w:r>
    </w:p>
  </w:comment>
  <w:comment w:id="267" w:author="Tom Termini" w:date="2022-03-17T20:19:00Z" w:initials="">
    <w:p w14:paraId="6747167C" w14:textId="77777777" w:rsidR="00FF31DA" w:rsidRDefault="00FF31DA">
      <w:pPr>
        <w:pStyle w:val="Default"/>
      </w:pPr>
    </w:p>
    <w:p w14:paraId="2D3679DA" w14:textId="77777777" w:rsidR="00FF31DA" w:rsidRDefault="0049599B">
      <w:pPr>
        <w:pStyle w:val="Default"/>
      </w:pPr>
      <w:r>
        <w:rPr>
          <w:rFonts w:eastAsia="Arial Unicode MS" w:cs="Arial Unicode MS"/>
        </w:rPr>
        <w:t>Tom to look at if nobody jumps in…</w:t>
      </w:r>
    </w:p>
  </w:comment>
  <w:comment w:id="269" w:author="Tom Termini" w:date="2022-03-17T20:20:00Z" w:initials="">
    <w:p w14:paraId="1DED5BC4" w14:textId="77777777" w:rsidR="00FF31DA" w:rsidRDefault="00FF31DA">
      <w:pPr>
        <w:pStyle w:val="Default"/>
      </w:pPr>
    </w:p>
    <w:p w14:paraId="35E63131" w14:textId="77777777" w:rsidR="00FF31DA" w:rsidRDefault="0049599B">
      <w:pPr>
        <w:pStyle w:val="Default"/>
      </w:pPr>
      <w:r>
        <w:rPr>
          <w:rFonts w:eastAsia="Arial Unicode MS" w:cs="Arial Unicode MS"/>
        </w:rPr>
        <w:t>Insert supplied document</w:t>
      </w:r>
    </w:p>
  </w:comment>
  <w:comment w:id="276" w:author="Lee Platt" w:date="2022-03-19T12:33:00Z" w:initials="LP">
    <w:p w14:paraId="1E37D330" w14:textId="722D0924" w:rsidR="00337111" w:rsidRDefault="00337111">
      <w:pPr>
        <w:pStyle w:val="CommentText"/>
      </w:pPr>
      <w:r>
        <w:rPr>
          <w:rStyle w:val="CommentReference"/>
        </w:rPr>
        <w:annotationRef/>
      </w:r>
      <w:r>
        <w:t>I’m not sure what they’re looking for here, so I put this material in as a place holder. It’s probably more than what’s needed. I also sent it to Catherine for her to update since some Government systems and processes have changed since this was written.</w:t>
      </w:r>
      <w:r w:rsidR="00FD08E3">
        <w:br/>
      </w:r>
      <w:r w:rsidR="00FD08E3">
        <w:br/>
        <w:t>Update… for example, JPAS not used any longer.</w:t>
      </w:r>
    </w:p>
    <w:p w14:paraId="590AD0A6" w14:textId="50FD3DC7" w:rsidR="00337111" w:rsidRDefault="00337111">
      <w:pPr>
        <w:pStyle w:val="CommentText"/>
      </w:pPr>
    </w:p>
  </w:comment>
  <w:comment w:id="396" w:author="Tom Termini" w:date="2022-03-17T20:21:00Z" w:initials="">
    <w:p w14:paraId="5AF9E71C" w14:textId="77777777" w:rsidR="00FF31DA" w:rsidRDefault="00FF31DA">
      <w:pPr>
        <w:pStyle w:val="Default"/>
      </w:pPr>
    </w:p>
    <w:p w14:paraId="402413DC" w14:textId="77777777" w:rsidR="00FF31DA" w:rsidRDefault="0049599B">
      <w:pPr>
        <w:pStyle w:val="Default"/>
      </w:pPr>
      <w:r>
        <w:rPr>
          <w:rFonts w:eastAsia="Arial Unicode MS" w:cs="Arial Unicode MS"/>
        </w:rPr>
        <w:t>Insert supplied material</w:t>
      </w:r>
    </w:p>
  </w:comment>
  <w:comment w:id="398" w:author="Tom Termini" w:date="2022-03-17T20:22:00Z" w:initials="">
    <w:p w14:paraId="431AADF9" w14:textId="77777777" w:rsidR="00FF31DA" w:rsidRDefault="00FF31DA">
      <w:pPr>
        <w:pStyle w:val="Default"/>
      </w:pPr>
    </w:p>
    <w:p w14:paraId="7190F522" w14:textId="77777777" w:rsidR="00FF31DA" w:rsidRDefault="0049599B">
      <w:pPr>
        <w:pStyle w:val="Default"/>
      </w:pPr>
      <w:r>
        <w:rPr>
          <w:rFonts w:eastAsia="Arial Unicode MS" w:cs="Arial Unicode MS"/>
        </w:rPr>
        <w:t>OCCI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0AA54F" w15:done="0"/>
  <w15:commentEx w15:paraId="019E0D35" w15:done="0"/>
  <w15:commentEx w15:paraId="660057EC" w15:done="0"/>
  <w15:commentEx w15:paraId="143B87E9" w15:done="0"/>
  <w15:commentEx w15:paraId="08B7E828" w15:done="0"/>
  <w15:commentEx w15:paraId="50B95BF5" w15:done="0"/>
  <w15:commentEx w15:paraId="48DE4269" w15:done="0"/>
  <w15:commentEx w15:paraId="5AA30821" w15:done="0"/>
  <w15:commentEx w15:paraId="13893F5F" w15:done="0"/>
  <w15:commentEx w15:paraId="027C2E0A" w15:done="0"/>
  <w15:commentEx w15:paraId="0BBE3FFC" w15:done="0"/>
  <w15:commentEx w15:paraId="45B8A61D" w15:done="0"/>
  <w15:commentEx w15:paraId="3ECAFFCD" w15:done="0"/>
  <w15:commentEx w15:paraId="20F14C1B" w15:done="0"/>
  <w15:commentEx w15:paraId="235FC71F" w15:done="0"/>
  <w15:commentEx w15:paraId="27D7BA7D" w15:done="0"/>
  <w15:commentEx w15:paraId="75C891CB" w15:done="0"/>
  <w15:commentEx w15:paraId="273DA12A" w15:done="0"/>
  <w15:commentEx w15:paraId="322BBFA6" w15:done="0"/>
  <w15:commentEx w15:paraId="424EE229" w15:done="0"/>
  <w15:commentEx w15:paraId="6452D195" w15:done="0"/>
  <w15:commentEx w15:paraId="2D3679DA" w15:done="0"/>
  <w15:commentEx w15:paraId="35E63131" w15:done="0"/>
  <w15:commentEx w15:paraId="590AD0A6" w15:done="0"/>
  <w15:commentEx w15:paraId="402413DC" w15:done="0"/>
  <w15:commentEx w15:paraId="7190F5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0101D" w16cex:dateUtc="2022-03-17T20:25:00Z"/>
  <w16cex:commentExtensible w16cex:durableId="25E4A331" w16cex:dateUtc="2022-03-22T19:34:00Z"/>
  <w16cex:commentExtensible w16cex:durableId="25E2C6AC" w16cex:dateUtc="2022-03-21T13:41:00Z"/>
  <w16cex:commentExtensible w16cex:durableId="25E4A3B2" w16cex:dateUtc="2022-03-22T19:36:00Z"/>
  <w16cex:commentExtensible w16cex:durableId="25E4A3E4" w16cex:dateUtc="2022-03-22T19:37:00Z"/>
  <w16cex:commentExtensible w16cex:durableId="25E4A477" w16cex:dateUtc="2022-03-22T19:39:00Z"/>
  <w16cex:commentExtensible w16cex:durableId="25E4A4EC" w16cex:dateUtc="2022-03-22T19:41:00Z"/>
  <w16cex:commentExtensible w16cex:durableId="25E0101E" w16cex:dateUtc="2022-03-17T20:11:00Z"/>
  <w16cex:commentExtensible w16cex:durableId="25E0101F" w16cex:dateUtc="2022-03-17T20:12:00Z"/>
  <w16cex:commentExtensible w16cex:durableId="25E477FB" w16cex:dateUtc="2022-03-22T16:29:00Z"/>
  <w16cex:commentExtensible w16cex:durableId="25E477E0" w16cex:dateUtc="2022-03-22T16:29:00Z"/>
  <w16cex:commentExtensible w16cex:durableId="25E1D397" w16cex:dateUtc="2022-03-21T02:23:00Z"/>
  <w16cex:commentExtensible w16cex:durableId="25E4A533" w16cex:dateUtc="2022-03-22T19:42:00Z"/>
  <w16cex:commentExtensible w16cex:durableId="25E01020" w16cex:dateUtc="2022-03-17T20:13:00Z"/>
  <w16cex:commentExtensible w16cex:durableId="25E0145C" w16cex:dateUtc="2022-03-19T12:35:00Z"/>
  <w16cex:commentExtensible w16cex:durableId="25E01021" w16cex:dateUtc="2022-03-17T20:13:00Z"/>
  <w16cex:commentExtensible w16cex:durableId="25E01022" w16cex:dateUtc="2022-03-17T20:14:00Z"/>
  <w16cex:commentExtensible w16cex:durableId="25E01023" w16cex:dateUtc="2022-03-17T20:14:00Z"/>
  <w16cex:commentExtensible w16cex:durableId="25E01024" w16cex:dateUtc="2022-03-17T20:18:00Z"/>
  <w16cex:commentExtensible w16cex:durableId="25E01025" w16cex:dateUtc="2022-03-17T20:15:00Z"/>
  <w16cex:commentExtensible w16cex:durableId="25E4A6B6" w16cex:dateUtc="2022-03-22T19:49:00Z"/>
  <w16cex:commentExtensible w16cex:durableId="25E01026" w16cex:dateUtc="2022-03-17T20:19:00Z"/>
  <w16cex:commentExtensible w16cex:durableId="25E01027" w16cex:dateUtc="2022-03-17T20:20:00Z"/>
  <w16cex:commentExtensible w16cex:durableId="25E013E5" w16cex:dateUtc="2022-03-19T12:33:00Z"/>
  <w16cex:commentExtensible w16cex:durableId="25E01028" w16cex:dateUtc="2022-03-17T20:21:00Z"/>
  <w16cex:commentExtensible w16cex:durableId="25E01029" w16cex:dateUtc="2022-03-17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0AA54F" w16cid:durableId="25E0101D"/>
  <w16cid:commentId w16cid:paraId="019E0D35" w16cid:durableId="25E4A331"/>
  <w16cid:commentId w16cid:paraId="660057EC" w16cid:durableId="25E2C6AC"/>
  <w16cid:commentId w16cid:paraId="143B87E9" w16cid:durableId="25E4A3B2"/>
  <w16cid:commentId w16cid:paraId="08B7E828" w16cid:durableId="25E4A3E4"/>
  <w16cid:commentId w16cid:paraId="50B95BF5" w16cid:durableId="25E4A477"/>
  <w16cid:commentId w16cid:paraId="48DE4269" w16cid:durableId="25E4A4EC"/>
  <w16cid:commentId w16cid:paraId="5AA30821" w16cid:durableId="25E0101E"/>
  <w16cid:commentId w16cid:paraId="13893F5F" w16cid:durableId="25E0101F"/>
  <w16cid:commentId w16cid:paraId="027C2E0A" w16cid:durableId="25E477FB"/>
  <w16cid:commentId w16cid:paraId="0BBE3FFC" w16cid:durableId="25E477E0"/>
  <w16cid:commentId w16cid:paraId="45B8A61D" w16cid:durableId="25E1D397"/>
  <w16cid:commentId w16cid:paraId="3ECAFFCD" w16cid:durableId="25E4A533"/>
  <w16cid:commentId w16cid:paraId="20F14C1B" w16cid:durableId="25E01020"/>
  <w16cid:commentId w16cid:paraId="235FC71F" w16cid:durableId="25E0145C"/>
  <w16cid:commentId w16cid:paraId="27D7BA7D" w16cid:durableId="25E01021"/>
  <w16cid:commentId w16cid:paraId="75C891CB" w16cid:durableId="25E01022"/>
  <w16cid:commentId w16cid:paraId="273DA12A" w16cid:durableId="25E01023"/>
  <w16cid:commentId w16cid:paraId="322BBFA6" w16cid:durableId="25E01024"/>
  <w16cid:commentId w16cid:paraId="424EE229" w16cid:durableId="25E01025"/>
  <w16cid:commentId w16cid:paraId="6452D195" w16cid:durableId="25E4A6B6"/>
  <w16cid:commentId w16cid:paraId="2D3679DA" w16cid:durableId="25E01026"/>
  <w16cid:commentId w16cid:paraId="35E63131" w16cid:durableId="25E01027"/>
  <w16cid:commentId w16cid:paraId="590AD0A6" w16cid:durableId="25E013E5"/>
  <w16cid:commentId w16cid:paraId="402413DC" w16cid:durableId="25E01028"/>
  <w16cid:commentId w16cid:paraId="7190F522" w16cid:durableId="25E010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A5E48" w14:textId="77777777" w:rsidR="00857C9E" w:rsidRDefault="00857C9E">
      <w:r>
        <w:separator/>
      </w:r>
    </w:p>
  </w:endnote>
  <w:endnote w:type="continuationSeparator" w:id="0">
    <w:p w14:paraId="02376040" w14:textId="77777777" w:rsidR="00857C9E" w:rsidRDefault="00857C9E">
      <w:r>
        <w:continuationSeparator/>
      </w:r>
    </w:p>
  </w:endnote>
  <w:endnote w:type="continuationNotice" w:id="1">
    <w:p w14:paraId="01640A11" w14:textId="77777777" w:rsidR="00857C9E" w:rsidRDefault="00857C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A79A9" w14:textId="77777777" w:rsidR="00E40FC2" w:rsidRDefault="00E40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B9AD" w14:textId="77777777" w:rsidR="00FF31DA" w:rsidRDefault="0049599B">
    <w:pPr>
      <w:pStyle w:val="HeaderFooterA"/>
    </w:pPr>
    <w:r>
      <w:tab/>
    </w:r>
    <w:r>
      <w:tab/>
      <w:t xml:space="preserve">NTE 30 | Page </w:t>
    </w:r>
    <w:r>
      <w:fldChar w:fldCharType="begin"/>
    </w:r>
    <w:r>
      <w:instrText xml:space="preserve"> PAGE </w:instrText>
    </w:r>
    <w:r>
      <w:fldChar w:fldCharType="separate"/>
    </w:r>
    <w:r>
      <w:t>2</w:t>
    </w:r>
    <w:r>
      <w:fldChar w:fldCharType="end"/>
    </w:r>
    <w:r>
      <w:t xml:space="preserve"> of </w:t>
    </w:r>
    <w:fldSimple w:instr=" NUMPAGES ">
      <w: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D476" w14:textId="77777777" w:rsidR="00E40FC2" w:rsidRDefault="00E40F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9509F" w14:textId="77777777" w:rsidR="00FF31DA" w:rsidRDefault="0049599B">
    <w:pPr>
      <w:pStyle w:val="HeaderFooterA"/>
    </w:pPr>
    <w:r>
      <w:tab/>
    </w:r>
    <w:r>
      <w:tab/>
      <w:t xml:space="preserve">NTE 30 | Page </w:t>
    </w:r>
    <w:r>
      <w:fldChar w:fldCharType="begin"/>
    </w:r>
    <w:r>
      <w:instrText xml:space="preserve"> PAGE </w:instrText>
    </w:r>
    <w:r>
      <w:fldChar w:fldCharType="separate"/>
    </w:r>
    <w:r>
      <w:t>26</w:t>
    </w:r>
    <w:r>
      <w:fldChar w:fldCharType="end"/>
    </w:r>
    <w:r>
      <w:t xml:space="preserve"> of </w:t>
    </w:r>
    <w:fldSimple w:instr=" NUMPAGES ">
      <w:r>
        <w:t>26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F8997" w14:textId="77777777" w:rsidR="00857C9E" w:rsidRDefault="00857C9E">
      <w:r>
        <w:separator/>
      </w:r>
    </w:p>
  </w:footnote>
  <w:footnote w:type="continuationSeparator" w:id="0">
    <w:p w14:paraId="0926FAE0" w14:textId="77777777" w:rsidR="00857C9E" w:rsidRDefault="00857C9E">
      <w:r>
        <w:continuationSeparator/>
      </w:r>
    </w:p>
  </w:footnote>
  <w:footnote w:type="continuationNotice" w:id="1">
    <w:p w14:paraId="56295064" w14:textId="77777777" w:rsidR="00857C9E" w:rsidRDefault="00857C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8ED2D" w14:textId="77777777" w:rsidR="0031203F" w:rsidRDefault="003120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2F8A6" w14:textId="77777777" w:rsidR="00FF31DA" w:rsidRDefault="00FF31DA">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C6A1" w14:textId="77777777" w:rsidR="0031203F" w:rsidRDefault="003120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BF31" w14:textId="16910427" w:rsidR="00FF31DA" w:rsidRDefault="00BE2247">
    <w:pPr>
      <w:pStyle w:val="HeaderFooter"/>
      <w:jc w:val="right"/>
    </w:pPr>
    <w:r>
      <w:rPr>
        <w:rFonts w:ascii="Times New Roman" w:hAnsi="Times New Roman"/>
        <w:i/>
        <w:iCs/>
        <w:sz w:val="20"/>
        <w:szCs w:val="20"/>
      </w:rPr>
      <w:t>AveningTech |</w:t>
    </w:r>
    <w:r w:rsidR="0049599B">
      <w:rPr>
        <w:rFonts w:ascii="Times New Roman" w:hAnsi="Times New Roman"/>
        <w:i/>
        <w:iCs/>
        <w:sz w:val="20"/>
        <w:szCs w:val="20"/>
      </w:rPr>
      <w:t xml:space="preserve"> Vol. II | HC101922R0002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44CF"/>
    <w:multiLevelType w:val="multilevel"/>
    <w:tmpl w:val="C0D2D150"/>
    <w:numStyleLink w:val="ImportedStyle1"/>
  </w:abstractNum>
  <w:abstractNum w:abstractNumId="1" w15:restartNumberingAfterBreak="0">
    <w:nsid w:val="12142A99"/>
    <w:multiLevelType w:val="hybridMultilevel"/>
    <w:tmpl w:val="BF9E9D8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218B0617"/>
    <w:multiLevelType w:val="multilevel"/>
    <w:tmpl w:val="C0D2D150"/>
    <w:styleLink w:val="ImportedStyle1"/>
    <w:lvl w:ilvl="0">
      <w:start w:val="1"/>
      <w:numFmt w:val="decimal"/>
      <w:lvlText w:val="%1."/>
      <w:lvlJc w:val="left"/>
      <w:pPr>
        <w:ind w:left="330" w:hanging="33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decimal"/>
      <w:suff w:val="nothing"/>
      <w:lvlText w:val="%1.%2."/>
      <w:lvlJc w:val="left"/>
      <w:pPr>
        <w:ind w:left="330" w:hanging="33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decimal"/>
      <w:lvlText w:val="%3."/>
      <w:lvlJc w:val="left"/>
      <w:pPr>
        <w:ind w:left="720" w:hanging="7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720" w:hanging="7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1080" w:hanging="10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080" w:hanging="10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440" w:hanging="14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440" w:hanging="14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440" w:hanging="14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2A732C8"/>
    <w:multiLevelType w:val="hybridMultilevel"/>
    <w:tmpl w:val="CD50E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AC5067"/>
    <w:multiLevelType w:val="hybridMultilevel"/>
    <w:tmpl w:val="82023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CE4C47"/>
    <w:multiLevelType w:val="hybridMultilevel"/>
    <w:tmpl w:val="FAC05922"/>
    <w:styleLink w:val="ImportedStyle2"/>
    <w:lvl w:ilvl="0" w:tplc="07A6A6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C52B82E">
      <w:start w:val="1"/>
      <w:numFmt w:val="bullet"/>
      <w:lvlText w:val="o"/>
      <w:lvlJc w:val="left"/>
      <w:pPr>
        <w:tabs>
          <w:tab w:val="left" w:pos="712"/>
        </w:tabs>
        <w:ind w:left="144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5C83BC">
      <w:start w:val="1"/>
      <w:numFmt w:val="bullet"/>
      <w:lvlText w:val="▪"/>
      <w:lvlJc w:val="left"/>
      <w:pPr>
        <w:tabs>
          <w:tab w:val="left" w:pos="712"/>
        </w:tabs>
        <w:ind w:left="216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B2F220">
      <w:start w:val="1"/>
      <w:numFmt w:val="bullet"/>
      <w:lvlText w:val="·"/>
      <w:lvlJc w:val="left"/>
      <w:pPr>
        <w:tabs>
          <w:tab w:val="left" w:pos="712"/>
        </w:tabs>
        <w:ind w:left="2888" w:hanging="36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422EA2">
      <w:start w:val="1"/>
      <w:numFmt w:val="bullet"/>
      <w:lvlText w:val="o"/>
      <w:lvlJc w:val="left"/>
      <w:pPr>
        <w:tabs>
          <w:tab w:val="left" w:pos="712"/>
        </w:tabs>
        <w:ind w:left="360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0C45CC2">
      <w:start w:val="1"/>
      <w:numFmt w:val="bullet"/>
      <w:lvlText w:val="▪"/>
      <w:lvlJc w:val="left"/>
      <w:pPr>
        <w:tabs>
          <w:tab w:val="left" w:pos="712"/>
        </w:tabs>
        <w:ind w:left="432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F2E518">
      <w:start w:val="1"/>
      <w:numFmt w:val="bullet"/>
      <w:lvlText w:val="·"/>
      <w:lvlJc w:val="left"/>
      <w:pPr>
        <w:tabs>
          <w:tab w:val="left" w:pos="712"/>
        </w:tabs>
        <w:ind w:left="5048" w:hanging="36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DE5588">
      <w:start w:val="1"/>
      <w:numFmt w:val="bullet"/>
      <w:lvlText w:val="o"/>
      <w:lvlJc w:val="left"/>
      <w:pPr>
        <w:tabs>
          <w:tab w:val="left" w:pos="712"/>
        </w:tabs>
        <w:ind w:left="576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0AE4326">
      <w:start w:val="1"/>
      <w:numFmt w:val="bullet"/>
      <w:lvlText w:val="▪"/>
      <w:lvlJc w:val="left"/>
      <w:pPr>
        <w:tabs>
          <w:tab w:val="left" w:pos="712"/>
        </w:tabs>
        <w:ind w:left="648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A630953"/>
    <w:multiLevelType w:val="hybridMultilevel"/>
    <w:tmpl w:val="EA1C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8432F"/>
    <w:multiLevelType w:val="hybridMultilevel"/>
    <w:tmpl w:val="AEB61EF2"/>
    <w:lvl w:ilvl="0" w:tplc="C80E76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F6C1A"/>
    <w:multiLevelType w:val="hybridMultilevel"/>
    <w:tmpl w:val="FAC05922"/>
    <w:numStyleLink w:val="ImportedStyle2"/>
  </w:abstractNum>
  <w:abstractNum w:abstractNumId="9" w15:restartNumberingAfterBreak="0">
    <w:nsid w:val="5E274735"/>
    <w:multiLevelType w:val="multilevel"/>
    <w:tmpl w:val="C0D2D150"/>
    <w:numStyleLink w:val="ImportedStyle1"/>
  </w:abstractNum>
  <w:abstractNum w:abstractNumId="10" w15:restartNumberingAfterBreak="0">
    <w:nsid w:val="68E866EE"/>
    <w:multiLevelType w:val="hybridMultilevel"/>
    <w:tmpl w:val="FAC05922"/>
    <w:numStyleLink w:val="ImportedStyle2"/>
  </w:abstractNum>
  <w:abstractNum w:abstractNumId="11" w15:restartNumberingAfterBreak="0">
    <w:nsid w:val="6B3765C2"/>
    <w:multiLevelType w:val="hybridMultilevel"/>
    <w:tmpl w:val="083C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5"/>
  </w:num>
  <w:num w:numId="4">
    <w:abstractNumId w:val="8"/>
  </w:num>
  <w:num w:numId="5">
    <w:abstractNumId w:val="1"/>
  </w:num>
  <w:num w:numId="6">
    <w:abstractNumId w:val="11"/>
  </w:num>
  <w:num w:numId="7">
    <w:abstractNumId w:val="3"/>
  </w:num>
  <w:num w:numId="8">
    <w:abstractNumId w:val="4"/>
  </w:num>
  <w:num w:numId="9">
    <w:abstractNumId w:val="0"/>
  </w:num>
  <w:num w:numId="10">
    <w:abstractNumId w:val="10"/>
  </w:num>
  <w:num w:numId="11">
    <w:abstractNumId w:val="6"/>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e Platt">
    <w15:presenceInfo w15:providerId="AD" w15:userId="S::plattl@aveningtech.com::756f67c5-fac7-435c-9ee0-c918a4f1915a"/>
  </w15:person>
  <w15:person w15:author="Microsoft Office User">
    <w15:presenceInfo w15:providerId="None" w15:userId="Microsoft Office User"/>
  </w15:person>
  <w15:person w15:author="Logan Korn">
    <w15:presenceInfo w15:providerId="Windows Live" w15:userId="69ddd1faea3b2ac3"/>
  </w15:person>
  <w15:person w15:author="Gary Murakami">
    <w15:presenceInfo w15:providerId="AD" w15:userId="S::GMurakami@actionet.com::fbd89538-6475-466a-a09c-816e40993d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1DA"/>
    <w:rsid w:val="00006BCC"/>
    <w:rsid w:val="000132CF"/>
    <w:rsid w:val="000431F4"/>
    <w:rsid w:val="000432DC"/>
    <w:rsid w:val="000B74AD"/>
    <w:rsid w:val="000E620F"/>
    <w:rsid w:val="001464CD"/>
    <w:rsid w:val="00150983"/>
    <w:rsid w:val="00174C9F"/>
    <w:rsid w:val="0019666E"/>
    <w:rsid w:val="00293564"/>
    <w:rsid w:val="002C40F5"/>
    <w:rsid w:val="0031203F"/>
    <w:rsid w:val="00337111"/>
    <w:rsid w:val="003B3D97"/>
    <w:rsid w:val="00493F2E"/>
    <w:rsid w:val="0049599B"/>
    <w:rsid w:val="004B6ECB"/>
    <w:rsid w:val="005535FA"/>
    <w:rsid w:val="005746F0"/>
    <w:rsid w:val="00576ACA"/>
    <w:rsid w:val="00591103"/>
    <w:rsid w:val="005A0150"/>
    <w:rsid w:val="005D50FD"/>
    <w:rsid w:val="006825DA"/>
    <w:rsid w:val="006C1F06"/>
    <w:rsid w:val="006D0D24"/>
    <w:rsid w:val="006E4043"/>
    <w:rsid w:val="007A2EC0"/>
    <w:rsid w:val="007B4F0A"/>
    <w:rsid w:val="0085420D"/>
    <w:rsid w:val="00857C9E"/>
    <w:rsid w:val="008D1A0F"/>
    <w:rsid w:val="008F4272"/>
    <w:rsid w:val="009A475F"/>
    <w:rsid w:val="009A742A"/>
    <w:rsid w:val="009B18F8"/>
    <w:rsid w:val="009D5032"/>
    <w:rsid w:val="009F261F"/>
    <w:rsid w:val="00A14095"/>
    <w:rsid w:val="00A219E6"/>
    <w:rsid w:val="00A248F1"/>
    <w:rsid w:val="00A54765"/>
    <w:rsid w:val="00A57F61"/>
    <w:rsid w:val="00AD3B77"/>
    <w:rsid w:val="00AF54D9"/>
    <w:rsid w:val="00B4054E"/>
    <w:rsid w:val="00B56865"/>
    <w:rsid w:val="00B61CB7"/>
    <w:rsid w:val="00BE2247"/>
    <w:rsid w:val="00C13A7C"/>
    <w:rsid w:val="00CB2BA3"/>
    <w:rsid w:val="00D27C2B"/>
    <w:rsid w:val="00DA7D0B"/>
    <w:rsid w:val="00DC2DFE"/>
    <w:rsid w:val="00E40FC2"/>
    <w:rsid w:val="00E55827"/>
    <w:rsid w:val="00ED5402"/>
    <w:rsid w:val="00FD08E3"/>
    <w:rsid w:val="00FE6819"/>
    <w:rsid w:val="00FF3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A4C76"/>
  <w15:docId w15:val="{84AC3975-98A6-4213-A618-BBDC23A1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outlineLvl w:val="1"/>
    </w:pPr>
    <w:rPr>
      <w:rFonts w:eastAsia="Times New Roman"/>
      <w:b/>
      <w:bCs/>
      <w:i/>
      <w:iC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erFooterA">
    <w:name w:val="Header &amp; Footer A"/>
    <w:pPr>
      <w:tabs>
        <w:tab w:val="center" w:pos="4680"/>
        <w:tab w:val="right" w:pos="9340"/>
      </w:tabs>
    </w:pPr>
    <w:rPr>
      <w:rFonts w:cs="Arial Unicode MS"/>
      <w:i/>
      <w:iCs/>
      <w:color w:val="000000"/>
      <w:sz w:val="18"/>
      <w:szCs w:val="18"/>
      <w:u w:color="000000"/>
    </w:rPr>
  </w:style>
  <w:style w:type="paragraph" w:customStyle="1" w:styleId="BodyA">
    <w:name w:val="Body A"/>
    <w:pPr>
      <w:spacing w:line="264" w:lineRule="auto"/>
    </w:pPr>
    <w:rPr>
      <w:rFonts w:eastAsia="Times New Roman"/>
      <w:color w:val="000000"/>
      <w:sz w:val="22"/>
      <w:szCs w:val="22"/>
      <w:u w:color="000000"/>
    </w:rPr>
  </w:style>
  <w:style w:type="paragraph" w:styleId="TOC2">
    <w:name w:val="toc 2"/>
    <w:uiPriority w:val="39"/>
    <w:pPr>
      <w:tabs>
        <w:tab w:val="right" w:leader="dot" w:pos="8928"/>
      </w:tabs>
      <w:spacing w:after="40"/>
      <w:ind w:left="630"/>
    </w:pPr>
    <w:rPr>
      <w:rFonts w:eastAsia="Times New Roman"/>
      <w:color w:val="000000"/>
      <w:sz w:val="22"/>
      <w:szCs w:val="22"/>
      <w:u w:color="000000"/>
    </w:rPr>
  </w:style>
  <w:style w:type="paragraph" w:styleId="TOC3">
    <w:name w:val="toc 3"/>
    <w:uiPriority w:val="39"/>
    <w:pPr>
      <w:tabs>
        <w:tab w:val="right" w:leader="dot" w:pos="8928"/>
      </w:tabs>
      <w:spacing w:after="60"/>
      <w:ind w:left="240"/>
    </w:pPr>
    <w:rPr>
      <w:rFonts w:eastAsia="Times New Roman"/>
      <w:color w:val="000000"/>
      <w:sz w:val="22"/>
      <w:szCs w:val="22"/>
      <w:u w:color="000000"/>
    </w:rPr>
  </w:style>
  <w:style w:type="paragraph" w:customStyle="1" w:styleId="Heading">
    <w:name w:val="Heading"/>
    <w:next w:val="BodyA"/>
    <w:pPr>
      <w:keepNext/>
      <w:outlineLvl w:val="2"/>
    </w:pPr>
    <w:rPr>
      <w:rFonts w:eastAsia="Times New Roman"/>
      <w:b/>
      <w:bCs/>
      <w:color w:val="000000"/>
      <w:sz w:val="26"/>
      <w:szCs w:val="26"/>
      <w:u w:color="000000"/>
    </w:rPr>
  </w:style>
  <w:style w:type="paragraph" w:customStyle="1" w:styleId="BodyREQUIREMENT">
    <w:name w:val="Body REQUIREMENT"/>
    <w:pPr>
      <w:spacing w:line="264" w:lineRule="auto"/>
    </w:pPr>
    <w:rPr>
      <w:rFonts w:cs="Arial Unicode MS"/>
      <w:i/>
      <w:iCs/>
      <w:color w:val="98185E"/>
      <w:u w:color="98185E"/>
    </w:rPr>
  </w:style>
  <w:style w:type="paragraph" w:customStyle="1" w:styleId="Default">
    <w:name w:val="Default"/>
    <w:rPr>
      <w:rFonts w:ascii="Helvetica Neue" w:eastAsia="Helvetica Neue" w:hAnsi="Helvetica Neue" w:cs="Helvetica Neue"/>
      <w:color w:val="000000"/>
      <w:sz w:val="22"/>
      <w:szCs w:val="22"/>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character" w:customStyle="1" w:styleId="fontstyle01">
    <w:name w:val="fontstyle01"/>
    <w:basedOn w:val="DefaultParagraphFont"/>
    <w:rsid w:val="00337111"/>
    <w:rPr>
      <w:rFonts w:ascii="TimesNewRoman" w:hAnsi="TimesNewRoman" w:hint="default"/>
      <w:b/>
      <w:bCs/>
      <w:i w:val="0"/>
      <w:iCs w:val="0"/>
      <w:color w:val="000000"/>
      <w:sz w:val="24"/>
      <w:szCs w:val="24"/>
    </w:rPr>
  </w:style>
  <w:style w:type="character" w:customStyle="1" w:styleId="fontstyle21">
    <w:name w:val="fontstyle21"/>
    <w:basedOn w:val="DefaultParagraphFont"/>
    <w:rsid w:val="00337111"/>
    <w:rPr>
      <w:rFonts w:ascii="TimesNewRoman" w:hAnsi="TimesNewRoman" w:hint="default"/>
      <w:b w:val="0"/>
      <w:bCs w:val="0"/>
      <w:i w:val="0"/>
      <w:iCs w:val="0"/>
      <w:color w:val="000000"/>
      <w:sz w:val="22"/>
      <w:szCs w:val="22"/>
    </w:rPr>
  </w:style>
  <w:style w:type="paragraph" w:styleId="ListParagraph">
    <w:name w:val="List Paragraph"/>
    <w:basedOn w:val="Normal"/>
    <w:uiPriority w:val="34"/>
    <w:qFormat/>
    <w:rsid w:val="00337111"/>
    <w:pPr>
      <w:pBdr>
        <w:top w:val="none" w:sz="0" w:space="0" w:color="auto"/>
        <w:left w:val="none" w:sz="0" w:space="0" w:color="auto"/>
        <w:bottom w:val="none" w:sz="0" w:space="0" w:color="auto"/>
        <w:right w:val="none" w:sz="0" w:space="0" w:color="auto"/>
        <w:between w:val="none" w:sz="0" w:space="0" w:color="auto"/>
        <w:bar w:val="none" w:sz="0" w:color="auto"/>
      </w:pBdr>
      <w:spacing w:after="165" w:line="259" w:lineRule="auto"/>
      <w:ind w:left="720"/>
      <w:contextualSpacing/>
      <w:jc w:val="both"/>
    </w:pPr>
    <w:rPr>
      <w:rFonts w:eastAsiaTheme="minorHAnsi"/>
      <w:sz w:val="22"/>
      <w:szCs w:val="22"/>
      <w:bdr w:val="none" w:sz="0" w:space="0" w:color="auto"/>
    </w:rPr>
  </w:style>
  <w:style w:type="paragraph" w:styleId="CommentSubject">
    <w:name w:val="annotation subject"/>
    <w:basedOn w:val="CommentText"/>
    <w:next w:val="CommentText"/>
    <w:link w:val="CommentSubjectChar"/>
    <w:uiPriority w:val="99"/>
    <w:semiHidden/>
    <w:unhideWhenUsed/>
    <w:rsid w:val="00337111"/>
    <w:rPr>
      <w:b/>
      <w:bCs/>
    </w:rPr>
  </w:style>
  <w:style w:type="character" w:customStyle="1" w:styleId="CommentSubjectChar">
    <w:name w:val="Comment Subject Char"/>
    <w:basedOn w:val="CommentTextChar"/>
    <w:link w:val="CommentSubject"/>
    <w:uiPriority w:val="99"/>
    <w:semiHidden/>
    <w:rsid w:val="00337111"/>
    <w:rPr>
      <w:b/>
      <w:bCs/>
    </w:rPr>
  </w:style>
  <w:style w:type="paragraph" w:styleId="Header">
    <w:name w:val="header"/>
    <w:basedOn w:val="Normal"/>
    <w:link w:val="HeaderChar"/>
    <w:uiPriority w:val="99"/>
    <w:unhideWhenUsed/>
    <w:rsid w:val="0031203F"/>
    <w:pPr>
      <w:tabs>
        <w:tab w:val="center" w:pos="4680"/>
        <w:tab w:val="right" w:pos="9360"/>
      </w:tabs>
    </w:pPr>
  </w:style>
  <w:style w:type="character" w:customStyle="1" w:styleId="HeaderChar">
    <w:name w:val="Header Char"/>
    <w:basedOn w:val="DefaultParagraphFont"/>
    <w:link w:val="Header"/>
    <w:uiPriority w:val="99"/>
    <w:rsid w:val="0031203F"/>
    <w:rPr>
      <w:sz w:val="24"/>
      <w:szCs w:val="24"/>
    </w:rPr>
  </w:style>
  <w:style w:type="paragraph" w:styleId="Footer">
    <w:name w:val="footer"/>
    <w:basedOn w:val="Normal"/>
    <w:link w:val="FooterChar"/>
    <w:uiPriority w:val="99"/>
    <w:unhideWhenUsed/>
    <w:rsid w:val="0031203F"/>
    <w:pPr>
      <w:tabs>
        <w:tab w:val="center" w:pos="4680"/>
        <w:tab w:val="right" w:pos="9360"/>
      </w:tabs>
    </w:pPr>
  </w:style>
  <w:style w:type="character" w:customStyle="1" w:styleId="FooterChar">
    <w:name w:val="Footer Char"/>
    <w:basedOn w:val="DefaultParagraphFont"/>
    <w:link w:val="Footer"/>
    <w:uiPriority w:val="99"/>
    <w:rsid w:val="0031203F"/>
    <w:rPr>
      <w:sz w:val="24"/>
      <w:szCs w:val="24"/>
    </w:rPr>
  </w:style>
  <w:style w:type="paragraph" w:styleId="BodyText">
    <w:name w:val="Body Text"/>
    <w:basedOn w:val="Normal"/>
    <w:link w:val="BodyTextChar"/>
    <w:uiPriority w:val="99"/>
    <w:unhideWhenUsed/>
    <w:rsid w:val="00AD3B77"/>
    <w:pPr>
      <w:spacing w:after="120"/>
    </w:pPr>
  </w:style>
  <w:style w:type="character" w:customStyle="1" w:styleId="BodyTextChar">
    <w:name w:val="Body Text Char"/>
    <w:basedOn w:val="DefaultParagraphFont"/>
    <w:link w:val="BodyText"/>
    <w:uiPriority w:val="99"/>
    <w:rsid w:val="00AD3B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16850</Words>
  <Characters>96050</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Platt</dc:creator>
  <cp:lastModifiedBy>Microsoft Office User</cp:lastModifiedBy>
  <cp:revision>4</cp:revision>
  <dcterms:created xsi:type="dcterms:W3CDTF">2022-03-22T20:13:00Z</dcterms:created>
  <dcterms:modified xsi:type="dcterms:W3CDTF">2022-03-22T20:13:00Z</dcterms:modified>
</cp:coreProperties>
</file>